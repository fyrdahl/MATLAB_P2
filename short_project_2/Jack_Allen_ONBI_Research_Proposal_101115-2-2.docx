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A8B36" w14:textId="297F2548" w:rsidR="0050037C" w:rsidRPr="007B6D4B" w:rsidRDefault="00C26C14" w:rsidP="00853CB3">
      <w:pPr>
        <w:jc w:val="center"/>
        <w:rPr>
          <w:b/>
          <w:sz w:val="22"/>
          <w:szCs w:val="22"/>
        </w:rPr>
      </w:pPr>
      <w:bookmarkStart w:id="0" w:name="_GoBack"/>
      <w:bookmarkEnd w:id="0"/>
      <w:ins w:id="1" w:author="Jack Allen" w:date="2015-12-06T17:12:00Z">
        <w:r w:rsidRPr="007B6D4B">
          <w:rPr>
            <w:b/>
            <w:sz w:val="22"/>
            <w:szCs w:val="22"/>
          </w:rPr>
          <w:softHyphen/>
        </w:r>
      </w:ins>
      <w:r w:rsidR="000E29E1" w:rsidRPr="007B6D4B">
        <w:rPr>
          <w:b/>
          <w:sz w:val="22"/>
          <w:szCs w:val="22"/>
        </w:rPr>
        <w:t xml:space="preserve">Application of Magnetic Resonance </w:t>
      </w:r>
      <w:r w:rsidR="00906F0D" w:rsidRPr="007B6D4B">
        <w:rPr>
          <w:b/>
          <w:sz w:val="22"/>
          <w:szCs w:val="22"/>
        </w:rPr>
        <w:t xml:space="preserve">Fingerprinting </w:t>
      </w:r>
      <w:r w:rsidR="00853CB3" w:rsidRPr="007B6D4B">
        <w:rPr>
          <w:b/>
          <w:sz w:val="22"/>
          <w:szCs w:val="22"/>
        </w:rPr>
        <w:t>to</w:t>
      </w:r>
      <w:r w:rsidR="00B27ED4" w:rsidRPr="007B6D4B">
        <w:rPr>
          <w:b/>
          <w:sz w:val="22"/>
          <w:szCs w:val="22"/>
        </w:rPr>
        <w:t xml:space="preserve"> Assessment of Acute Stroke</w:t>
      </w:r>
    </w:p>
    <w:p w14:paraId="452B7D92" w14:textId="77777777" w:rsidR="000E29E1" w:rsidRPr="007B6D4B" w:rsidRDefault="000E29E1" w:rsidP="000E29E1">
      <w:pPr>
        <w:jc w:val="center"/>
        <w:rPr>
          <w:sz w:val="22"/>
          <w:szCs w:val="22"/>
        </w:rPr>
      </w:pPr>
    </w:p>
    <w:p w14:paraId="49639C9A" w14:textId="3B0EE88F" w:rsidR="000E29E1" w:rsidRPr="007B6D4B" w:rsidDel="004566AB" w:rsidRDefault="000E29E1">
      <w:pPr>
        <w:jc w:val="center"/>
        <w:rPr>
          <w:del w:id="2" w:author="Jack Allen" w:date="2015-12-13T22:21:00Z"/>
          <w:sz w:val="22"/>
          <w:szCs w:val="22"/>
        </w:rPr>
        <w:pPrChange w:id="3" w:author="Jack Allen" w:date="2015-12-13T22:21:00Z">
          <w:pPr/>
        </w:pPrChange>
      </w:pPr>
      <w:r w:rsidRPr="007B6D4B">
        <w:rPr>
          <w:b/>
          <w:i/>
          <w:sz w:val="22"/>
          <w:szCs w:val="22"/>
        </w:rPr>
        <w:t>Student</w:t>
      </w:r>
      <w:r w:rsidRPr="007B6D4B">
        <w:rPr>
          <w:b/>
          <w:sz w:val="22"/>
          <w:szCs w:val="22"/>
        </w:rPr>
        <w:t>:</w:t>
      </w:r>
      <w:r w:rsidRPr="007B6D4B">
        <w:rPr>
          <w:sz w:val="22"/>
          <w:szCs w:val="22"/>
        </w:rPr>
        <w:t xml:space="preserve"> Jack Allen</w:t>
      </w:r>
      <w:r w:rsidR="00A94A31" w:rsidRPr="007B6D4B">
        <w:rPr>
          <w:sz w:val="22"/>
          <w:szCs w:val="22"/>
        </w:rPr>
        <w:tab/>
      </w:r>
      <w:r w:rsidR="00A94A31" w:rsidRPr="007B6D4B">
        <w:rPr>
          <w:sz w:val="22"/>
          <w:szCs w:val="22"/>
        </w:rPr>
        <w:tab/>
      </w:r>
      <w:r w:rsidRPr="007B6D4B">
        <w:rPr>
          <w:b/>
          <w:i/>
          <w:sz w:val="22"/>
          <w:szCs w:val="22"/>
        </w:rPr>
        <w:t>Supervisors</w:t>
      </w:r>
      <w:r w:rsidRPr="007B6D4B">
        <w:rPr>
          <w:b/>
          <w:sz w:val="22"/>
          <w:szCs w:val="22"/>
        </w:rPr>
        <w:t>:</w:t>
      </w:r>
      <w:r w:rsidRPr="007B6D4B">
        <w:rPr>
          <w:sz w:val="22"/>
          <w:szCs w:val="22"/>
        </w:rPr>
        <w:t xml:space="preserve"> Prof. Peter Jezzard &amp; Dr</w:t>
      </w:r>
      <w:del w:id="4" w:author="Peter Jezzard" w:date="2015-11-10T10:01:00Z">
        <w:r w:rsidRPr="007B6D4B" w:rsidDel="00437593">
          <w:rPr>
            <w:sz w:val="22"/>
            <w:szCs w:val="22"/>
          </w:rPr>
          <w:delText>.</w:delText>
        </w:r>
      </w:del>
      <w:r w:rsidRPr="007B6D4B">
        <w:rPr>
          <w:sz w:val="22"/>
          <w:szCs w:val="22"/>
        </w:rPr>
        <w:t xml:space="preserve"> James Kennedy</w:t>
      </w:r>
    </w:p>
    <w:p w14:paraId="7DBF3747" w14:textId="77777777" w:rsidR="004566AB" w:rsidRPr="007B6D4B" w:rsidRDefault="004566AB">
      <w:pPr>
        <w:jc w:val="center"/>
        <w:rPr>
          <w:ins w:id="5" w:author="Jack Allen" w:date="2015-12-13T22:21:00Z"/>
          <w:sz w:val="22"/>
          <w:szCs w:val="22"/>
        </w:rPr>
        <w:pPrChange w:id="6" w:author="Jack Allen" w:date="2015-12-13T14:53:00Z">
          <w:pPr/>
        </w:pPrChange>
      </w:pPr>
    </w:p>
    <w:p w14:paraId="5D2A5008" w14:textId="77777777" w:rsidR="004566AB" w:rsidRPr="007B6D4B" w:rsidRDefault="004566AB" w:rsidP="000E29E1">
      <w:pPr>
        <w:rPr>
          <w:sz w:val="22"/>
          <w:szCs w:val="22"/>
        </w:rPr>
      </w:pPr>
    </w:p>
    <w:p w14:paraId="6F79FF86" w14:textId="77777777" w:rsidR="00134681" w:rsidRPr="007B6D4B" w:rsidRDefault="000E29E1" w:rsidP="00134681">
      <w:pPr>
        <w:rPr>
          <w:ins w:id="7" w:author="Jack Allen" w:date="2015-11-12T01:58:00Z"/>
          <w:b/>
          <w:sz w:val="22"/>
          <w:szCs w:val="22"/>
        </w:rPr>
      </w:pPr>
      <w:r w:rsidRPr="007B6D4B">
        <w:rPr>
          <w:b/>
          <w:sz w:val="22"/>
          <w:szCs w:val="22"/>
        </w:rPr>
        <w:t>Summary</w:t>
      </w:r>
      <w:del w:id="8" w:author="Jack Allen" w:date="2015-11-11T21:29:00Z">
        <w:r w:rsidRPr="007B6D4B" w:rsidDel="006D665B">
          <w:rPr>
            <w:b/>
            <w:sz w:val="22"/>
            <w:szCs w:val="22"/>
          </w:rPr>
          <w:delText xml:space="preserve"> (1 paragraph</w:delText>
        </w:r>
        <w:r w:rsidR="005216FE" w:rsidRPr="007B6D4B" w:rsidDel="006D665B">
          <w:rPr>
            <w:b/>
            <w:sz w:val="22"/>
            <w:szCs w:val="22"/>
          </w:rPr>
          <w:delText>, max. 300 words</w:delText>
        </w:r>
        <w:r w:rsidRPr="007B6D4B" w:rsidDel="006D665B">
          <w:rPr>
            <w:b/>
            <w:sz w:val="22"/>
            <w:szCs w:val="22"/>
          </w:rPr>
          <w:delText>)</w:delText>
        </w:r>
      </w:del>
    </w:p>
    <w:p w14:paraId="0B8DA5F0" w14:textId="13B66DED" w:rsidR="00AA477E" w:rsidRPr="007B6D4B" w:rsidDel="008B31FA" w:rsidRDefault="001C125A" w:rsidP="000E29E1">
      <w:pPr>
        <w:rPr>
          <w:del w:id="9" w:author="Jack Allen" w:date="2015-11-11T21:28:00Z"/>
          <w:sz w:val="22"/>
          <w:szCs w:val="22"/>
          <w:rPrChange w:id="10" w:author="Jack Allen" w:date="2015-12-13T22:51:00Z">
            <w:rPr>
              <w:del w:id="11" w:author="Jack Allen" w:date="2015-11-11T21:28:00Z"/>
              <w:b/>
              <w:sz w:val="22"/>
              <w:szCs w:val="22"/>
            </w:rPr>
          </w:rPrChange>
        </w:rPr>
      </w:pPr>
      <w:ins w:id="12" w:author="Jack Allen" w:date="2015-11-12T02:28:00Z">
        <w:r w:rsidRPr="007B6D4B">
          <w:rPr>
            <w:sz w:val="22"/>
            <w:szCs w:val="22"/>
          </w:rPr>
          <w:t xml:space="preserve">Quantitative MRI is not commonly used in clinically environments, </w:t>
        </w:r>
      </w:ins>
      <w:ins w:id="13" w:author="Jack Allen" w:date="2015-11-12T10:13:00Z">
        <w:r w:rsidR="00CA3D70" w:rsidRPr="007B6D4B">
          <w:rPr>
            <w:sz w:val="22"/>
            <w:szCs w:val="22"/>
          </w:rPr>
          <w:t xml:space="preserve">partly </w:t>
        </w:r>
      </w:ins>
      <w:ins w:id="14" w:author="Jack Allen" w:date="2015-11-12T02:28:00Z">
        <w:r w:rsidRPr="007B6D4B">
          <w:rPr>
            <w:sz w:val="22"/>
            <w:szCs w:val="22"/>
          </w:rPr>
          <w:t xml:space="preserve">due to </w:t>
        </w:r>
      </w:ins>
      <w:ins w:id="15" w:author="Jack Allen" w:date="2015-11-12T02:30:00Z">
        <w:r w:rsidRPr="007B6D4B">
          <w:rPr>
            <w:sz w:val="22"/>
            <w:szCs w:val="22"/>
          </w:rPr>
          <w:t>long scan times</w:t>
        </w:r>
      </w:ins>
      <w:ins w:id="16" w:author="Jack Allen" w:date="2015-11-12T10:15:00Z">
        <w:r w:rsidR="00CA3D70" w:rsidRPr="007B6D4B">
          <w:rPr>
            <w:sz w:val="22"/>
            <w:szCs w:val="22"/>
          </w:rPr>
          <w:t xml:space="preserve"> and consistency issues</w:t>
        </w:r>
      </w:ins>
      <w:ins w:id="17" w:author="Jack Allen" w:date="2015-11-12T02:31:00Z">
        <w:r w:rsidRPr="007B6D4B">
          <w:rPr>
            <w:sz w:val="22"/>
            <w:szCs w:val="22"/>
          </w:rPr>
          <w:t>.</w:t>
        </w:r>
      </w:ins>
      <w:ins w:id="18" w:author="Jack Allen" w:date="2015-11-12T02:30:00Z">
        <w:r w:rsidR="00C40B7B" w:rsidRPr="007B6D4B">
          <w:rPr>
            <w:sz w:val="22"/>
            <w:szCs w:val="22"/>
          </w:rPr>
          <w:t xml:space="preserve"> </w:t>
        </w:r>
      </w:ins>
      <w:ins w:id="19" w:author="Jack Allen" w:date="2015-11-12T02:32:00Z">
        <w:r w:rsidRPr="007B6D4B">
          <w:rPr>
            <w:sz w:val="22"/>
            <w:szCs w:val="22"/>
          </w:rPr>
          <w:t xml:space="preserve">Magnetic resonance fingerprinting </w:t>
        </w:r>
      </w:ins>
      <w:ins w:id="20" w:author="Jack Allen" w:date="2015-11-12T10:20:00Z">
        <w:r w:rsidR="004F2B9A" w:rsidRPr="007B6D4B">
          <w:rPr>
            <w:sz w:val="22"/>
            <w:szCs w:val="22"/>
          </w:rPr>
          <w:t xml:space="preserve">(MRF) </w:t>
        </w:r>
      </w:ins>
      <w:ins w:id="21" w:author="Jack Allen" w:date="2015-11-12T02:32:00Z">
        <w:r w:rsidRPr="007B6D4B">
          <w:rPr>
            <w:sz w:val="22"/>
            <w:szCs w:val="22"/>
          </w:rPr>
          <w:t xml:space="preserve">is </w:t>
        </w:r>
      </w:ins>
      <w:ins w:id="22" w:author="Jack Allen" w:date="2015-11-12T02:36:00Z">
        <w:r w:rsidR="00B92F2B" w:rsidRPr="007B6D4B">
          <w:rPr>
            <w:sz w:val="22"/>
            <w:szCs w:val="22"/>
          </w:rPr>
          <w:t xml:space="preserve">a </w:t>
        </w:r>
      </w:ins>
      <w:ins w:id="23" w:author="Jack Allen" w:date="2015-11-12T02:32:00Z">
        <w:r w:rsidRPr="007B6D4B">
          <w:rPr>
            <w:sz w:val="22"/>
            <w:szCs w:val="22"/>
          </w:rPr>
          <w:t xml:space="preserve">new approach that </w:t>
        </w:r>
      </w:ins>
      <w:ins w:id="24" w:author="Jack Allen" w:date="2015-11-12T02:33:00Z">
        <w:r w:rsidR="00B92F2B" w:rsidRPr="007B6D4B">
          <w:rPr>
            <w:sz w:val="22"/>
            <w:szCs w:val="22"/>
          </w:rPr>
          <w:t xml:space="preserve">shows potential in improving the </w:t>
        </w:r>
      </w:ins>
      <w:ins w:id="25" w:author="Jack Allen" w:date="2015-11-12T02:34:00Z">
        <w:r w:rsidR="00B92F2B" w:rsidRPr="007B6D4B">
          <w:rPr>
            <w:sz w:val="22"/>
            <w:szCs w:val="22"/>
          </w:rPr>
          <w:t>reliability</w:t>
        </w:r>
      </w:ins>
      <w:ins w:id="26" w:author="Jack Allen" w:date="2015-11-12T02:33:00Z">
        <w:r w:rsidR="00B92F2B" w:rsidRPr="007B6D4B">
          <w:rPr>
            <w:sz w:val="22"/>
            <w:szCs w:val="22"/>
          </w:rPr>
          <w:t xml:space="preserve"> and </w:t>
        </w:r>
      </w:ins>
      <w:ins w:id="27" w:author="Jack Allen" w:date="2015-11-12T02:34:00Z">
        <w:r w:rsidR="00B92F2B" w:rsidRPr="007B6D4B">
          <w:rPr>
            <w:sz w:val="22"/>
            <w:szCs w:val="22"/>
          </w:rPr>
          <w:t>speed</w:t>
        </w:r>
      </w:ins>
      <w:ins w:id="28" w:author="Jack Allen" w:date="2015-11-12T02:33:00Z">
        <w:r w:rsidR="00B92F2B" w:rsidRPr="007B6D4B">
          <w:rPr>
            <w:sz w:val="22"/>
            <w:szCs w:val="22"/>
          </w:rPr>
          <w:t xml:space="preserve"> of </w:t>
        </w:r>
      </w:ins>
      <w:ins w:id="29" w:author="Jack Allen" w:date="2015-11-12T02:34:00Z">
        <w:r w:rsidR="00B92F2B" w:rsidRPr="007B6D4B">
          <w:rPr>
            <w:sz w:val="22"/>
            <w:szCs w:val="22"/>
          </w:rPr>
          <w:t>quantitative</w:t>
        </w:r>
      </w:ins>
      <w:ins w:id="30" w:author="Jack Allen" w:date="2015-11-12T02:33:00Z">
        <w:r w:rsidR="00B92F2B" w:rsidRPr="007B6D4B">
          <w:rPr>
            <w:sz w:val="22"/>
            <w:szCs w:val="22"/>
          </w:rPr>
          <w:t xml:space="preserve"> mapping, allowing </w:t>
        </w:r>
      </w:ins>
      <w:ins w:id="31" w:author="Jack Allen" w:date="2015-11-12T02:36:00Z">
        <w:r w:rsidR="00B92F2B" w:rsidRPr="007B6D4B">
          <w:rPr>
            <w:sz w:val="22"/>
            <w:szCs w:val="22"/>
          </w:rPr>
          <w:t>simultaneous</w:t>
        </w:r>
      </w:ins>
      <w:ins w:id="32" w:author="Jack Allen" w:date="2015-11-12T02:33:00Z">
        <w:r w:rsidR="00B92F2B" w:rsidRPr="007B6D4B">
          <w:rPr>
            <w:sz w:val="22"/>
            <w:szCs w:val="22"/>
          </w:rPr>
          <w:t xml:space="preserve"> </w:t>
        </w:r>
      </w:ins>
      <w:ins w:id="33" w:author="Jack Allen" w:date="2015-11-12T02:36:00Z">
        <w:r w:rsidR="00B92F2B" w:rsidRPr="007B6D4B">
          <w:rPr>
            <w:sz w:val="22"/>
            <w:szCs w:val="22"/>
          </w:rPr>
          <w:t>measurements of several properties.</w:t>
        </w:r>
      </w:ins>
      <w:ins w:id="34" w:author="Jack Allen" w:date="2015-11-12T02:33:00Z">
        <w:r w:rsidR="00B92F2B" w:rsidRPr="007B6D4B">
          <w:rPr>
            <w:sz w:val="22"/>
            <w:szCs w:val="22"/>
          </w:rPr>
          <w:t xml:space="preserve"> </w:t>
        </w:r>
      </w:ins>
      <w:ins w:id="35" w:author="Jack Allen" w:date="2015-11-12T10:20:00Z">
        <w:r w:rsidR="004F2B9A" w:rsidRPr="007B6D4B">
          <w:rPr>
            <w:sz w:val="22"/>
            <w:szCs w:val="22"/>
          </w:rPr>
          <w:t xml:space="preserve">This is achieved </w:t>
        </w:r>
      </w:ins>
      <w:ins w:id="36" w:author="Jack Allen" w:date="2015-11-12T10:26:00Z">
        <w:r w:rsidR="00ED60E7" w:rsidRPr="007B6D4B">
          <w:rPr>
            <w:sz w:val="22"/>
            <w:szCs w:val="22"/>
          </w:rPr>
          <w:t xml:space="preserve">by matching the signal </w:t>
        </w:r>
      </w:ins>
      <w:ins w:id="37" w:author="Jack Allen" w:date="2015-11-12T10:27:00Z">
        <w:r w:rsidR="00ED60E7" w:rsidRPr="007B6D4B">
          <w:rPr>
            <w:sz w:val="22"/>
            <w:szCs w:val="22"/>
          </w:rPr>
          <w:t xml:space="preserve">time course </w:t>
        </w:r>
      </w:ins>
      <w:ins w:id="38" w:author="Jack Allen" w:date="2015-11-12T10:26:00Z">
        <w:r w:rsidR="00ED60E7" w:rsidRPr="007B6D4B">
          <w:rPr>
            <w:sz w:val="22"/>
            <w:szCs w:val="22"/>
          </w:rPr>
          <w:t xml:space="preserve">from a pulse sequence run with pseudo-random </w:t>
        </w:r>
      </w:ins>
      <w:ins w:id="39" w:author="Jack Allen" w:date="2015-11-12T10:29:00Z">
        <w:r w:rsidR="00C40B7B" w:rsidRPr="007B6D4B">
          <w:rPr>
            <w:sz w:val="22"/>
            <w:szCs w:val="22"/>
          </w:rPr>
          <w:t>parameters,</w:t>
        </w:r>
      </w:ins>
      <w:ins w:id="40" w:author="Jack Allen" w:date="2015-11-12T10:26:00Z">
        <w:r w:rsidR="00ED60E7" w:rsidRPr="007B6D4B">
          <w:rPr>
            <w:sz w:val="22"/>
            <w:szCs w:val="22"/>
          </w:rPr>
          <w:t xml:space="preserve"> to a pre-computed signal dictionary.</w:t>
        </w:r>
      </w:ins>
      <w:ins w:id="41" w:author="Jack Allen" w:date="2015-11-12T10:27:00Z">
        <w:r w:rsidR="00ED60E7" w:rsidRPr="007B6D4B">
          <w:rPr>
            <w:sz w:val="22"/>
            <w:szCs w:val="22"/>
          </w:rPr>
          <w:t xml:space="preserve"> </w:t>
        </w:r>
      </w:ins>
      <w:ins w:id="42" w:author="Jack Allen" w:date="2015-11-12T10:29:00Z">
        <w:r w:rsidR="00C40B7B" w:rsidRPr="007B6D4B">
          <w:rPr>
            <w:sz w:val="22"/>
            <w:szCs w:val="22"/>
          </w:rPr>
          <w:t>There is a need for fast and reliable quantitative measurements to be made during MRI scanning protocols for the assessment of acute stroke patients, and for their clinical management beyond the acute phase. Conventional protocols mainly consist of a series of individual sequences, each providing qualitative or partially quantitative estimates of a specific parameter</w:t>
        </w:r>
      </w:ins>
      <w:ins w:id="43" w:author="Jack Allen" w:date="2015-11-12T10:30:00Z">
        <w:r w:rsidR="00C40B7B" w:rsidRPr="007B6D4B">
          <w:rPr>
            <w:sz w:val="22"/>
            <w:szCs w:val="22"/>
          </w:rPr>
          <w:t xml:space="preserve">. </w:t>
        </w:r>
      </w:ins>
      <w:ins w:id="44" w:author="Jack Allen" w:date="2015-11-12T01:58:00Z">
        <w:r w:rsidR="00134681" w:rsidRPr="007B6D4B">
          <w:rPr>
            <w:sz w:val="22"/>
            <w:szCs w:val="22"/>
          </w:rPr>
          <w:t xml:space="preserve">Here we propose an </w:t>
        </w:r>
      </w:ins>
    </w:p>
    <w:p w14:paraId="6F96B9F2" w14:textId="2D5FBF5D" w:rsidR="000E29E1" w:rsidRPr="007B6D4B" w:rsidDel="00134681" w:rsidRDefault="005216FE" w:rsidP="000E29E1">
      <w:pPr>
        <w:rPr>
          <w:del w:id="45" w:author="Jack Allen" w:date="2015-11-12T01:57:00Z"/>
          <w:sz w:val="22"/>
          <w:szCs w:val="22"/>
        </w:rPr>
      </w:pPr>
      <w:del w:id="46" w:author="Jack Allen" w:date="2015-11-12T01:57:00Z">
        <w:r w:rsidRPr="007B6D4B" w:rsidDel="00134681">
          <w:rPr>
            <w:sz w:val="22"/>
            <w:szCs w:val="22"/>
          </w:rPr>
          <w:delText>This project falls within the EPSRC medical imaging research area.</w:delText>
        </w:r>
      </w:del>
    </w:p>
    <w:p w14:paraId="3F89A06D" w14:textId="6216115B" w:rsidR="00134681" w:rsidRPr="007B6D4B" w:rsidRDefault="00134681" w:rsidP="00B45080">
      <w:pPr>
        <w:rPr>
          <w:ins w:id="47" w:author="Jack Allen" w:date="2015-11-12T01:58:00Z"/>
          <w:sz w:val="22"/>
          <w:szCs w:val="22"/>
        </w:rPr>
      </w:pPr>
      <w:ins w:id="48" w:author="Jack Allen" w:date="2015-11-12T02:00:00Z">
        <w:r w:rsidRPr="007B6D4B">
          <w:rPr>
            <w:sz w:val="22"/>
            <w:szCs w:val="22"/>
          </w:rPr>
          <w:t>application and extension</w:t>
        </w:r>
      </w:ins>
      <w:ins w:id="49" w:author="Jack Allen" w:date="2015-11-11T21:28:00Z">
        <w:r w:rsidR="008B31FA" w:rsidRPr="007B6D4B">
          <w:rPr>
            <w:sz w:val="22"/>
            <w:szCs w:val="22"/>
            <w:rPrChange w:id="50" w:author="Jack Allen" w:date="2015-12-13T22:51:00Z">
              <w:rPr>
                <w:b/>
                <w:sz w:val="22"/>
                <w:szCs w:val="22"/>
              </w:rPr>
            </w:rPrChange>
          </w:rPr>
          <w:t xml:space="preserve"> of </w:t>
        </w:r>
        <w:r w:rsidRPr="007B6D4B">
          <w:rPr>
            <w:sz w:val="22"/>
            <w:szCs w:val="22"/>
          </w:rPr>
          <w:t>MRF</w:t>
        </w:r>
        <w:r w:rsidR="008B31FA" w:rsidRPr="007B6D4B">
          <w:rPr>
            <w:sz w:val="22"/>
            <w:szCs w:val="22"/>
            <w:rPrChange w:id="51" w:author="Jack Allen" w:date="2015-12-13T22:51:00Z">
              <w:rPr>
                <w:b/>
                <w:sz w:val="22"/>
                <w:szCs w:val="22"/>
              </w:rPr>
            </w:rPrChange>
          </w:rPr>
          <w:t xml:space="preserve"> for </w:t>
        </w:r>
      </w:ins>
      <w:ins w:id="52" w:author="Jack Allen" w:date="2015-11-12T02:35:00Z">
        <w:r w:rsidR="00B92F2B" w:rsidRPr="007B6D4B">
          <w:rPr>
            <w:sz w:val="22"/>
            <w:szCs w:val="22"/>
          </w:rPr>
          <w:t>assessing</w:t>
        </w:r>
      </w:ins>
      <w:ins w:id="53" w:author="Jack Allen" w:date="2015-11-11T21:28:00Z">
        <w:r w:rsidR="008B31FA" w:rsidRPr="007B6D4B">
          <w:rPr>
            <w:sz w:val="22"/>
            <w:szCs w:val="22"/>
            <w:rPrChange w:id="54" w:author="Jack Allen" w:date="2015-12-13T22:51:00Z">
              <w:rPr>
                <w:b/>
                <w:sz w:val="22"/>
                <w:szCs w:val="22"/>
              </w:rPr>
            </w:rPrChange>
          </w:rPr>
          <w:t xml:space="preserve"> oedema in metabolically stressed brain tissue.</w:t>
        </w:r>
        <w:r w:rsidR="00C40B7B" w:rsidRPr="007B6D4B">
          <w:rPr>
            <w:sz w:val="22"/>
            <w:szCs w:val="22"/>
          </w:rPr>
          <w:t xml:space="preserve"> </w:t>
        </w:r>
      </w:ins>
      <w:ins w:id="55" w:author="Jack Allen" w:date="2015-11-12T02:35:00Z">
        <w:r w:rsidR="00B92F2B" w:rsidRPr="007B6D4B">
          <w:rPr>
            <w:sz w:val="22"/>
            <w:szCs w:val="22"/>
          </w:rPr>
          <w:t>We aim to measure</w:t>
        </w:r>
        <w:r w:rsidR="00F66072" w:rsidRPr="007B6D4B">
          <w:rPr>
            <w:sz w:val="22"/>
            <w:szCs w:val="22"/>
          </w:rPr>
          <w:t xml:space="preserve"> free </w:t>
        </w:r>
        <w:r w:rsidR="00F816F2" w:rsidRPr="007B6D4B">
          <w:rPr>
            <w:sz w:val="22"/>
            <w:szCs w:val="22"/>
          </w:rPr>
          <w:t xml:space="preserve">water content, obtaining </w:t>
        </w:r>
      </w:ins>
      <w:ins w:id="56" w:author="Jack Allen" w:date="2015-11-12T02:42:00Z">
        <w:r w:rsidR="00F816F2" w:rsidRPr="007B6D4B">
          <w:rPr>
            <w:sz w:val="22"/>
            <w:szCs w:val="22"/>
          </w:rPr>
          <w:t xml:space="preserve">maps of </w:t>
        </w:r>
      </w:ins>
      <w:ins w:id="57" w:author="Jack Allen" w:date="2015-11-12T02:35:00Z">
        <w:r w:rsidR="00F816F2" w:rsidRPr="007B6D4B">
          <w:rPr>
            <w:sz w:val="22"/>
            <w:szCs w:val="22"/>
          </w:rPr>
          <w:t>T</w:t>
        </w:r>
        <w:r w:rsidR="00F816F2" w:rsidRPr="007B6D4B">
          <w:rPr>
            <w:sz w:val="22"/>
            <w:szCs w:val="22"/>
            <w:vertAlign w:val="subscript"/>
            <w:rPrChange w:id="58" w:author="Jack Allen" w:date="2015-12-13T22:51:00Z">
              <w:rPr>
                <w:sz w:val="22"/>
                <w:szCs w:val="22"/>
              </w:rPr>
            </w:rPrChange>
          </w:rPr>
          <w:t>1</w:t>
        </w:r>
        <w:r w:rsidR="00F816F2" w:rsidRPr="007B6D4B">
          <w:rPr>
            <w:sz w:val="22"/>
            <w:szCs w:val="22"/>
          </w:rPr>
          <w:t>, T</w:t>
        </w:r>
        <w:r w:rsidR="00F816F2" w:rsidRPr="007B6D4B">
          <w:rPr>
            <w:sz w:val="22"/>
            <w:szCs w:val="22"/>
            <w:vertAlign w:val="subscript"/>
            <w:rPrChange w:id="59" w:author="Jack Allen" w:date="2015-12-13T22:51:00Z">
              <w:rPr>
                <w:sz w:val="22"/>
                <w:szCs w:val="22"/>
              </w:rPr>
            </w:rPrChange>
          </w:rPr>
          <w:t>2</w:t>
        </w:r>
        <w:r w:rsidR="00F816F2" w:rsidRPr="007B6D4B">
          <w:rPr>
            <w:sz w:val="22"/>
            <w:szCs w:val="22"/>
          </w:rPr>
          <w:t>, and</w:t>
        </w:r>
      </w:ins>
      <w:ins w:id="60" w:author="Jack Allen" w:date="2015-11-12T02:42:00Z">
        <w:r w:rsidR="00F816F2" w:rsidRPr="007B6D4B">
          <w:rPr>
            <w:sz w:val="22"/>
            <w:szCs w:val="22"/>
          </w:rPr>
          <w:t xml:space="preserve"> the</w:t>
        </w:r>
      </w:ins>
      <w:ins w:id="61" w:author="Jack Allen" w:date="2015-11-12T02:35:00Z">
        <w:r w:rsidR="00F816F2" w:rsidRPr="007B6D4B">
          <w:rPr>
            <w:sz w:val="22"/>
            <w:szCs w:val="22"/>
          </w:rPr>
          <w:t xml:space="preserve"> B</w:t>
        </w:r>
        <w:r w:rsidR="00F816F2" w:rsidRPr="007B6D4B">
          <w:rPr>
            <w:sz w:val="22"/>
            <w:szCs w:val="22"/>
            <w:vertAlign w:val="subscript"/>
            <w:rPrChange w:id="62" w:author="Jack Allen" w:date="2015-12-13T22:51:00Z">
              <w:rPr>
                <w:sz w:val="22"/>
                <w:szCs w:val="22"/>
              </w:rPr>
            </w:rPrChange>
          </w:rPr>
          <w:t>1</w:t>
        </w:r>
        <w:r w:rsidR="00F816F2" w:rsidRPr="007B6D4B">
          <w:rPr>
            <w:sz w:val="22"/>
            <w:szCs w:val="22"/>
          </w:rPr>
          <w:t xml:space="preserve"> excitation field</w:t>
        </w:r>
      </w:ins>
      <w:ins w:id="63" w:author="Jack Allen" w:date="2015-11-12T02:42:00Z">
        <w:r w:rsidR="00F816F2" w:rsidRPr="007B6D4B">
          <w:rPr>
            <w:sz w:val="22"/>
            <w:szCs w:val="22"/>
          </w:rPr>
          <w:t xml:space="preserve"> in the process. </w:t>
        </w:r>
      </w:ins>
      <w:ins w:id="64" w:author="Jack Allen" w:date="2015-11-12T02:43:00Z">
        <w:r w:rsidR="00917DFC" w:rsidRPr="007B6D4B">
          <w:rPr>
            <w:sz w:val="22"/>
            <w:szCs w:val="22"/>
          </w:rPr>
          <w:t>By</w:t>
        </w:r>
      </w:ins>
      <w:ins w:id="65" w:author="Jack Allen" w:date="2015-11-12T02:36:00Z">
        <w:r w:rsidR="00F816F2" w:rsidRPr="007B6D4B">
          <w:rPr>
            <w:sz w:val="22"/>
            <w:szCs w:val="22"/>
          </w:rPr>
          <w:t xml:space="preserve"> </w:t>
        </w:r>
        <w:r w:rsidR="00917DFC" w:rsidRPr="007B6D4B">
          <w:rPr>
            <w:sz w:val="22"/>
            <w:szCs w:val="22"/>
          </w:rPr>
          <w:t xml:space="preserve">providing </w:t>
        </w:r>
      </w:ins>
      <w:ins w:id="66" w:author="Jack Allen" w:date="2015-11-12T02:44:00Z">
        <w:r w:rsidR="00917DFC" w:rsidRPr="007B6D4B">
          <w:rPr>
            <w:sz w:val="22"/>
            <w:szCs w:val="22"/>
          </w:rPr>
          <w:t xml:space="preserve">parameters to </w:t>
        </w:r>
      </w:ins>
      <w:ins w:id="67" w:author="Jack Allen" w:date="2015-11-12T02:36:00Z">
        <w:r w:rsidR="00917DFC" w:rsidRPr="007B6D4B">
          <w:rPr>
            <w:sz w:val="22"/>
            <w:szCs w:val="22"/>
          </w:rPr>
          <w:t>separate</w:t>
        </w:r>
        <w:r w:rsidR="00B92F2B" w:rsidRPr="007B6D4B">
          <w:rPr>
            <w:sz w:val="22"/>
            <w:szCs w:val="22"/>
          </w:rPr>
          <w:t xml:space="preserve"> BOLD and</w:t>
        </w:r>
      </w:ins>
      <w:ins w:id="68" w:author="Jack Allen" w:date="2015-11-12T02:38:00Z">
        <w:r w:rsidR="00B92F2B" w:rsidRPr="007B6D4B">
          <w:rPr>
            <w:sz w:val="22"/>
            <w:szCs w:val="22"/>
          </w:rPr>
          <w:t xml:space="preserve"> CEST frameworks </w:t>
        </w:r>
      </w:ins>
      <w:ins w:id="69" w:author="Jack Allen" w:date="2015-11-12T02:39:00Z">
        <w:r w:rsidR="00B92F2B" w:rsidRPr="007B6D4B">
          <w:rPr>
            <w:sz w:val="22"/>
            <w:szCs w:val="22"/>
          </w:rPr>
          <w:t xml:space="preserve">in the same </w:t>
        </w:r>
      </w:ins>
      <w:ins w:id="70" w:author="Jack Allen" w:date="2015-11-12T02:45:00Z">
        <w:r w:rsidR="00917DFC" w:rsidRPr="007B6D4B">
          <w:rPr>
            <w:sz w:val="22"/>
            <w:szCs w:val="22"/>
          </w:rPr>
          <w:t xml:space="preserve">clinical </w:t>
        </w:r>
      </w:ins>
      <w:ins w:id="71" w:author="Jack Allen" w:date="2015-11-12T02:39:00Z">
        <w:r w:rsidR="00B92F2B" w:rsidRPr="007B6D4B">
          <w:rPr>
            <w:sz w:val="22"/>
            <w:szCs w:val="22"/>
          </w:rPr>
          <w:t>protocol,</w:t>
        </w:r>
        <w:r w:rsidR="00917DFC" w:rsidRPr="007B6D4B">
          <w:rPr>
            <w:sz w:val="22"/>
            <w:szCs w:val="22"/>
          </w:rPr>
          <w:t xml:space="preserve"> </w:t>
        </w:r>
      </w:ins>
      <w:ins w:id="72" w:author="Jack Allen" w:date="2015-11-12T02:40:00Z">
        <w:r w:rsidR="00917DFC" w:rsidRPr="007B6D4B">
          <w:rPr>
            <w:sz w:val="22"/>
            <w:szCs w:val="22"/>
          </w:rPr>
          <w:t>we aim to reduce the time</w:t>
        </w:r>
        <w:r w:rsidR="00F66072" w:rsidRPr="007B6D4B">
          <w:rPr>
            <w:sz w:val="22"/>
            <w:szCs w:val="22"/>
          </w:rPr>
          <w:t xml:space="preserve"> needed for an acute stroke </w:t>
        </w:r>
        <w:r w:rsidR="00917DFC" w:rsidRPr="007B6D4B">
          <w:rPr>
            <w:sz w:val="22"/>
            <w:szCs w:val="22"/>
          </w:rPr>
          <w:t>assessment.</w:t>
        </w:r>
      </w:ins>
      <w:ins w:id="73" w:author="Jack Allen" w:date="2015-11-12T02:36:00Z">
        <w:r w:rsidR="00B92F2B" w:rsidRPr="007B6D4B">
          <w:rPr>
            <w:sz w:val="22"/>
            <w:szCs w:val="22"/>
          </w:rPr>
          <w:t xml:space="preserve"> </w:t>
        </w:r>
      </w:ins>
      <w:ins w:id="74" w:author="Jack Allen" w:date="2015-11-12T02:45:00Z">
        <w:r w:rsidR="00917DFC" w:rsidRPr="007B6D4B">
          <w:rPr>
            <w:sz w:val="22"/>
            <w:szCs w:val="22"/>
          </w:rPr>
          <w:t>Following on from preliminary work,</w:t>
        </w:r>
      </w:ins>
      <w:ins w:id="75" w:author="Jack Allen" w:date="2015-11-11T21:28:00Z">
        <w:r w:rsidR="00917DFC" w:rsidRPr="007B6D4B">
          <w:rPr>
            <w:sz w:val="22"/>
            <w:szCs w:val="22"/>
          </w:rPr>
          <w:t xml:space="preserve"> a</w:t>
        </w:r>
        <w:r w:rsidR="008B31FA" w:rsidRPr="007B6D4B">
          <w:rPr>
            <w:sz w:val="22"/>
            <w:szCs w:val="22"/>
            <w:rPrChange w:id="76" w:author="Jack Allen" w:date="2015-12-13T22:51:00Z">
              <w:rPr>
                <w:b/>
                <w:sz w:val="22"/>
                <w:szCs w:val="22"/>
              </w:rPr>
            </w:rPrChange>
          </w:rPr>
          <w:t xml:space="preserve"> 2D spin echo EPI sequence will be used to imp</w:t>
        </w:r>
        <w:r w:rsidR="00F66072" w:rsidRPr="007B6D4B">
          <w:rPr>
            <w:sz w:val="22"/>
            <w:szCs w:val="22"/>
          </w:rPr>
          <w:t>lement MRF, firstly validated with</w:t>
        </w:r>
        <w:r w:rsidR="008B31FA" w:rsidRPr="007B6D4B">
          <w:rPr>
            <w:sz w:val="22"/>
            <w:szCs w:val="22"/>
            <w:rPrChange w:id="77" w:author="Jack Allen" w:date="2015-12-13T22:51:00Z">
              <w:rPr>
                <w:b/>
                <w:sz w:val="22"/>
                <w:szCs w:val="22"/>
              </w:rPr>
            </w:rPrChange>
          </w:rPr>
          <w:t xml:space="preserve"> phantom data, then healthy volunteers, before ultimately being implemented </w:t>
        </w:r>
        <w:r w:rsidR="008B31FA" w:rsidRPr="007B6D4B">
          <w:rPr>
            <w:i/>
            <w:sz w:val="22"/>
            <w:szCs w:val="22"/>
            <w:rPrChange w:id="78" w:author="Jack Allen" w:date="2015-12-13T22:51:00Z">
              <w:rPr>
                <w:b/>
                <w:i/>
                <w:sz w:val="22"/>
                <w:szCs w:val="22"/>
              </w:rPr>
            </w:rPrChange>
          </w:rPr>
          <w:t>in vivo</w:t>
        </w:r>
        <w:r w:rsidR="008B31FA" w:rsidRPr="007B6D4B">
          <w:rPr>
            <w:sz w:val="22"/>
            <w:szCs w:val="22"/>
            <w:rPrChange w:id="79" w:author="Jack Allen" w:date="2015-12-13T22:51:00Z">
              <w:rPr>
                <w:b/>
                <w:sz w:val="22"/>
                <w:szCs w:val="22"/>
              </w:rPr>
            </w:rPrChange>
          </w:rPr>
          <w:t xml:space="preserve">, as part of an </w:t>
        </w:r>
      </w:ins>
      <w:ins w:id="80" w:author="Jack Allen" w:date="2015-11-12T02:46:00Z">
        <w:r w:rsidR="001921CD" w:rsidRPr="007B6D4B">
          <w:rPr>
            <w:sz w:val="22"/>
            <w:szCs w:val="22"/>
          </w:rPr>
          <w:t xml:space="preserve">Acute MRI in Cerebral Ischemia (AMICI) study. </w:t>
        </w:r>
      </w:ins>
      <w:ins w:id="81" w:author="Jack Allen" w:date="2015-11-12T10:16:00Z">
        <w:r w:rsidR="004F2B9A" w:rsidRPr="007B6D4B">
          <w:rPr>
            <w:sz w:val="22"/>
            <w:szCs w:val="22"/>
          </w:rPr>
          <w:t>Later developments will focus on creating robust algorithms for</w:t>
        </w:r>
      </w:ins>
      <w:ins w:id="82" w:author="Jack Allen" w:date="2015-11-12T10:17:00Z">
        <w:r w:rsidR="004F2B9A" w:rsidRPr="007B6D4B">
          <w:rPr>
            <w:sz w:val="22"/>
            <w:szCs w:val="22"/>
          </w:rPr>
          <w:t xml:space="preserve"> </w:t>
        </w:r>
      </w:ins>
      <w:ins w:id="83" w:author="Jack Allen" w:date="2015-11-12T10:16:00Z">
        <w:r w:rsidR="004F2B9A" w:rsidRPr="007B6D4B">
          <w:rPr>
            <w:sz w:val="22"/>
            <w:szCs w:val="22"/>
          </w:rPr>
          <w:t>sequence</w:t>
        </w:r>
      </w:ins>
      <w:ins w:id="84" w:author="Jack Allen" w:date="2015-11-12T10:18:00Z">
        <w:r w:rsidR="004F2B9A" w:rsidRPr="007B6D4B">
          <w:rPr>
            <w:sz w:val="22"/>
            <w:szCs w:val="22"/>
          </w:rPr>
          <w:t xml:space="preserve"> parameter</w:t>
        </w:r>
      </w:ins>
      <w:ins w:id="85" w:author="Jack Allen" w:date="2015-11-12T10:16:00Z">
        <w:r w:rsidR="004F2B9A" w:rsidRPr="007B6D4B">
          <w:rPr>
            <w:sz w:val="22"/>
            <w:szCs w:val="22"/>
          </w:rPr>
          <w:t xml:space="preserve"> optimisation</w:t>
        </w:r>
      </w:ins>
      <w:ins w:id="86" w:author="Jack Allen" w:date="2015-11-12T10:17:00Z">
        <w:r w:rsidR="004F2B9A" w:rsidRPr="007B6D4B">
          <w:rPr>
            <w:sz w:val="22"/>
            <w:szCs w:val="22"/>
          </w:rPr>
          <w:t xml:space="preserve"> and </w:t>
        </w:r>
      </w:ins>
      <w:ins w:id="87" w:author="Jack Allen" w:date="2015-11-12T10:18:00Z">
        <w:r w:rsidR="004F2B9A" w:rsidRPr="007B6D4B">
          <w:rPr>
            <w:sz w:val="22"/>
            <w:szCs w:val="22"/>
          </w:rPr>
          <w:t>effective post-processing</w:t>
        </w:r>
      </w:ins>
      <w:ins w:id="88" w:author="Jack Allen" w:date="2015-11-12T10:16:00Z">
        <w:r w:rsidR="004F2B9A" w:rsidRPr="007B6D4B">
          <w:rPr>
            <w:sz w:val="22"/>
            <w:szCs w:val="22"/>
          </w:rPr>
          <w:t xml:space="preserve">. </w:t>
        </w:r>
      </w:ins>
      <w:ins w:id="89" w:author="Jack Allen" w:date="2015-11-12T02:47:00Z">
        <w:r w:rsidR="001921CD" w:rsidRPr="007B6D4B">
          <w:rPr>
            <w:sz w:val="22"/>
            <w:szCs w:val="22"/>
          </w:rPr>
          <w:t>Once our</w:t>
        </w:r>
      </w:ins>
      <w:ins w:id="90" w:author="Jack Allen" w:date="2015-11-11T21:28:00Z">
        <w:r w:rsidR="008B31FA" w:rsidRPr="007B6D4B">
          <w:rPr>
            <w:sz w:val="22"/>
            <w:szCs w:val="22"/>
            <w:rPrChange w:id="91" w:author="Jack Allen" w:date="2015-12-13T22:51:00Z">
              <w:rPr>
                <w:b/>
                <w:sz w:val="22"/>
                <w:szCs w:val="22"/>
              </w:rPr>
            </w:rPrChange>
          </w:rPr>
          <w:t xml:space="preserve"> framework</w:t>
        </w:r>
      </w:ins>
      <w:ins w:id="92" w:author="Jack Allen" w:date="2015-11-12T02:47:00Z">
        <w:r w:rsidR="00F66072" w:rsidRPr="007B6D4B">
          <w:rPr>
            <w:sz w:val="22"/>
            <w:szCs w:val="22"/>
          </w:rPr>
          <w:t xml:space="preserve"> is completed and validated, there is</w:t>
        </w:r>
        <w:r w:rsidR="001921CD" w:rsidRPr="007B6D4B">
          <w:rPr>
            <w:sz w:val="22"/>
            <w:szCs w:val="22"/>
          </w:rPr>
          <w:t xml:space="preserve"> scope for it</w:t>
        </w:r>
      </w:ins>
      <w:ins w:id="93" w:author="Jack Allen" w:date="2015-11-11T21:28:00Z">
        <w:r w:rsidR="008B31FA" w:rsidRPr="007B6D4B">
          <w:rPr>
            <w:sz w:val="22"/>
            <w:szCs w:val="22"/>
            <w:rPrChange w:id="94" w:author="Jack Allen" w:date="2015-12-13T22:51:00Z">
              <w:rPr>
                <w:b/>
                <w:sz w:val="22"/>
                <w:szCs w:val="22"/>
              </w:rPr>
            </w:rPrChange>
          </w:rPr>
          <w:t xml:space="preserve"> to be applied to other challenges in emergency imaging.</w:t>
        </w:r>
      </w:ins>
      <w:ins w:id="95" w:author="Jack Allen" w:date="2015-11-12T10:31:00Z">
        <w:r w:rsidR="00C40B7B" w:rsidRPr="007B6D4B">
          <w:rPr>
            <w:sz w:val="22"/>
            <w:szCs w:val="22"/>
          </w:rPr>
          <w:t xml:space="preserve"> This project falls within the EPSRC medical imaging research area.</w:t>
        </w:r>
      </w:ins>
    </w:p>
    <w:p w14:paraId="362689F1" w14:textId="77777777" w:rsidR="00E03960" w:rsidRPr="007B6D4B" w:rsidRDefault="00E03960" w:rsidP="000E29E1">
      <w:pPr>
        <w:rPr>
          <w:sz w:val="22"/>
          <w:szCs w:val="22"/>
        </w:rPr>
      </w:pPr>
    </w:p>
    <w:p w14:paraId="4EFE29F9" w14:textId="6320678E" w:rsidR="00E03960" w:rsidRPr="007B6D4B" w:rsidRDefault="000E29E1" w:rsidP="00E03960">
      <w:pPr>
        <w:pStyle w:val="ListParagraph"/>
        <w:numPr>
          <w:ilvl w:val="0"/>
          <w:numId w:val="1"/>
        </w:numPr>
        <w:rPr>
          <w:b/>
          <w:sz w:val="22"/>
          <w:szCs w:val="22"/>
        </w:rPr>
      </w:pPr>
      <w:r w:rsidRPr="007B6D4B">
        <w:rPr>
          <w:b/>
          <w:sz w:val="22"/>
          <w:szCs w:val="22"/>
        </w:rPr>
        <w:t>Background</w:t>
      </w:r>
      <w:del w:id="96" w:author="Jack Allen" w:date="2015-11-11T21:29:00Z">
        <w:r w:rsidRPr="007B6D4B" w:rsidDel="006D665B">
          <w:rPr>
            <w:b/>
            <w:sz w:val="22"/>
            <w:szCs w:val="22"/>
          </w:rPr>
          <w:delText xml:space="preserve"> (3</w:delText>
        </w:r>
        <w:r w:rsidR="003D4B01" w:rsidRPr="007B6D4B" w:rsidDel="006D665B">
          <w:rPr>
            <w:b/>
            <w:sz w:val="22"/>
            <w:szCs w:val="22"/>
          </w:rPr>
          <w:delText xml:space="preserve"> </w:delText>
        </w:r>
        <w:r w:rsidRPr="007B6D4B" w:rsidDel="006D665B">
          <w:rPr>
            <w:b/>
            <w:sz w:val="22"/>
            <w:szCs w:val="22"/>
          </w:rPr>
          <w:delText>pages)</w:delText>
        </w:r>
        <w:r w:rsidR="00D359C2" w:rsidRPr="007B6D4B" w:rsidDel="006D665B">
          <w:rPr>
            <w:b/>
            <w:sz w:val="22"/>
            <w:szCs w:val="22"/>
          </w:rPr>
          <w:delText xml:space="preserve"> (Research problem description and reason that it’s important. Lit review)</w:delText>
        </w:r>
      </w:del>
    </w:p>
    <w:p w14:paraId="68759392" w14:textId="77777777" w:rsidR="00E03960" w:rsidRPr="007B6D4B" w:rsidRDefault="00E03960" w:rsidP="00E03960">
      <w:pPr>
        <w:pStyle w:val="ListParagraph"/>
        <w:ind w:left="360"/>
        <w:rPr>
          <w:b/>
          <w:sz w:val="22"/>
          <w:szCs w:val="22"/>
        </w:rPr>
      </w:pPr>
    </w:p>
    <w:p w14:paraId="3C212D6A" w14:textId="5248962E" w:rsidR="001B4420" w:rsidRPr="007B6D4B" w:rsidRDefault="00A94A31" w:rsidP="00F66503">
      <w:pPr>
        <w:pStyle w:val="ListParagraph"/>
        <w:numPr>
          <w:ilvl w:val="1"/>
          <w:numId w:val="1"/>
        </w:numPr>
        <w:rPr>
          <w:b/>
          <w:sz w:val="22"/>
          <w:szCs w:val="22"/>
        </w:rPr>
      </w:pPr>
      <w:r w:rsidRPr="007B6D4B">
        <w:rPr>
          <w:b/>
          <w:sz w:val="22"/>
          <w:szCs w:val="22"/>
        </w:rPr>
        <w:t>Quantitative MRI</w:t>
      </w:r>
      <w:r w:rsidR="001B4420" w:rsidRPr="007B6D4B">
        <w:rPr>
          <w:b/>
          <w:sz w:val="22"/>
          <w:szCs w:val="22"/>
        </w:rPr>
        <w:t xml:space="preserve"> </w:t>
      </w:r>
    </w:p>
    <w:p w14:paraId="70D11FBF" w14:textId="473133AA" w:rsidR="00E314E6" w:rsidRPr="007B6D4B" w:rsidRDefault="001B4420" w:rsidP="00E314E6">
      <w:pPr>
        <w:widowControl w:val="0"/>
        <w:autoSpaceDE w:val="0"/>
        <w:autoSpaceDN w:val="0"/>
        <w:adjustRightInd w:val="0"/>
        <w:rPr>
          <w:rFonts w:ascii="Times" w:hAnsi="Times" w:cs="Times"/>
          <w:color w:val="1A1718"/>
          <w:sz w:val="22"/>
          <w:szCs w:val="22"/>
          <w:lang w:val="en-US"/>
        </w:rPr>
      </w:pPr>
      <w:r w:rsidRPr="007B6D4B">
        <w:rPr>
          <w:sz w:val="22"/>
          <w:szCs w:val="22"/>
        </w:rPr>
        <w:t>Magnetic resonance imaging (MRI) is widely used in clinics to produce qualitative images for the diagnosis and monitoring of disease and pathology. Relative measurements of tissue properties are usually used to provide contrast b</w:t>
      </w:r>
      <w:r w:rsidR="00E314E6" w:rsidRPr="007B6D4B">
        <w:rPr>
          <w:sz w:val="22"/>
          <w:szCs w:val="22"/>
        </w:rPr>
        <w:t xml:space="preserve">etween particular tissue types. Quantitative measurements would </w:t>
      </w:r>
      <w:r w:rsidRPr="007B6D4B">
        <w:rPr>
          <w:sz w:val="22"/>
          <w:szCs w:val="22"/>
        </w:rPr>
        <w:t>enable a more robust and reliable assessment across different scans, institutions and patients</w:t>
      </w:r>
      <w:ins w:id="97" w:author="Peter Jezzard" w:date="2015-11-10T10:02:00Z">
        <w:r w:rsidR="004C39EF" w:rsidRPr="007B6D4B">
          <w:rPr>
            <w:sz w:val="22"/>
            <w:szCs w:val="22"/>
          </w:rPr>
          <w:t>, and would also assist in the research and development of new treatment strategies</w:t>
        </w:r>
      </w:ins>
      <w:r w:rsidRPr="007B6D4B">
        <w:rPr>
          <w:sz w:val="22"/>
          <w:szCs w:val="22"/>
        </w:rPr>
        <w:t xml:space="preserve">. </w:t>
      </w:r>
      <w:r w:rsidR="00D70C7D" w:rsidRPr="007B6D4B">
        <w:rPr>
          <w:sz w:val="22"/>
          <w:szCs w:val="22"/>
        </w:rPr>
        <w:t xml:space="preserve">One of the </w:t>
      </w:r>
      <w:del w:id="98" w:author="Peter Jezzard" w:date="2015-11-10T10:03:00Z">
        <w:r w:rsidR="00D70C7D" w:rsidRPr="007B6D4B" w:rsidDel="00751409">
          <w:rPr>
            <w:sz w:val="22"/>
            <w:szCs w:val="22"/>
          </w:rPr>
          <w:delText xml:space="preserve">downsides </w:delText>
        </w:r>
      </w:del>
      <w:ins w:id="99" w:author="Peter Jezzard" w:date="2015-11-10T10:03:00Z">
        <w:r w:rsidR="00751409" w:rsidRPr="007B6D4B">
          <w:rPr>
            <w:sz w:val="22"/>
            <w:szCs w:val="22"/>
          </w:rPr>
          <w:t xml:space="preserve">factors that hinder the development of quantitative techniques </w:t>
        </w:r>
      </w:ins>
      <w:r w:rsidR="00D70C7D" w:rsidRPr="007B6D4B">
        <w:rPr>
          <w:sz w:val="22"/>
          <w:szCs w:val="22"/>
        </w:rPr>
        <w:t xml:space="preserve">is that </w:t>
      </w:r>
      <w:del w:id="100" w:author="Peter Jezzard" w:date="2015-11-10T10:04:00Z">
        <w:r w:rsidRPr="007B6D4B" w:rsidDel="00F53739">
          <w:rPr>
            <w:sz w:val="22"/>
            <w:szCs w:val="22"/>
          </w:rPr>
          <w:delText>conventional quantification sequences</w:delText>
        </w:r>
      </w:del>
      <w:ins w:id="101" w:author="Peter Jezzard" w:date="2015-11-10T10:04:00Z">
        <w:r w:rsidR="00F53739" w:rsidRPr="007B6D4B">
          <w:rPr>
            <w:sz w:val="22"/>
            <w:szCs w:val="22"/>
          </w:rPr>
          <w:t>many of them currently</w:t>
        </w:r>
      </w:ins>
      <w:r w:rsidRPr="007B6D4B">
        <w:rPr>
          <w:sz w:val="22"/>
          <w:szCs w:val="22"/>
        </w:rPr>
        <w:t xml:space="preserve"> require large </w:t>
      </w:r>
      <w:r w:rsidR="00D70C7D" w:rsidRPr="007B6D4B">
        <w:rPr>
          <w:sz w:val="22"/>
          <w:szCs w:val="22"/>
        </w:rPr>
        <w:t>amounts of time for data acquisition, meaning that they ar</w:t>
      </w:r>
      <w:r w:rsidR="00734ED2" w:rsidRPr="007B6D4B">
        <w:rPr>
          <w:sz w:val="22"/>
          <w:szCs w:val="22"/>
        </w:rPr>
        <w:t>e impractical for clinical use.</w:t>
      </w:r>
      <w:r w:rsidR="00A26AE2" w:rsidRPr="007B6D4B">
        <w:rPr>
          <w:sz w:val="22"/>
          <w:szCs w:val="22"/>
        </w:rPr>
        <w:t xml:space="preserve"> </w:t>
      </w:r>
      <w:ins w:id="102" w:author="Peter Jezzard" w:date="2015-11-10T10:04:00Z">
        <w:r w:rsidR="005301B1" w:rsidRPr="007B6D4B">
          <w:rPr>
            <w:sz w:val="22"/>
            <w:szCs w:val="22"/>
          </w:rPr>
          <w:t>Some n</w:t>
        </w:r>
        <w:r w:rsidR="00D61D4A" w:rsidRPr="007B6D4B">
          <w:rPr>
            <w:sz w:val="22"/>
            <w:szCs w:val="22"/>
          </w:rPr>
          <w:t>ew s</w:t>
        </w:r>
      </w:ins>
      <w:del w:id="103" w:author="Peter Jezzard" w:date="2015-11-10T10:04:00Z">
        <w:r w:rsidR="00A26AE2" w:rsidRPr="007B6D4B" w:rsidDel="00D61D4A">
          <w:rPr>
            <w:sz w:val="22"/>
            <w:szCs w:val="22"/>
          </w:rPr>
          <w:delText>S</w:delText>
        </w:r>
      </w:del>
      <w:r w:rsidR="00A26AE2" w:rsidRPr="007B6D4B">
        <w:rPr>
          <w:sz w:val="22"/>
          <w:szCs w:val="22"/>
        </w:rPr>
        <w:t xml:space="preserve">equences have been developed to attempt to make quantitative measurements </w:t>
      </w:r>
      <w:r w:rsidR="00276024" w:rsidRPr="007B6D4B">
        <w:rPr>
          <w:sz w:val="22"/>
          <w:szCs w:val="22"/>
        </w:rPr>
        <w:t xml:space="preserve">of </w:t>
      </w:r>
      <w:del w:id="104" w:author="Peter Jezzard" w:date="2015-11-10T10:05:00Z">
        <w:r w:rsidR="00276024" w:rsidRPr="007B6D4B" w:rsidDel="00D61D4A">
          <w:rPr>
            <w:sz w:val="22"/>
            <w:szCs w:val="22"/>
          </w:rPr>
          <w:delText>T</w:delText>
        </w:r>
        <w:r w:rsidR="00276024" w:rsidRPr="007B6D4B" w:rsidDel="00D61D4A">
          <w:rPr>
            <w:sz w:val="22"/>
            <w:szCs w:val="22"/>
            <w:vertAlign w:val="subscript"/>
          </w:rPr>
          <w:delText xml:space="preserve">1 </w:delText>
        </w:r>
      </w:del>
      <w:ins w:id="105" w:author="Peter Jezzard" w:date="2015-11-10T10:05:00Z">
        <w:r w:rsidR="00D61D4A" w:rsidRPr="007B6D4B">
          <w:rPr>
            <w:sz w:val="22"/>
            <w:szCs w:val="22"/>
          </w:rPr>
          <w:t>relaxation times</w:t>
        </w:r>
        <w:r w:rsidR="00D61D4A" w:rsidRPr="007B6D4B">
          <w:rPr>
            <w:sz w:val="22"/>
            <w:szCs w:val="22"/>
            <w:vertAlign w:val="subscript"/>
          </w:rPr>
          <w:t xml:space="preserve"> </w:t>
        </w:r>
      </w:ins>
      <w:r w:rsidR="00A26AE2" w:rsidRPr="007B6D4B">
        <w:rPr>
          <w:sz w:val="22"/>
          <w:szCs w:val="22"/>
        </w:rPr>
        <w:t>in a cl</w:t>
      </w:r>
      <w:r w:rsidR="006B253C" w:rsidRPr="007B6D4B">
        <w:rPr>
          <w:sz w:val="22"/>
          <w:szCs w:val="22"/>
        </w:rPr>
        <w:t>inically re</w:t>
      </w:r>
      <w:r w:rsidR="0050124F" w:rsidRPr="007B6D4B">
        <w:rPr>
          <w:sz w:val="22"/>
          <w:szCs w:val="22"/>
        </w:rPr>
        <w:t>a</w:t>
      </w:r>
      <w:r w:rsidR="006B253C" w:rsidRPr="007B6D4B">
        <w:rPr>
          <w:sz w:val="22"/>
          <w:szCs w:val="22"/>
        </w:rPr>
        <w:t>sonable time</w:t>
      </w:r>
      <w:ins w:id="106" w:author="Jack Allen" w:date="2015-12-06T21:56:00Z">
        <w:r w:rsidR="002F7FF0"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"10.1002/mrm.10407", "ISSN" : "0740-3194", "author" : [ { "dropping-particle" : "", "family" : "Deoni", "given" : "Sean C.L.", "non-dropping-particle" : "", "parse-names" : false, "suffix" : "" }, { "dropping-particle" : "", "family" : "Rutt", "given" : "Brian K.", "non-dropping-particle" : "", "parse-names" : false, "suffix" : "" }, { "dropping-particle" : "", "family" : "Peters", "given" : "Terry M.", "non-dropping-particle" : "", "parse-names" : false, "suffix" : "" } ], "container-title" : "Magnetic Resonance in Medicine", "id" : "ITEM-1", "issue" : "3", "issued" : { "date-parts" : [ [ "2003" ] ] }, "page" : "515-526", "title" : "Rapid combinedT1 andT2 mapping using gradient recalled acquisition in the steady state", "type" : "article-journal", "volume" : "49" }, "uris" : [ "http://www.mendeley.com/documents/?uuid=36637728-347b-4fa6-b396-931d86cd0802" ] }, { "id" : "ITEM-2", "itemData" : { "DOI" : "10.1002/mrm.20314", "ISBN" : "0740-3194\\n1522-2594", "ISSN" : "07403194", "PMID" : "15690526", "abstract" : "Variations in the intrinsic T(1) and T(2) relaxation times have been implicated in numerous neurologic conditions. Unfortunately, the low resolution and long imaging time associated with conventional methods have prevented T(1) and T(2) mapping from becoming part of routine clinical evaluation. In this study, the clinical applicability of the DESPOT1 and DESPOT2 imaging methods for high-resolution, whole-brain, T(1) and T(2) mapping was investigated. In vivo, 1-mm(3) isotropic whole-brain T(1) and T(2) maps of six healthy volunteers were acquired at 1.5 T with an imaging time of &lt;17 min each. Isotropic maps (0.34 mm(3)) of one volunteer were also acquired (time &lt;21 min). Average signal-to-noise within the 1-mm(3) T(1) and T(2) maps was approximately 20 and approximately 14, respectively, with average repeatability standard deviations of 46.7 ms and 6.7 ms. These results demonstrate the clinical feasibility of the methods in the study of neurologic disease.", "author" : [ { "dropping-particle" : "", "family" : "Deoni", "given" : "Sean C L", "non-dropping-particle" : "", "parse-names" : false, "suffix" : "" }, { "dropping-particle" : "", "family" : "Peters", "given" : "Terry M.", "non-dropping-particle" : "", "parse-names" : false, "suffix" : "" }, { "dropping-particle" : "", "family" : "Rutt", "given" : "Brian K.", "non-dropping-particle" : "", "parse-names" : false, "suffix" : "" } ], "container-title" : "Magnetic Resonance in Medicine", "id" : "ITEM-2", "issue" : "1", "issued" : { "date-parts" : [ [ "2005" ] ] }, "page" : "237-241", "title" : "High-resolution T1 and T2 mapping of the brain in a clinically acceptable time with DESPOT1 and DESPOT2", "type" : "article-journal", "volume" : "53" }, "uris" : [ "http://www.mendeley.com/documents/?uuid=3793fb94-1f53-4f4e-8876-32bf4745ad8c" ] }, { "id" : "ITEM-3", "itemData" : { "DOI" : "10.1002/mrm.21635", "ISSN" : "07403194", "author" : [ { "dropping-particle" : "", "family" : "Warntjes", "given" : "J.B.M.", "non-dropping-particle" : "", "parse-names" : false, "suffix" : "" }, { "dropping-particle" : "", "family" : "Leinhard", "given" : "O. Dahlqvist", "non-dropping-particle" : "", "parse-names" : false, "suffix" : "" }, { "dropping-particle" : "", "family" : "West", "given" : "J.", "non-dropping-particle" : "", "parse-names" : false, "suffix" : "" }, { "dropping-particle" : "", "family" : "Lundberg", "given" : "P.", "non-dropping-particle" : "", "parse-names" : false, "suffix" : "" } ], "container-title" : "Magnetic Resonance in Medicine", "id" : "ITEM-3", "issue" : "2", "issued" : { "date-parts" : [ [ "2008" ] ] }, "page" : "320-329", "title" : "Rapid magnetic resonance quantification on the brain: Optimization for clinical usage", "type" : "article-journal", "volume" : "60" }, "uris" : [ "http://www.mendeley.com/documents/?uuid=78fcbbf4-9f5d-4af7-8bbd-f7d757fb3be9" ] }, { "id" : "ITEM-4", "itemData" : { "DOI" : "10.1002/mrm.21165", "ISSN" : "07403194", "author" : [ { "dropping-particle" : "", "family" : "Warntjes", "given" : "J.B.M.", "non-dropping-particle" : "", "parse-names" : false, "suffix" : "" }, { "dropping-particle" : "", "family" : "Dahlqvist", "given" : "O.", "non-dropping-particle" : "", "parse-names" : false, "suffix" : "" }, { "dropping-particle" : "", "family" : "Lundberg", "given" : "P.", "non-dropping-particle" : "", "parse-names" : false, "suffix" : "" } ], "container-title" : "Magnetic Resonance in Medicine", "id" : "ITEM-4", "issue" : "3", "issued" : { "date-parts" : [ [ "2007" ] ] }, "page" : "528-537", "title" : "Novel method for rapid, simultaneousT1,T*2, and proton density quantification", "type" : "article-journal", "volume" : "57" }, "uris" : [ "http://www.mendeley.com/documents/?uuid=b95b256a-37da-4394-b28e-6eeb02a99119" ] }, { "id" : "ITEM-5", "itemData" : { "DOI" : "10.1371/journal.pone.0134963", "ISSN" : "1932-6203", "abstract" : "Magnetic Resonance properties of tissues can be quantified in several respects: relaxation processes, density of imaged nuclei, magnetism of environmental molecules, etc. In this paper, we propose a new comprehensive approach to obtain 3D high resolution quantitative maps of arbitrary body districts, mainly focusing on the brain. The theory presented makes it possible to map longitudinal (R 1), pure transverse (R 2) and free induction decay (R \u00c3 2) rates, along with proton density (PD) and magnetic susceptibility (\u03c7), from a set of fast acquisition sequences in steady-state that are highly insensitive to flow phenomena. A novel denoising scheme is described and applied to the acquired datasets to enhance the signal to noise ratio of the derived maps and an information theory approach compensates for biases from radio frequency (RF) inhomogeneities, if no direct measure of the RF field is available. Finally, the results obtained on sample brain scans of healthy controls and multiple sclerosis patients are presented and discussed.", "author" : [ { "dropping-particle" : "", "family" : "Palma", "given" : "Giuseppe", "non-dropping-particle" : "", "parse-names" : false, "suffix" : "" }, { "dropping-particle" : "", "family" : "Tedeschi", "given" : "Enrico", "non-dropping-particle" : "", "parse-names" : false, "suffix" : "" }, { "dropping-particle" : "", "family" : "Borrelli", "given" : "Pasquale", "non-dropping-particle" : "", "parse-names" : false, "suffix" : "" }, { "dropping-particle" : "", "family" : "Cocozza", "given" : "Sirio", "non-dropping-particle" : "", "parse-names" : false, "suffix" : "" }, { "dropping-particle" : "", "family" : "Russo", "given" : "Carmela", "non-dropping-particle" : "", "parse-names" : false, "suffix" : "" }, { "dropping-particle" : "", "family" : "Liu", "given" : "Saifeng", "non-dropping-particle" : "", "parse-names" : false, "suffix" : "" }, { "dropping-particle" : "", "family" : "Ye", "given" : "Yongquan", "non-dropping-particle" : "", "parse-names" : false, "suffix" : "" }, { "dropping-particle" : "", "family" : "Comerci", "given" : "Marco", "non-dropping-particle" : "", "parse-names" : false, "suffix" : "" }, { "dropping-particle" : "", "family" : "Alfano", "given" : "Bruno", "non-dropping-particle" : "", "parse-names" : false, "suffix" : "" }, { "dropping-particle" : "", "family" : "Salvatore", "given" : "Marco", "non-dropping-particle" : "", "parse-names" : false, "suffix" : "" }, { "dropping-particle" : "", "family" : "Haacke", "given" : "E Mark", "non-dropping-particle" : "", "parse-names" : false, "suffix" : "" }, { "dropping-particle" : "", "family" : "Mancini", "given" : "Marcello", "non-dropping-particle" : "", "parse-names" : false, "suffix" : "" } ], "id" : "ITEM-5", "issued" : { "date-parts" : [ [ "2015" ] ] }, "page" : "1-20", "title" : "A Novel Multiparametric Approach to 3D Quantitative MRI of the Brain", "type" : "article-journal" }, "uris" : [ "http://www.mendeley.com/documents/?uuid=41406f76-9012-481c-8f41-7975a459ab84" ] }, { "id" : "ITEM-6", "itemData" : { "DOI" : "10.1016/j.neuroimage.2005.12.063", "ISSN" : "10538119", "author" : [ { "dropping-particle" : "", "family" : "Neeb", "given" : "H.", "non-dropping-particle" : "", "parse-names" : false, "suffix" : "" }, { "dropping-particle" : "", "family" : "Zilles", "given" : "K.", "non-dropping-particle" : "", "parse-names" : false, "suffix" : "" }, { "dropping-particle" : "", "family" : "Shah", "given" : "N.J.", "non-dropping-particle" : "", "parse-names" : false, "suffix" : "" } ], "container-title" : "NeuroImage", "id" : "ITEM-6", "issue" : "3", "issued" : { "date-parts" : [ [ "2006" ] ] }, "page" : "1156-1168", "title" : "A new method for fast quantitative mapping of absolute water content in vivo", "type" : "article-journal", "volume" : "31" }, "uris" : [ "http://www.mendeley.com/documents/?uuid=f8555fc4-e6e6-4470-ac31-5248fe200c45" ] } ], "mendeley" : { "formattedCitation" : "&lt;sup&gt;1\u20136&lt;/sup&gt;", "plainTextFormattedCitation" : "1\u20136", "previouslyFormattedCitation" : "&lt;sup&gt;1\u20136&lt;/sup&gt;" }, "properties" : { "noteIndex" : 0 }, "schema" : "https://github.com/citation-style-language/schema/raw/master/csl-citation.json" }</w:instrText>
      </w:r>
      <w:r w:rsidR="002F7FF0" w:rsidRPr="007B6D4B">
        <w:rPr>
          <w:sz w:val="22"/>
          <w:szCs w:val="22"/>
          <w:vertAlign w:val="superscript"/>
          <w:rPrChange w:id="107" w:author="Jack Allen" w:date="2015-12-13T22:51:00Z">
            <w:rPr>
              <w:sz w:val="22"/>
              <w:szCs w:val="22"/>
              <w:vertAlign w:val="superscript"/>
            </w:rPr>
          </w:rPrChange>
        </w:rPr>
        <w:fldChar w:fldCharType="separate"/>
      </w:r>
      <w:r w:rsidR="00517091" w:rsidRPr="007B6D4B">
        <w:rPr>
          <w:noProof/>
          <w:sz w:val="22"/>
          <w:szCs w:val="22"/>
          <w:vertAlign w:val="superscript"/>
        </w:rPr>
        <w:t>1–6</w:t>
      </w:r>
      <w:ins w:id="108" w:author="Jack Allen" w:date="2015-12-06T21:56:00Z">
        <w:r w:rsidR="002F7FF0" w:rsidRPr="00136041">
          <w:rPr>
            <w:sz w:val="22"/>
            <w:szCs w:val="22"/>
            <w:vertAlign w:val="superscript"/>
          </w:rPr>
          <w:fldChar w:fldCharType="end"/>
        </w:r>
      </w:ins>
      <w:del w:id="109" w:author="Jack Allen" w:date="2015-12-06T21:55:00Z">
        <w:r w:rsidR="007E639F" w:rsidRPr="007B6D4B" w:rsidDel="002F7FF0">
          <w:rPr>
            <w:sz w:val="22"/>
            <w:szCs w:val="22"/>
          </w:rPr>
          <w:delText xml:space="preserve"> </w:delText>
        </w:r>
        <w:r w:rsidR="007E639F" w:rsidRPr="007B6D4B" w:rsidDel="002F7FF0">
          <w:rPr>
            <w:sz w:val="22"/>
            <w:szCs w:val="22"/>
            <w:vertAlign w:val="superscript"/>
            <w:rPrChange w:id="110" w:author="Jack Allen" w:date="2015-12-13T22:51:00Z">
              <w:rPr>
                <w:sz w:val="22"/>
                <w:szCs w:val="22"/>
              </w:rPr>
            </w:rPrChange>
          </w:rPr>
          <w:delText>[</w:delText>
        </w:r>
      </w:del>
      <w:del w:id="111" w:author="Jack Allen" w:date="2015-11-12T00:04:00Z">
        <w:r w:rsidR="007E639F" w:rsidRPr="007B6D4B" w:rsidDel="002D5F20">
          <w:rPr>
            <w:sz w:val="22"/>
            <w:szCs w:val="22"/>
            <w:vertAlign w:val="superscript"/>
            <w:rPrChange w:id="112" w:author="Jack Allen" w:date="2015-12-13T22:51:00Z">
              <w:rPr>
                <w:sz w:val="22"/>
                <w:szCs w:val="22"/>
              </w:rPr>
            </w:rPrChange>
          </w:rPr>
          <w:delText>Deoni2003</w:delText>
        </w:r>
      </w:del>
      <w:del w:id="113" w:author="Jack Allen" w:date="2015-11-12T01:06:00Z">
        <w:r w:rsidR="007E639F" w:rsidRPr="007B6D4B" w:rsidDel="005100A3">
          <w:rPr>
            <w:sz w:val="22"/>
            <w:szCs w:val="22"/>
            <w:vertAlign w:val="superscript"/>
            <w:rPrChange w:id="114" w:author="Jack Allen" w:date="2015-12-13T22:51:00Z">
              <w:rPr>
                <w:sz w:val="22"/>
                <w:szCs w:val="22"/>
              </w:rPr>
            </w:rPrChange>
          </w:rPr>
          <w:delText xml:space="preserve">, </w:delText>
        </w:r>
      </w:del>
      <w:del w:id="115" w:author="Jack Allen" w:date="2015-11-12T00:06:00Z">
        <w:r w:rsidR="007E639F" w:rsidRPr="007B6D4B" w:rsidDel="002D5F20">
          <w:rPr>
            <w:sz w:val="22"/>
            <w:szCs w:val="22"/>
            <w:vertAlign w:val="superscript"/>
            <w:rPrChange w:id="116" w:author="Jack Allen" w:date="2015-12-13T22:51:00Z">
              <w:rPr>
                <w:sz w:val="22"/>
                <w:szCs w:val="22"/>
              </w:rPr>
            </w:rPrChange>
          </w:rPr>
          <w:delText>Deoni2005</w:delText>
        </w:r>
      </w:del>
      <w:del w:id="117" w:author="Jack Allen" w:date="2015-11-12T01:06:00Z">
        <w:r w:rsidR="007E639F" w:rsidRPr="007B6D4B" w:rsidDel="005100A3">
          <w:rPr>
            <w:sz w:val="22"/>
            <w:szCs w:val="22"/>
            <w:vertAlign w:val="superscript"/>
            <w:rPrChange w:id="118" w:author="Jack Allen" w:date="2015-12-13T22:51:00Z">
              <w:rPr>
                <w:sz w:val="22"/>
                <w:szCs w:val="22"/>
              </w:rPr>
            </w:rPrChange>
          </w:rPr>
          <w:delText xml:space="preserve">, </w:delText>
        </w:r>
      </w:del>
      <w:del w:id="119" w:author="Jack Allen" w:date="2015-11-12T00:07:00Z">
        <w:r w:rsidR="007E639F" w:rsidRPr="007B6D4B" w:rsidDel="002D5F20">
          <w:rPr>
            <w:sz w:val="22"/>
            <w:szCs w:val="22"/>
            <w:vertAlign w:val="superscript"/>
            <w:rPrChange w:id="120" w:author="Jack Allen" w:date="2015-12-13T22:51:00Z">
              <w:rPr>
                <w:sz w:val="22"/>
                <w:szCs w:val="22"/>
              </w:rPr>
            </w:rPrChange>
          </w:rPr>
          <w:delText>Warntjes2008</w:delText>
        </w:r>
      </w:del>
      <w:del w:id="121" w:author="Jack Allen" w:date="2015-11-12T01:06:00Z">
        <w:r w:rsidR="007E639F" w:rsidRPr="007B6D4B" w:rsidDel="005100A3">
          <w:rPr>
            <w:sz w:val="22"/>
            <w:szCs w:val="22"/>
            <w:vertAlign w:val="superscript"/>
            <w:rPrChange w:id="122" w:author="Jack Allen" w:date="2015-12-13T22:51:00Z">
              <w:rPr>
                <w:sz w:val="22"/>
                <w:szCs w:val="22"/>
              </w:rPr>
            </w:rPrChange>
          </w:rPr>
          <w:delText xml:space="preserve">, </w:delText>
        </w:r>
      </w:del>
      <w:del w:id="123" w:author="Jack Allen" w:date="2015-11-12T00:09:00Z">
        <w:r w:rsidR="00276024" w:rsidRPr="007B6D4B" w:rsidDel="002D5F20">
          <w:rPr>
            <w:sz w:val="22"/>
            <w:szCs w:val="22"/>
            <w:vertAlign w:val="superscript"/>
            <w:rPrChange w:id="124" w:author="Jack Allen" w:date="2015-12-13T22:51:00Z">
              <w:rPr>
                <w:sz w:val="22"/>
                <w:szCs w:val="22"/>
              </w:rPr>
            </w:rPrChange>
          </w:rPr>
          <w:delText>Warntjes2007</w:delText>
        </w:r>
      </w:del>
      <w:del w:id="125" w:author="Jack Allen" w:date="2015-11-12T01:06:00Z">
        <w:r w:rsidR="00276024" w:rsidRPr="007B6D4B" w:rsidDel="005100A3">
          <w:rPr>
            <w:sz w:val="22"/>
            <w:szCs w:val="22"/>
            <w:vertAlign w:val="superscript"/>
            <w:rPrChange w:id="126" w:author="Jack Allen" w:date="2015-12-13T22:51:00Z">
              <w:rPr>
                <w:sz w:val="22"/>
                <w:szCs w:val="22"/>
              </w:rPr>
            </w:rPrChange>
          </w:rPr>
          <w:delText xml:space="preserve">, </w:delText>
        </w:r>
      </w:del>
      <w:del w:id="127" w:author="Jack Allen" w:date="2015-11-12T00:11:00Z">
        <w:r w:rsidR="007E639F" w:rsidRPr="007B6D4B" w:rsidDel="00496B6E">
          <w:rPr>
            <w:sz w:val="22"/>
            <w:szCs w:val="22"/>
            <w:vertAlign w:val="superscript"/>
            <w:rPrChange w:id="128" w:author="Jack Allen" w:date="2015-12-13T22:51:00Z">
              <w:rPr>
                <w:sz w:val="22"/>
                <w:szCs w:val="22"/>
              </w:rPr>
            </w:rPrChange>
          </w:rPr>
          <w:delText>Palma2015</w:delText>
        </w:r>
      </w:del>
      <w:del w:id="129" w:author="Jack Allen" w:date="2015-11-12T01:06:00Z">
        <w:r w:rsidR="001B4D2F" w:rsidRPr="007B6D4B" w:rsidDel="005100A3">
          <w:rPr>
            <w:sz w:val="22"/>
            <w:szCs w:val="22"/>
            <w:vertAlign w:val="superscript"/>
            <w:rPrChange w:id="130" w:author="Jack Allen" w:date="2015-12-13T22:51:00Z">
              <w:rPr>
                <w:sz w:val="22"/>
                <w:szCs w:val="22"/>
              </w:rPr>
            </w:rPrChange>
          </w:rPr>
          <w:delText xml:space="preserve">, </w:delText>
        </w:r>
      </w:del>
      <w:del w:id="131" w:author="Jack Allen" w:date="2015-11-12T00:12:00Z">
        <w:r w:rsidR="001B4D2F" w:rsidRPr="007B6D4B" w:rsidDel="00496B6E">
          <w:rPr>
            <w:sz w:val="22"/>
            <w:szCs w:val="22"/>
            <w:vertAlign w:val="superscript"/>
            <w:rPrChange w:id="132" w:author="Jack Allen" w:date="2015-12-13T22:51:00Z">
              <w:rPr>
                <w:sz w:val="22"/>
                <w:szCs w:val="22"/>
              </w:rPr>
            </w:rPrChange>
          </w:rPr>
          <w:delText>Neeb2006</w:delText>
        </w:r>
      </w:del>
      <w:del w:id="133" w:author="Jack Allen" w:date="2015-12-06T21:55:00Z">
        <w:r w:rsidR="007E639F" w:rsidRPr="007B6D4B" w:rsidDel="002F7FF0">
          <w:rPr>
            <w:sz w:val="22"/>
            <w:szCs w:val="22"/>
            <w:vertAlign w:val="superscript"/>
            <w:rPrChange w:id="134" w:author="Jack Allen" w:date="2015-12-13T22:51:00Z">
              <w:rPr>
                <w:sz w:val="22"/>
                <w:szCs w:val="22"/>
              </w:rPr>
            </w:rPrChange>
          </w:rPr>
          <w:delText>]</w:delText>
        </w:r>
      </w:del>
      <w:r w:rsidR="00FA65B7" w:rsidRPr="007B6D4B">
        <w:rPr>
          <w:sz w:val="22"/>
          <w:szCs w:val="22"/>
        </w:rPr>
        <w:t xml:space="preserve">. </w:t>
      </w:r>
      <w:r w:rsidR="00A81C2B" w:rsidRPr="007B6D4B">
        <w:rPr>
          <w:sz w:val="22"/>
          <w:szCs w:val="22"/>
        </w:rPr>
        <w:t>For example, t</w:t>
      </w:r>
      <w:r w:rsidR="007E639F" w:rsidRPr="007B6D4B">
        <w:rPr>
          <w:sz w:val="22"/>
          <w:szCs w:val="22"/>
        </w:rPr>
        <w:t xml:space="preserve">he </w:t>
      </w:r>
      <w:r w:rsidR="00FA65B7" w:rsidRPr="007B6D4B">
        <w:rPr>
          <w:sz w:val="22"/>
          <w:szCs w:val="22"/>
        </w:rPr>
        <w:t>QRAPMASTER</w:t>
      </w:r>
      <w:r w:rsidR="007E639F" w:rsidRPr="007B6D4B">
        <w:rPr>
          <w:sz w:val="22"/>
          <w:szCs w:val="22"/>
        </w:rPr>
        <w:t xml:space="preserve"> sequence</w:t>
      </w:r>
      <w:del w:id="135" w:author="Jack Allen" w:date="2015-11-12T01:07:00Z">
        <w:r w:rsidR="007E639F" w:rsidRPr="007B6D4B" w:rsidDel="005100A3">
          <w:rPr>
            <w:sz w:val="22"/>
            <w:szCs w:val="22"/>
          </w:rPr>
          <w:delText xml:space="preserve"> </w:delText>
        </w:r>
      </w:del>
      <w:ins w:id="136" w:author="Jack Allen" w:date="2015-12-06T21:56:00Z">
        <w:r w:rsidR="002F7FF0"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"10.1002/mrm.21635", "ISSN" : "07403194", "author" : [ { "dropping-particle" : "", "family" : "Warntjes", "given" : "J.B.M.", "non-dropping-particle" : "", "parse-names" : false, "suffix" : "" }, { "dropping-particle" : "", "family" : "Leinhard", "given" : "O. Dahlqvist", "non-dropping-particle" : "", "parse-names" : false, "suffix" : "" }, { "dropping-particle" : "", "family" : "West", "given" : "J.", "non-dropping-particle" : "", "parse-names" : false, "suffix" : "" }, { "dropping-particle" : "", "family" : "Lundberg", "given" : "P.", "non-dropping-particle" : "", "parse-names" : false, "suffix" : "" } ], "container-title" : "Magnetic Resonance in Medicine", "id" : "ITEM-1", "issue" : "2", "issued" : { "date-parts" : [ [ "2008" ] ] }, "page" : "320-329", "title" : "Rapid magnetic resonance quantification on the brain: Optimization for clinical usage", "type" : "article-journal", "volume" : "60" }, "uris" : [ "http://www.mendeley.com/documents/?uuid=78fcbbf4-9f5d-4af7-8bbd-f7d757fb3be9" ] } ], "mendeley" : { "formattedCitation" : "&lt;sup&gt;3&lt;/sup&gt;", "plainTextFormattedCitation" : "3", "previouslyFormattedCitation" : "&lt;sup&gt;3&lt;/sup&gt;" }, "properties" : { "noteIndex" : 0 }, "schema" : "https://github.com/citation-style-language/schema/raw/master/csl-citation.json" }</w:instrText>
      </w:r>
      <w:r w:rsidR="002F7FF0" w:rsidRPr="007B6D4B">
        <w:rPr>
          <w:sz w:val="22"/>
          <w:szCs w:val="22"/>
          <w:vertAlign w:val="superscript"/>
          <w:rPrChange w:id="137" w:author="Jack Allen" w:date="2015-12-13T22:51:00Z">
            <w:rPr>
              <w:sz w:val="22"/>
              <w:szCs w:val="22"/>
              <w:vertAlign w:val="superscript"/>
            </w:rPr>
          </w:rPrChange>
        </w:rPr>
        <w:fldChar w:fldCharType="separate"/>
      </w:r>
      <w:r w:rsidR="00517091" w:rsidRPr="007B6D4B">
        <w:rPr>
          <w:noProof/>
          <w:sz w:val="22"/>
          <w:szCs w:val="22"/>
          <w:vertAlign w:val="superscript"/>
        </w:rPr>
        <w:t>3</w:t>
      </w:r>
      <w:ins w:id="138" w:author="Jack Allen" w:date="2015-12-06T21:56:00Z">
        <w:r w:rsidR="002F7FF0" w:rsidRPr="00136041">
          <w:rPr>
            <w:sz w:val="22"/>
            <w:szCs w:val="22"/>
            <w:vertAlign w:val="superscript"/>
          </w:rPr>
          <w:fldChar w:fldCharType="end"/>
        </w:r>
      </w:ins>
      <w:del w:id="139" w:author="Jack Allen" w:date="2015-12-06T21:56:00Z">
        <w:r w:rsidR="007E639F" w:rsidRPr="007B6D4B" w:rsidDel="002F7FF0">
          <w:rPr>
            <w:sz w:val="22"/>
            <w:szCs w:val="22"/>
            <w:vertAlign w:val="superscript"/>
            <w:rPrChange w:id="140" w:author="Jack Allen" w:date="2015-12-13T22:51:00Z">
              <w:rPr>
                <w:sz w:val="22"/>
                <w:szCs w:val="22"/>
              </w:rPr>
            </w:rPrChange>
          </w:rPr>
          <w:delText>[</w:delText>
        </w:r>
      </w:del>
      <w:del w:id="141" w:author="Jack Allen" w:date="2015-11-12T00:07:00Z">
        <w:r w:rsidR="007E639F" w:rsidRPr="007B6D4B" w:rsidDel="002D5F20">
          <w:rPr>
            <w:sz w:val="22"/>
            <w:szCs w:val="22"/>
            <w:vertAlign w:val="superscript"/>
            <w:rPrChange w:id="142" w:author="Jack Allen" w:date="2015-12-13T22:51:00Z">
              <w:rPr>
                <w:sz w:val="22"/>
                <w:szCs w:val="22"/>
              </w:rPr>
            </w:rPrChange>
          </w:rPr>
          <w:delText>Warntjes2008</w:delText>
        </w:r>
      </w:del>
      <w:del w:id="143" w:author="Jack Allen" w:date="2015-12-06T21:56:00Z">
        <w:r w:rsidR="007E639F" w:rsidRPr="007B6D4B" w:rsidDel="002F7FF0">
          <w:rPr>
            <w:sz w:val="22"/>
            <w:szCs w:val="22"/>
            <w:vertAlign w:val="superscript"/>
            <w:rPrChange w:id="144" w:author="Jack Allen" w:date="2015-12-13T22:51:00Z">
              <w:rPr>
                <w:sz w:val="22"/>
                <w:szCs w:val="22"/>
              </w:rPr>
            </w:rPrChange>
          </w:rPr>
          <w:delText>]</w:delText>
        </w:r>
      </w:del>
      <w:r w:rsidR="007E639F" w:rsidRPr="007B6D4B">
        <w:rPr>
          <w:sz w:val="22"/>
          <w:szCs w:val="22"/>
        </w:rPr>
        <w:t xml:space="preserve"> allows</w:t>
      </w:r>
      <w:r w:rsidR="00276024" w:rsidRPr="007B6D4B">
        <w:rPr>
          <w:sz w:val="22"/>
          <w:szCs w:val="22"/>
        </w:rPr>
        <w:t xml:space="preserve"> measurements of T</w:t>
      </w:r>
      <w:r w:rsidR="00276024" w:rsidRPr="007B6D4B">
        <w:rPr>
          <w:sz w:val="22"/>
          <w:szCs w:val="22"/>
          <w:vertAlign w:val="subscript"/>
        </w:rPr>
        <w:t xml:space="preserve">1 </w:t>
      </w:r>
      <w:r w:rsidR="00276024" w:rsidRPr="007B6D4B">
        <w:rPr>
          <w:sz w:val="22"/>
          <w:szCs w:val="22"/>
        </w:rPr>
        <w:t>and T</w:t>
      </w:r>
      <w:r w:rsidR="00276024" w:rsidRPr="007B6D4B">
        <w:rPr>
          <w:sz w:val="22"/>
          <w:szCs w:val="22"/>
          <w:vertAlign w:val="subscript"/>
        </w:rPr>
        <w:t>2</w:t>
      </w:r>
      <w:r w:rsidR="00276024" w:rsidRPr="007B6D4B">
        <w:rPr>
          <w:sz w:val="22"/>
          <w:szCs w:val="22"/>
        </w:rPr>
        <w:t>,</w:t>
      </w:r>
      <w:r w:rsidR="00276024" w:rsidRPr="007B6D4B">
        <w:rPr>
          <w:sz w:val="22"/>
          <w:szCs w:val="22"/>
          <w:vertAlign w:val="subscript"/>
        </w:rPr>
        <w:t xml:space="preserve"> </w:t>
      </w:r>
      <w:r w:rsidR="00B66DAA" w:rsidRPr="007B6D4B">
        <w:rPr>
          <w:sz w:val="22"/>
          <w:szCs w:val="22"/>
        </w:rPr>
        <w:t>only needing approximately</w:t>
      </w:r>
      <w:r w:rsidR="006B253C" w:rsidRPr="007B6D4B">
        <w:rPr>
          <w:sz w:val="22"/>
          <w:szCs w:val="22"/>
        </w:rPr>
        <w:t xml:space="preserve"> 5 minutes</w:t>
      </w:r>
      <w:r w:rsidR="00FA1281" w:rsidRPr="007B6D4B">
        <w:rPr>
          <w:sz w:val="22"/>
          <w:szCs w:val="22"/>
        </w:rPr>
        <w:t xml:space="preserve"> to achieve full </w:t>
      </w:r>
      <w:r w:rsidR="00A81C2B" w:rsidRPr="007B6D4B">
        <w:rPr>
          <w:sz w:val="22"/>
          <w:szCs w:val="22"/>
        </w:rPr>
        <w:t>brain coverage</w:t>
      </w:r>
      <w:r w:rsidR="00276024" w:rsidRPr="007B6D4B">
        <w:rPr>
          <w:sz w:val="22"/>
          <w:szCs w:val="22"/>
        </w:rPr>
        <w:t xml:space="preserve">. Another </w:t>
      </w:r>
      <w:del w:id="145" w:author="Peter Jezzard" w:date="2015-11-10T10:05:00Z">
        <w:r w:rsidR="00276024" w:rsidRPr="007B6D4B" w:rsidDel="006E4D16">
          <w:rPr>
            <w:sz w:val="22"/>
            <w:szCs w:val="22"/>
          </w:rPr>
          <w:delText xml:space="preserve">publication </w:delText>
        </w:r>
      </w:del>
      <w:ins w:id="146" w:author="Peter Jezzard" w:date="2015-11-10T10:05:00Z">
        <w:r w:rsidR="006E4D16" w:rsidRPr="007B6D4B">
          <w:rPr>
            <w:sz w:val="22"/>
            <w:szCs w:val="22"/>
          </w:rPr>
          <w:t xml:space="preserve">study </w:t>
        </w:r>
      </w:ins>
      <w:r w:rsidR="00276024" w:rsidRPr="007B6D4B">
        <w:rPr>
          <w:sz w:val="22"/>
          <w:szCs w:val="22"/>
        </w:rPr>
        <w:t>demonstrated the measurement of T</w:t>
      </w:r>
      <w:r w:rsidR="00276024" w:rsidRPr="007B6D4B">
        <w:rPr>
          <w:sz w:val="22"/>
          <w:szCs w:val="22"/>
          <w:vertAlign w:val="subscript"/>
        </w:rPr>
        <w:t>1,</w:t>
      </w:r>
      <w:r w:rsidR="00276024" w:rsidRPr="007B6D4B">
        <w:rPr>
          <w:sz w:val="22"/>
          <w:szCs w:val="22"/>
        </w:rPr>
        <w:t xml:space="preserve"> T</w:t>
      </w:r>
      <w:r w:rsidR="00276024" w:rsidRPr="007B6D4B">
        <w:rPr>
          <w:sz w:val="22"/>
          <w:szCs w:val="22"/>
          <w:vertAlign w:val="subscript"/>
        </w:rPr>
        <w:t>2</w:t>
      </w:r>
      <w:r w:rsidR="00276024" w:rsidRPr="007B6D4B">
        <w:rPr>
          <w:sz w:val="22"/>
          <w:szCs w:val="22"/>
        </w:rPr>
        <w:t>, T</w:t>
      </w:r>
      <w:r w:rsidR="00276024" w:rsidRPr="007B6D4B">
        <w:rPr>
          <w:sz w:val="22"/>
          <w:szCs w:val="22"/>
          <w:vertAlign w:val="subscript"/>
        </w:rPr>
        <w:t>2</w:t>
      </w:r>
      <w:r w:rsidR="00276024" w:rsidRPr="007B6D4B">
        <w:rPr>
          <w:sz w:val="22"/>
          <w:szCs w:val="22"/>
          <w:vertAlign w:val="superscript"/>
          <w:rPrChange w:id="147" w:author="Jack Allen" w:date="2015-12-13T22:51:00Z">
            <w:rPr>
              <w:sz w:val="22"/>
              <w:szCs w:val="22"/>
            </w:rPr>
          </w:rPrChange>
        </w:rPr>
        <w:t>*</w:t>
      </w:r>
      <w:r w:rsidR="00276024" w:rsidRPr="007B6D4B">
        <w:rPr>
          <w:sz w:val="22"/>
          <w:szCs w:val="22"/>
        </w:rPr>
        <w:t xml:space="preserve"> and magnetic susceptibility, within 15 minutes, via series of </w:t>
      </w:r>
      <w:del w:id="148" w:author="Peter Jezzard" w:date="2015-11-10T10:06:00Z">
        <w:r w:rsidR="00276024" w:rsidRPr="007B6D4B" w:rsidDel="0014103E">
          <w:rPr>
            <w:sz w:val="22"/>
            <w:szCs w:val="22"/>
          </w:rPr>
          <w:delText xml:space="preserve">quick </w:delText>
        </w:r>
      </w:del>
      <w:ins w:id="149" w:author="Peter Jezzard" w:date="2015-11-10T10:06:00Z">
        <w:r w:rsidR="0014103E" w:rsidRPr="007B6D4B">
          <w:rPr>
            <w:sz w:val="22"/>
            <w:szCs w:val="22"/>
          </w:rPr>
          <w:t xml:space="preserve">rapid </w:t>
        </w:r>
      </w:ins>
      <w:r w:rsidR="00276024" w:rsidRPr="007B6D4B">
        <w:rPr>
          <w:sz w:val="22"/>
          <w:szCs w:val="22"/>
        </w:rPr>
        <w:t>sequences</w:t>
      </w:r>
      <w:del w:id="150" w:author="Jack Allen" w:date="2015-11-12T01:07:00Z">
        <w:r w:rsidR="001B4D2F" w:rsidRPr="007B6D4B" w:rsidDel="005100A3">
          <w:rPr>
            <w:sz w:val="22"/>
            <w:szCs w:val="22"/>
          </w:rPr>
          <w:delText xml:space="preserve"> </w:delText>
        </w:r>
      </w:del>
      <w:ins w:id="151" w:author="Jack Allen" w:date="2015-12-06T21:57:00Z">
        <w:r w:rsidR="002F7FF0"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"10.1371/journal.pone.0134963", "ISSN" : "1932-6203", "abstract" : "Magnetic Resonance properties of tissues can be quantified in several respects: relaxation processes, density of imaged nuclei, magnetism of environmental molecules, etc. In this paper, we propose a new comprehensive approach to obtain 3D high resolution quantitative maps of arbitrary body districts, mainly focusing on the brain. The theory presented makes it possible to map longitudinal (R 1), pure transverse (R 2) and free induction decay (R \u00c3 2) rates, along with proton density (PD) and magnetic susceptibility (\u03c7), from a set of fast acquisition sequences in steady-state that are highly insensitive to flow phenomena. A novel denoising scheme is described and applied to the acquired datasets to enhance the signal to noise ratio of the derived maps and an information theory approach compensates for biases from radio frequency (RF) inhomogeneities, if no direct measure of the RF field is available. Finally, the results obtained on sample brain scans of healthy controls and multiple sclerosis patients are presented and discussed.", "author" : [ { "dropping-particle" : "", "family" : "Palma", "given" : "Giuseppe", "non-dropping-particle" : "", "parse-names" : false, "suffix" : "" }, { "dropping-particle" : "", "family" : "Tedeschi", "given" : "Enrico", "non-dropping-particle" : "", "parse-names" : false, "suffix" : "" }, { "dropping-particle" : "", "family" : "Borrelli", "given" : "Pasquale", "non-dropping-particle" : "", "parse-names" : false, "suffix" : "" }, { "dropping-particle" : "", "family" : "Cocozza", "given" : "Sirio", "non-dropping-particle" : "", "parse-names" : false, "suffix" : "" }, { "dropping-particle" : "", "family" : "Russo", "given" : "Carmela", "non-dropping-particle" : "", "parse-names" : false, "suffix" : "" }, { "dropping-particle" : "", "family" : "Liu", "given" : "Saifeng", "non-dropping-particle" : "", "parse-names" : false, "suffix" : "" }, { "dropping-particle" : "", "family" : "Ye", "given" : "Yongquan", "non-dropping-particle" : "", "parse-names" : false, "suffix" : "" }, { "dropping-particle" : "", "family" : "Comerci", "given" : "Marco", "non-dropping-particle" : "", "parse-names" : false, "suffix" : "" }, { "dropping-particle" : "", "family" : "Alfano", "given" : "Bruno", "non-dropping-particle" : "", "parse-names" : false, "suffix" : "" }, { "dropping-particle" : "", "family" : "Salvatore", "given" : "Marco", "non-dropping-particle" : "", "parse-names" : false, "suffix" : "" }, { "dropping-particle" : "", "family" : "Haacke", "given" : "E Mark", "non-dropping-particle" : "", "parse-names" : false, "suffix" : "" }, { "dropping-particle" : "", "family" : "Mancini", "given" : "Marcello", "non-dropping-particle" : "", "parse-names" : false, "suffix" : "" } ], "id" : "ITEM-1", "issued" : { "date-parts" : [ [ "2015" ] ] }, "page" : "1-20", "title" : "A Novel Multiparametric Approach to 3D Quantitative MRI of the Brain", "type" : "article-journal" }, "uris" : [ "http://www.mendeley.com/documents/?uuid=41406f76-9012-481c-8f41-7975a459ab84" ] } ], "mendeley" : { "formattedCitation" : "&lt;sup&gt;5&lt;/sup&gt;", "plainTextFormattedCitation" : "5", "previouslyFormattedCitation" : "&lt;sup&gt;5&lt;/sup&gt;" }, "properties" : { "noteIndex" : 0 }, "schema" : "https://github.com/citation-style-language/schema/raw/master/csl-citation.json" }</w:instrText>
      </w:r>
      <w:r w:rsidR="002F7FF0" w:rsidRPr="007B6D4B">
        <w:rPr>
          <w:sz w:val="22"/>
          <w:szCs w:val="22"/>
          <w:vertAlign w:val="superscript"/>
          <w:rPrChange w:id="152" w:author="Jack Allen" w:date="2015-12-13T22:51:00Z">
            <w:rPr>
              <w:sz w:val="22"/>
              <w:szCs w:val="22"/>
              <w:vertAlign w:val="superscript"/>
            </w:rPr>
          </w:rPrChange>
        </w:rPr>
        <w:fldChar w:fldCharType="separate"/>
      </w:r>
      <w:r w:rsidR="00517091" w:rsidRPr="007B6D4B">
        <w:rPr>
          <w:noProof/>
          <w:sz w:val="22"/>
          <w:szCs w:val="22"/>
          <w:vertAlign w:val="superscript"/>
        </w:rPr>
        <w:t>5</w:t>
      </w:r>
      <w:ins w:id="153" w:author="Jack Allen" w:date="2015-12-06T21:57:00Z">
        <w:r w:rsidR="002F7FF0" w:rsidRPr="00136041">
          <w:rPr>
            <w:sz w:val="22"/>
            <w:szCs w:val="22"/>
            <w:vertAlign w:val="superscript"/>
          </w:rPr>
          <w:fldChar w:fldCharType="end"/>
        </w:r>
      </w:ins>
      <w:del w:id="154" w:author="Jack Allen" w:date="2015-12-06T21:57:00Z">
        <w:r w:rsidR="001B4D2F" w:rsidRPr="007B6D4B" w:rsidDel="002F7FF0">
          <w:rPr>
            <w:sz w:val="22"/>
            <w:szCs w:val="22"/>
            <w:vertAlign w:val="superscript"/>
            <w:rPrChange w:id="155" w:author="Jack Allen" w:date="2015-12-13T22:51:00Z">
              <w:rPr>
                <w:sz w:val="22"/>
                <w:szCs w:val="22"/>
              </w:rPr>
            </w:rPrChange>
          </w:rPr>
          <w:delText>[</w:delText>
        </w:r>
      </w:del>
      <w:del w:id="156" w:author="Jack Allen" w:date="2015-11-12T00:13:00Z">
        <w:r w:rsidR="001B4D2F" w:rsidRPr="007B6D4B" w:rsidDel="00496B6E">
          <w:rPr>
            <w:sz w:val="22"/>
            <w:szCs w:val="22"/>
            <w:vertAlign w:val="superscript"/>
            <w:rPrChange w:id="157" w:author="Jack Allen" w:date="2015-12-13T22:51:00Z">
              <w:rPr>
                <w:sz w:val="22"/>
                <w:szCs w:val="22"/>
              </w:rPr>
            </w:rPrChange>
          </w:rPr>
          <w:delText>Palma2015</w:delText>
        </w:r>
      </w:del>
      <w:del w:id="158" w:author="Jack Allen" w:date="2015-12-06T21:57:00Z">
        <w:r w:rsidR="001B4D2F" w:rsidRPr="007B6D4B" w:rsidDel="002F7FF0">
          <w:rPr>
            <w:sz w:val="22"/>
            <w:szCs w:val="22"/>
            <w:vertAlign w:val="superscript"/>
            <w:rPrChange w:id="159" w:author="Jack Allen" w:date="2015-12-13T22:51:00Z">
              <w:rPr>
                <w:sz w:val="22"/>
                <w:szCs w:val="22"/>
              </w:rPr>
            </w:rPrChange>
          </w:rPr>
          <w:delText>]</w:delText>
        </w:r>
      </w:del>
      <w:r w:rsidR="00276024" w:rsidRPr="007B6D4B">
        <w:rPr>
          <w:sz w:val="22"/>
          <w:szCs w:val="22"/>
        </w:rPr>
        <w:t xml:space="preserve">. </w:t>
      </w:r>
      <w:r w:rsidR="00FA1281" w:rsidRPr="007B6D4B">
        <w:rPr>
          <w:sz w:val="22"/>
          <w:szCs w:val="22"/>
        </w:rPr>
        <w:t>However, these</w:t>
      </w:r>
      <w:r w:rsidR="006B253C" w:rsidRPr="007B6D4B">
        <w:rPr>
          <w:sz w:val="22"/>
          <w:szCs w:val="22"/>
        </w:rPr>
        <w:t xml:space="preserve"> </w:t>
      </w:r>
      <w:r w:rsidR="00276024" w:rsidRPr="007B6D4B">
        <w:rPr>
          <w:sz w:val="22"/>
          <w:szCs w:val="22"/>
        </w:rPr>
        <w:t xml:space="preserve">approaches are based on </w:t>
      </w:r>
      <w:del w:id="160" w:author="Jack Allen" w:date="2015-12-09T16:05:00Z">
        <w:r w:rsidR="00276024" w:rsidRPr="007B6D4B" w:rsidDel="00565124">
          <w:rPr>
            <w:sz w:val="22"/>
            <w:szCs w:val="22"/>
          </w:rPr>
          <w:delText>spoil</w:delText>
        </w:r>
      </w:del>
      <w:ins w:id="161" w:author="Peter Jezzard" w:date="2015-11-10T10:06:00Z">
        <w:del w:id="162" w:author="Jack Allen" w:date="2015-12-09T16:05:00Z">
          <w:r w:rsidR="003D3F5B" w:rsidRPr="007B6D4B" w:rsidDel="00565124">
            <w:rPr>
              <w:sz w:val="22"/>
              <w:szCs w:val="22"/>
            </w:rPr>
            <w:delText>ed</w:delText>
          </w:r>
        </w:del>
      </w:ins>
      <w:del w:id="163" w:author="Jack Allen" w:date="2015-12-09T16:05:00Z">
        <w:r w:rsidR="00276024" w:rsidRPr="007B6D4B" w:rsidDel="00565124">
          <w:rPr>
            <w:sz w:val="22"/>
            <w:szCs w:val="22"/>
          </w:rPr>
          <w:delText xml:space="preserve"> </w:delText>
        </w:r>
      </w:del>
      <w:r w:rsidR="00276024" w:rsidRPr="007B6D4B">
        <w:rPr>
          <w:sz w:val="22"/>
          <w:szCs w:val="22"/>
        </w:rPr>
        <w:t xml:space="preserve">gradient echo (GRE) and </w:t>
      </w:r>
      <w:del w:id="164" w:author="Jack Allen" w:date="2015-11-10T12:49:00Z">
        <w:r w:rsidR="00276024" w:rsidRPr="007B6D4B" w:rsidDel="0073652B">
          <w:rPr>
            <w:sz w:val="22"/>
            <w:szCs w:val="22"/>
          </w:rPr>
          <w:delText xml:space="preserve">balanced </w:delText>
        </w:r>
      </w:del>
      <w:r w:rsidR="00276024" w:rsidRPr="007B6D4B">
        <w:rPr>
          <w:sz w:val="22"/>
          <w:szCs w:val="22"/>
        </w:rPr>
        <w:t xml:space="preserve">steady-state free-precession </w:t>
      </w:r>
      <w:r w:rsidR="00925B41" w:rsidRPr="007B6D4B">
        <w:rPr>
          <w:sz w:val="22"/>
          <w:szCs w:val="22"/>
        </w:rPr>
        <w:t>(</w:t>
      </w:r>
      <w:del w:id="165" w:author="Jack Allen" w:date="2015-11-10T12:49:00Z">
        <w:r w:rsidR="00925B41" w:rsidRPr="007B6D4B" w:rsidDel="0073652B">
          <w:rPr>
            <w:sz w:val="22"/>
            <w:szCs w:val="22"/>
          </w:rPr>
          <w:delText>b</w:delText>
        </w:r>
      </w:del>
      <w:r w:rsidR="00925B41" w:rsidRPr="007B6D4B">
        <w:rPr>
          <w:sz w:val="22"/>
          <w:szCs w:val="22"/>
        </w:rPr>
        <w:t>SSFP) sequences, meaning</w:t>
      </w:r>
      <w:r w:rsidR="00276024" w:rsidRPr="007B6D4B">
        <w:rPr>
          <w:sz w:val="22"/>
          <w:szCs w:val="22"/>
        </w:rPr>
        <w:t xml:space="preserve"> that they rely on </w:t>
      </w:r>
      <w:r w:rsidR="00DA49D9" w:rsidRPr="007B6D4B">
        <w:rPr>
          <w:sz w:val="22"/>
          <w:szCs w:val="22"/>
        </w:rPr>
        <w:t xml:space="preserve">consistent </w:t>
      </w:r>
      <w:r w:rsidR="003D357F" w:rsidRPr="007B6D4B">
        <w:rPr>
          <w:sz w:val="22"/>
          <w:szCs w:val="22"/>
        </w:rPr>
        <w:t xml:space="preserve">and known flip angles. </w:t>
      </w:r>
      <w:r w:rsidR="00877133" w:rsidRPr="007B6D4B">
        <w:rPr>
          <w:sz w:val="22"/>
          <w:szCs w:val="22"/>
        </w:rPr>
        <w:t xml:space="preserve">This means that the </w:t>
      </w:r>
      <w:r w:rsidR="00FA1281" w:rsidRPr="007B6D4B">
        <w:rPr>
          <w:sz w:val="22"/>
          <w:szCs w:val="22"/>
        </w:rPr>
        <w:t xml:space="preserve">ability </w:t>
      </w:r>
      <w:r w:rsidR="00276024" w:rsidRPr="007B6D4B">
        <w:rPr>
          <w:sz w:val="22"/>
          <w:szCs w:val="22"/>
        </w:rPr>
        <w:t xml:space="preserve">of these methods </w:t>
      </w:r>
      <w:r w:rsidR="00FA1281" w:rsidRPr="007B6D4B">
        <w:rPr>
          <w:sz w:val="22"/>
          <w:szCs w:val="22"/>
        </w:rPr>
        <w:t xml:space="preserve">to measure </w:t>
      </w:r>
      <w:r w:rsidR="00276024" w:rsidRPr="007B6D4B">
        <w:rPr>
          <w:sz w:val="22"/>
          <w:szCs w:val="22"/>
        </w:rPr>
        <w:t xml:space="preserve">these parameters </w:t>
      </w:r>
      <w:r w:rsidR="00FA1281" w:rsidRPr="007B6D4B">
        <w:rPr>
          <w:sz w:val="22"/>
          <w:szCs w:val="22"/>
        </w:rPr>
        <w:t>accurately</w:t>
      </w:r>
      <w:r w:rsidR="00877133" w:rsidRPr="007B6D4B">
        <w:rPr>
          <w:sz w:val="22"/>
          <w:szCs w:val="22"/>
        </w:rPr>
        <w:t xml:space="preserve"> is reduced by factors such as </w:t>
      </w:r>
      <w:r w:rsidR="00DA49D9" w:rsidRPr="007B6D4B">
        <w:rPr>
          <w:sz w:val="22"/>
          <w:szCs w:val="22"/>
        </w:rPr>
        <w:t xml:space="preserve">spatial </w:t>
      </w:r>
      <w:r w:rsidR="00877133" w:rsidRPr="007B6D4B">
        <w:rPr>
          <w:sz w:val="22"/>
          <w:szCs w:val="22"/>
        </w:rPr>
        <w:t>heterogeneity in the static field B</w:t>
      </w:r>
      <w:r w:rsidR="00877133" w:rsidRPr="007B6D4B">
        <w:rPr>
          <w:sz w:val="22"/>
          <w:szCs w:val="22"/>
          <w:vertAlign w:val="subscript"/>
        </w:rPr>
        <w:t>0</w:t>
      </w:r>
      <w:r w:rsidR="00877133" w:rsidRPr="007B6D4B">
        <w:rPr>
          <w:sz w:val="22"/>
          <w:szCs w:val="22"/>
        </w:rPr>
        <w:t xml:space="preserve"> and the </w:t>
      </w:r>
      <w:r w:rsidR="00DA49D9" w:rsidRPr="007B6D4B">
        <w:rPr>
          <w:sz w:val="22"/>
          <w:szCs w:val="22"/>
        </w:rPr>
        <w:t>excitation field</w:t>
      </w:r>
      <w:r w:rsidR="00877133" w:rsidRPr="007B6D4B">
        <w:rPr>
          <w:sz w:val="22"/>
          <w:szCs w:val="22"/>
        </w:rPr>
        <w:t xml:space="preserve"> B</w:t>
      </w:r>
      <w:r w:rsidR="00877133" w:rsidRPr="007B6D4B">
        <w:rPr>
          <w:sz w:val="22"/>
          <w:szCs w:val="22"/>
          <w:vertAlign w:val="subscript"/>
        </w:rPr>
        <w:t>1</w:t>
      </w:r>
      <w:ins w:id="166" w:author="Peter Jezzard" w:date="2015-11-10T10:06:00Z">
        <w:r w:rsidR="003D3F5B" w:rsidRPr="007B6D4B">
          <w:rPr>
            <w:sz w:val="22"/>
            <w:szCs w:val="22"/>
          </w:rPr>
          <w:t>, unless additional time-consuming sequences are run that can calibrate these additional parameters</w:t>
        </w:r>
      </w:ins>
      <w:r w:rsidR="00877133" w:rsidRPr="007B6D4B">
        <w:rPr>
          <w:sz w:val="22"/>
          <w:szCs w:val="22"/>
        </w:rPr>
        <w:t xml:space="preserve">. </w:t>
      </w:r>
      <w:ins w:id="167" w:author="Peter Jezzard" w:date="2015-11-10T10:07:00Z">
        <w:r w:rsidR="00775D32" w:rsidRPr="007B6D4B">
          <w:rPr>
            <w:sz w:val="22"/>
            <w:szCs w:val="22"/>
          </w:rPr>
          <w:t>Also, e</w:t>
        </w:r>
      </w:ins>
      <w:del w:id="168" w:author="Peter Jezzard" w:date="2015-11-10T10:07:00Z">
        <w:r w:rsidR="00877133" w:rsidRPr="007B6D4B" w:rsidDel="00775D32">
          <w:rPr>
            <w:sz w:val="22"/>
            <w:szCs w:val="22"/>
          </w:rPr>
          <w:delText>E</w:delText>
        </w:r>
      </w:del>
      <w:r w:rsidR="00877133" w:rsidRPr="007B6D4B">
        <w:rPr>
          <w:sz w:val="22"/>
          <w:szCs w:val="22"/>
        </w:rPr>
        <w:t xml:space="preserve">xcitation pulse profiles can also </w:t>
      </w:r>
      <w:r w:rsidR="005E566D" w:rsidRPr="007B6D4B">
        <w:rPr>
          <w:sz w:val="22"/>
          <w:szCs w:val="22"/>
        </w:rPr>
        <w:t>cause unwanted variations in the flip angle</w:t>
      </w:r>
      <w:r w:rsidR="0069246C" w:rsidRPr="007B6D4B">
        <w:rPr>
          <w:sz w:val="22"/>
          <w:szCs w:val="22"/>
        </w:rPr>
        <w:t xml:space="preserve"> </w:t>
      </w:r>
      <w:ins w:id="169" w:author="Peter Jezzard" w:date="2015-11-10T10:07:00Z">
        <w:r w:rsidR="00775D32" w:rsidRPr="007B6D4B">
          <w:rPr>
            <w:sz w:val="22"/>
            <w:szCs w:val="22"/>
          </w:rPr>
          <w:t>across the slice, resulting in signal that is integrated across a range of flip angle conditions across the slice</w:t>
        </w:r>
      </w:ins>
      <w:ins w:id="170" w:author="Jack Allen" w:date="2015-12-06T22:01:00Z">
        <w:r w:rsidR="0004736F" w:rsidRPr="00136041">
          <w:rPr>
            <w:sz w:val="22"/>
            <w:szCs w:val="22"/>
          </w:rPr>
          <w:fldChar w:fldCharType="begin" w:fldLock="1"/>
        </w:r>
      </w:ins>
      <w:r w:rsidR="00DF6D22" w:rsidRPr="007B6D4B">
        <w:rPr>
          <w:sz w:val="22"/>
          <w:szCs w:val="22"/>
        </w:rPr>
        <w:instrText>ADDIN CSL_CITATION { "citationItems" : [ { "id" : "ITEM-1", "itemData" : { "DOI" : "10.1007/978-1-61737-992-5", "ISBN" : "9781617379918", "ISSN" : "19406029", "PMID" : "21279606", "abstract" : "One of the major neuropathological changes characteristic of Alzheimer's disease (AD) is deposits of beta-amyloid plaques and neurofibrillary tangles in neocortical and subcortical regions of the AD brain. The histochemical detection of these lesions in postmortem brain tissue is necessary for definitive diagnosis of AD. Methods for their in vivo detection would greatly aid the diagnosis of AD in early stages when neuronal loss and related functional impairment are still limited and would also open the opportunity for effective therapeutic interventions. Magnetic resonance imaging (MRI) theoretically provides the spatial resolution needed to resolve amyloid-\u03b2 plaques. Although currently limited for clinical applications due to unfavorable long acquisition times, MRI has been used to visualize A\u03b2 plaques in AD mouse models. The ability to detect amyloid-positive brain lesions in vivo using non-invasive imaging would allow to track disease progression and to monitor the efficacy of potential therapies in disease-modifying studies using transgenic models resembling AD pathology. Here, we provide MRI protocols for in vivo (mouse) and ex vivo (AD tissue samples) amyloid plaque imaging and the procedure for correlating these with thioflavin-S and iron-staining histology. Current challenges and limitations are discussed.", "author" : [ { "dropping-particle" : "", "family" : "Baltes", "given" : "Christof", "non-dropping-particle" : "", "parse-names" : false, "suffix" : "" }, { "dropping-particle" : "", "family" : "Princz-kranz", "given" : "Felicitas", "non-dropping-particle" : "", "parse-names" : false, "suffix" : "" }, { "dropping-particle" : "", "family" : "Rudin", "given" : "Markus", "non-dropping-particle" : "", "parse-names" : false, "suffix" : "" }, { "dropping-particle" : "", "family" : "Mueggler", "given" : "Thomas", "non-dropping-particle" : "", "parse-names" : false, "suffix" : "" } ], "container-title" : "Methods in Molecular Biology", "id" : "ITEM-1", "issue" : "5", "issued" : { "date-parts" : [ [ "2011" ] ] }, "page" : "511-533", "title" : "Magnetic Resonance Neuroimaging", "type" : "article-journal", "volume" : "711" }, "uris" : [ "http://www.mendeley.com/documents/?uuid=f73336bd-7f88-4fb8-8c89-82ba809eab63" ] }, { "id" : "ITEM-2", "itemData" : { "DOI" : "10.1007/s13244-015-0403-3", "ISSN" : "1869-4101", "PMID" : "25800993", "abstract" : "Current routine MRI examinations rely on the acquisition of qualitative images that have a contrast \"weighted\" for a mixture of (magnetic) tissue properties. Recently, a novel approach was introduced, namely MR Fingerprinting (MRF) with a completely different approach to data acquisition, post-processing and visualization. Instead of using a repeated, serial acquisition of data for the characterization of individual parameters of interest, MRF uses a pseudo randomized acquisition that causes the signals from different tissues to have a unique signal evolution or 'fingerprint' that is simultaneously a function of the multiple material properties under investigation. The processing after acquisition involves a pattern recognition algorithm to match the fingerprints to a predefined dictionary of predicted signal evolutions. These can then be translated into quantitative maps of the magnetic parameters of interest. MR Fingerprinting (MRF) is a technique that could theoretically be applied to most traditional qualitative MRI methods and replaces them with acquisition of truly quantitative tissue measures. MRF is, thereby, expected to be much more accurate and reproducible than traditional MRI and should improve multi-center studies and significantly reduce reader bias when diagnostic imaging is performed. Key Points \u2022 MR fingerprinting (MRF) is a new approach to data acquisition, post-processing and visualization.\u2022 MRF provides highly accurate quantitative maps of T1, T2, proton density, diffusion.\u2022 MRF may offer multiparametric imaging with high reproducibility, and high potential for multicenter/ multivendor studies.", "author" : [ { "dropping-particle" : "", "family" : "(ESR)", "given" : "European Society of Radiology", "non-dropping-particle" : "", "parse-names" : false, "suffix" : "" } ], "container-title" : "Insights into Imaging", "id" : "ITEM-2", "issue" : "2", "issued" : { "date-parts" : [ [ "2015" ] ] }, "page" : "163-165", "title" : "Magnetic Resonance Fingerprinting - a promising new approach to obtain standardized imaging biomarkers from MRI", "type" : "article-journal", "volume" : "6" }, "uris" : [ "http://www.mendeley.com/documents/?uuid=6c55de9d-5371-4f88-bd9e-5633a06fcfd0" ] } ], "mendeley" : { "formattedCitation" : "&lt;sup&gt;7,8&lt;/sup&gt;", "plainTextFormattedCitation" : "7,8", "previouslyFormattedCitation" : "&lt;sup&gt;7,8&lt;/sup&gt;" }, "properties" : { "noteIndex" : 0 }, "schema" : "https://github.com/citation-style-language/schema/raw/master/csl-citation.json" }</w:instrText>
      </w:r>
      <w:r w:rsidR="0004736F" w:rsidRPr="007B6D4B">
        <w:rPr>
          <w:sz w:val="22"/>
          <w:szCs w:val="22"/>
          <w:rPrChange w:id="171" w:author="Jack Allen" w:date="2015-12-13T22:51:00Z">
            <w:rPr>
              <w:sz w:val="22"/>
              <w:szCs w:val="22"/>
            </w:rPr>
          </w:rPrChange>
        </w:rPr>
        <w:fldChar w:fldCharType="separate"/>
      </w:r>
      <w:r w:rsidR="00517091" w:rsidRPr="007B6D4B">
        <w:rPr>
          <w:noProof/>
          <w:sz w:val="22"/>
          <w:szCs w:val="22"/>
          <w:vertAlign w:val="superscript"/>
        </w:rPr>
        <w:t>7,8</w:t>
      </w:r>
      <w:ins w:id="172" w:author="Jack Allen" w:date="2015-12-06T22:01:00Z">
        <w:r w:rsidR="0004736F" w:rsidRPr="00136041">
          <w:rPr>
            <w:sz w:val="22"/>
            <w:szCs w:val="22"/>
          </w:rPr>
          <w:fldChar w:fldCharType="end"/>
        </w:r>
      </w:ins>
      <w:ins w:id="173" w:author="Peter Jezzard" w:date="2015-11-10T10:07:00Z">
        <w:del w:id="174" w:author="Jack Allen" w:date="2015-11-12T01:07:00Z">
          <w:r w:rsidR="00775D32" w:rsidRPr="007B6D4B" w:rsidDel="005100A3">
            <w:rPr>
              <w:sz w:val="22"/>
              <w:szCs w:val="22"/>
            </w:rPr>
            <w:delText xml:space="preserve"> </w:delText>
          </w:r>
        </w:del>
      </w:ins>
      <w:del w:id="175" w:author="Jack Allen" w:date="2015-12-06T21:59:00Z">
        <w:r w:rsidR="0069246C" w:rsidRPr="007B6D4B" w:rsidDel="0004736F">
          <w:rPr>
            <w:sz w:val="22"/>
            <w:szCs w:val="22"/>
            <w:vertAlign w:val="superscript"/>
            <w:rPrChange w:id="176" w:author="Jack Allen" w:date="2015-12-13T22:51:00Z">
              <w:rPr>
                <w:sz w:val="22"/>
                <w:szCs w:val="22"/>
              </w:rPr>
            </w:rPrChange>
          </w:rPr>
          <w:delText>[</w:delText>
        </w:r>
      </w:del>
      <w:del w:id="177" w:author="Jack Allen" w:date="2015-11-12T00:16:00Z">
        <w:r w:rsidR="0069246C" w:rsidRPr="007B6D4B" w:rsidDel="00496B6E">
          <w:rPr>
            <w:sz w:val="22"/>
            <w:szCs w:val="22"/>
            <w:vertAlign w:val="superscript"/>
            <w:rPrChange w:id="178" w:author="Jack Allen" w:date="2015-12-13T22:51:00Z">
              <w:rPr>
                <w:sz w:val="22"/>
                <w:szCs w:val="22"/>
              </w:rPr>
            </w:rPrChange>
          </w:rPr>
          <w:delText>Modo_book</w:delText>
        </w:r>
      </w:del>
      <w:del w:id="179" w:author="Jack Allen" w:date="2015-12-06T21:59:00Z">
        <w:r w:rsidR="0069246C" w:rsidRPr="007B6D4B" w:rsidDel="0004736F">
          <w:rPr>
            <w:sz w:val="22"/>
            <w:szCs w:val="22"/>
            <w:vertAlign w:val="superscript"/>
            <w:rPrChange w:id="180" w:author="Jack Allen" w:date="2015-12-13T22:51:00Z">
              <w:rPr>
                <w:sz w:val="22"/>
                <w:szCs w:val="22"/>
              </w:rPr>
            </w:rPrChange>
          </w:rPr>
          <w:delText xml:space="preserve">, </w:delText>
        </w:r>
      </w:del>
      <w:del w:id="181" w:author="Jack Allen" w:date="2015-11-12T00:17:00Z">
        <w:r w:rsidR="0069246C" w:rsidRPr="007B6D4B" w:rsidDel="00496B6E">
          <w:rPr>
            <w:rFonts w:cs="Arial"/>
            <w:sz w:val="22"/>
            <w:szCs w:val="22"/>
            <w:vertAlign w:val="superscript"/>
            <w:lang w:val="en-US"/>
            <w:rPrChange w:id="182" w:author="Jack Allen" w:date="2015-12-13T22:51:00Z">
              <w:rPr>
                <w:rFonts w:cs="Arial"/>
                <w:sz w:val="22"/>
                <w:szCs w:val="22"/>
                <w:lang w:val="en-US"/>
              </w:rPr>
            </w:rPrChange>
          </w:rPr>
          <w:delText>European Society of Radiology (ESR)</w:delText>
        </w:r>
        <w:r w:rsidR="0069246C" w:rsidRPr="007B6D4B" w:rsidDel="00496B6E">
          <w:rPr>
            <w:sz w:val="22"/>
            <w:szCs w:val="22"/>
            <w:vertAlign w:val="superscript"/>
            <w:rPrChange w:id="183" w:author="Jack Allen" w:date="2015-12-13T22:51:00Z">
              <w:rPr>
                <w:sz w:val="22"/>
                <w:szCs w:val="22"/>
              </w:rPr>
            </w:rPrChange>
          </w:rPr>
          <w:delText>]</w:delText>
        </w:r>
        <w:r w:rsidR="005E566D" w:rsidRPr="007B6D4B" w:rsidDel="00496B6E">
          <w:rPr>
            <w:sz w:val="22"/>
            <w:szCs w:val="22"/>
            <w:vertAlign w:val="superscript"/>
            <w:rPrChange w:id="184" w:author="Jack Allen" w:date="2015-12-13T22:51:00Z">
              <w:rPr>
                <w:sz w:val="22"/>
                <w:szCs w:val="22"/>
              </w:rPr>
            </w:rPrChange>
          </w:rPr>
          <w:delText>.</w:delText>
        </w:r>
      </w:del>
      <w:ins w:id="185" w:author="Jack Allen" w:date="2015-11-12T00:17:00Z">
        <w:r w:rsidR="00496B6E" w:rsidRPr="007B6D4B">
          <w:rPr>
            <w:rFonts w:cs="Arial"/>
            <w:sz w:val="22"/>
            <w:szCs w:val="22"/>
            <w:lang w:val="en-US"/>
          </w:rPr>
          <w:t>.</w:t>
        </w:r>
      </w:ins>
      <w:r w:rsidR="00E314E6" w:rsidRPr="007B6D4B">
        <w:rPr>
          <w:sz w:val="22"/>
          <w:szCs w:val="22"/>
        </w:rPr>
        <w:t xml:space="preserve"> </w:t>
      </w:r>
      <w:r w:rsidR="003D357F" w:rsidRPr="007B6D4B">
        <w:rPr>
          <w:sz w:val="22"/>
          <w:szCs w:val="22"/>
        </w:rPr>
        <w:t xml:space="preserve">Any </w:t>
      </w:r>
      <w:ins w:id="186" w:author="Peter Jezzard" w:date="2015-11-10T10:09:00Z">
        <w:r w:rsidR="005D24A6" w:rsidRPr="007B6D4B">
          <w:rPr>
            <w:sz w:val="22"/>
            <w:szCs w:val="22"/>
          </w:rPr>
          <w:t xml:space="preserve">additional acquisitions or </w:t>
        </w:r>
      </w:ins>
      <w:r w:rsidR="003D357F" w:rsidRPr="007B6D4B">
        <w:rPr>
          <w:sz w:val="22"/>
          <w:szCs w:val="22"/>
        </w:rPr>
        <w:t xml:space="preserve">post-processing that is performed to correct for these inaccuracies further increases the scan time. </w:t>
      </w:r>
      <w:r w:rsidR="00E314E6" w:rsidRPr="007B6D4B">
        <w:rPr>
          <w:sz w:val="22"/>
          <w:szCs w:val="22"/>
        </w:rPr>
        <w:t xml:space="preserve">The problems associated with </w:t>
      </w:r>
      <w:r w:rsidR="00CF45C4" w:rsidRPr="007B6D4B">
        <w:rPr>
          <w:sz w:val="22"/>
          <w:szCs w:val="22"/>
        </w:rPr>
        <w:t xml:space="preserve">achieving </w:t>
      </w:r>
      <w:r w:rsidR="00E314E6" w:rsidRPr="007B6D4B">
        <w:rPr>
          <w:sz w:val="22"/>
          <w:szCs w:val="22"/>
        </w:rPr>
        <w:t xml:space="preserve">quantitative MRI mean that qualitative </w:t>
      </w:r>
      <w:r w:rsidR="003D357F" w:rsidRPr="007B6D4B">
        <w:rPr>
          <w:sz w:val="22"/>
          <w:szCs w:val="22"/>
        </w:rPr>
        <w:t>images</w:t>
      </w:r>
      <w:r w:rsidR="00E314E6" w:rsidRPr="007B6D4B">
        <w:rPr>
          <w:sz w:val="22"/>
          <w:szCs w:val="22"/>
        </w:rPr>
        <w:t xml:space="preserve"> </w:t>
      </w:r>
      <w:del w:id="187" w:author="Jack Allen" w:date="2015-11-10T12:51:00Z">
        <w:r w:rsidR="00E314E6" w:rsidRPr="007B6D4B" w:rsidDel="0073652B">
          <w:rPr>
            <w:sz w:val="22"/>
            <w:szCs w:val="22"/>
          </w:rPr>
          <w:delText xml:space="preserve">is </w:delText>
        </w:r>
      </w:del>
      <w:ins w:id="188" w:author="Jack Allen" w:date="2015-11-10T12:51:00Z">
        <w:r w:rsidR="0073652B" w:rsidRPr="007B6D4B">
          <w:rPr>
            <w:sz w:val="22"/>
            <w:szCs w:val="22"/>
          </w:rPr>
          <w:t xml:space="preserve">are </w:t>
        </w:r>
      </w:ins>
      <w:r w:rsidR="00E314E6" w:rsidRPr="007B6D4B">
        <w:rPr>
          <w:sz w:val="22"/>
          <w:szCs w:val="22"/>
        </w:rPr>
        <w:t>more commonly used in clinics</w:t>
      </w:r>
      <w:del w:id="189" w:author="Jack Allen" w:date="2015-11-12T01:08:00Z">
        <w:r w:rsidR="00E314E6" w:rsidRPr="007B6D4B" w:rsidDel="005100A3">
          <w:rPr>
            <w:sz w:val="22"/>
            <w:szCs w:val="22"/>
          </w:rPr>
          <w:delText xml:space="preserve"> </w:delText>
        </w:r>
      </w:del>
      <w:ins w:id="190" w:author="Jack Allen" w:date="2015-12-10T11:50:00Z">
        <w:r w:rsidR="00FE04B8" w:rsidRPr="00136041">
          <w:rPr>
            <w:sz w:val="22"/>
            <w:szCs w:val="22"/>
          </w:rPr>
          <w:fldChar w:fldCharType="begin" w:fldLock="1"/>
        </w:r>
      </w:ins>
      <w:r w:rsidR="00DF6D22" w:rsidRPr="007B6D4B">
        <w:rPr>
          <w:sz w:val="22"/>
          <w:szCs w:val="22"/>
        </w:rPr>
        <w:instrText>ADDIN CSL_CITATION { "citationItems" : [ { "id" : "ITEM-1", "itemData" : { "DOI" : "10.1161/STROKEAHA.113.003229", "ISBN" : "0039-2499", "ISSN" : "1524-4628", "PMID" : "24072005", "author" : [ { "dropping-particle" : "", "family" : "Gonz\u00e1lez", "given" : "Ram\u00f3n Gilberto", "non-dropping-particle" : "", "parse-names" : false, "suffix" : "" } ], "container-title" : "Stroke; a journal of cerebral circulation", "id" : "ITEM-1", "issue" : "11", "issued" : { "date-parts" : [ [ "2013" ] ] }, "page" : "3260-4", "title" : "Current state of acute stroke imaging.", "type" : "article-journal", "volume" : "44" }, "uris" : [ "http://www.mendeley.com/documents/?uuid=3ae88d9d-ccb9-4d50-ad49-79a45f069325" ] } ], "mendeley" : { "formattedCitation" : "&lt;sup&gt;9&lt;/sup&gt;", "plainTextFormattedCitation" : "9", "previouslyFormattedCitation" : "&lt;sup&gt;9&lt;/sup&gt;" }, "properties" : { "noteIndex" : 0 }, "schema" : "https://github.com/citation-style-language/schema/raw/master/csl-citation.json" }</w:instrText>
      </w:r>
      <w:r w:rsidR="00FE04B8" w:rsidRPr="007B6D4B">
        <w:rPr>
          <w:sz w:val="22"/>
          <w:szCs w:val="22"/>
          <w:rPrChange w:id="191" w:author="Jack Allen" w:date="2015-12-13T22:51:00Z">
            <w:rPr>
              <w:sz w:val="22"/>
              <w:szCs w:val="22"/>
            </w:rPr>
          </w:rPrChange>
        </w:rPr>
        <w:fldChar w:fldCharType="separate"/>
      </w:r>
      <w:r w:rsidR="00517091" w:rsidRPr="007B6D4B">
        <w:rPr>
          <w:noProof/>
          <w:sz w:val="22"/>
          <w:szCs w:val="22"/>
          <w:vertAlign w:val="superscript"/>
        </w:rPr>
        <w:t>9</w:t>
      </w:r>
      <w:ins w:id="192" w:author="Jack Allen" w:date="2015-12-10T11:50:00Z">
        <w:r w:rsidR="00FE04B8" w:rsidRPr="00136041">
          <w:rPr>
            <w:sz w:val="22"/>
            <w:szCs w:val="22"/>
          </w:rPr>
          <w:fldChar w:fldCharType="end"/>
        </w:r>
      </w:ins>
      <w:del w:id="193" w:author="Jack Allen" w:date="2015-12-06T22:01:00Z">
        <w:r w:rsidR="00E314E6" w:rsidRPr="007B6D4B" w:rsidDel="009E5963">
          <w:rPr>
            <w:sz w:val="22"/>
            <w:szCs w:val="22"/>
            <w:vertAlign w:val="superscript"/>
            <w:rPrChange w:id="194" w:author="Jack Allen" w:date="2015-12-13T22:51:00Z">
              <w:rPr>
                <w:sz w:val="22"/>
                <w:szCs w:val="22"/>
              </w:rPr>
            </w:rPrChange>
          </w:rPr>
          <w:delText>[</w:delText>
        </w:r>
      </w:del>
      <w:del w:id="195" w:author="Jack Allen" w:date="2015-11-12T00:18:00Z">
        <w:r w:rsidR="00E314E6" w:rsidRPr="007B6D4B" w:rsidDel="00496B6E">
          <w:rPr>
            <w:rFonts w:cs="Times"/>
            <w:color w:val="1A1718"/>
            <w:sz w:val="22"/>
            <w:szCs w:val="22"/>
            <w:vertAlign w:val="superscript"/>
            <w:lang w:val="en-US"/>
            <w:rPrChange w:id="196" w:author="Jack Allen" w:date="2015-12-13T22:51:00Z">
              <w:rPr>
                <w:rFonts w:ascii="Times" w:hAnsi="Times" w:cs="Times"/>
                <w:color w:val="1A1718"/>
                <w:sz w:val="22"/>
                <w:szCs w:val="22"/>
                <w:lang w:val="en-US"/>
              </w:rPr>
            </w:rPrChange>
          </w:rPr>
          <w:delText>Buonincontri2015</w:delText>
        </w:r>
      </w:del>
      <w:del w:id="197" w:author="Jack Allen" w:date="2015-12-06T22:01:00Z">
        <w:r w:rsidR="00E314E6" w:rsidRPr="007B6D4B" w:rsidDel="009E5963">
          <w:rPr>
            <w:rFonts w:cs="Times"/>
            <w:color w:val="1A1718"/>
            <w:sz w:val="22"/>
            <w:szCs w:val="22"/>
            <w:vertAlign w:val="superscript"/>
            <w:lang w:val="en-US"/>
            <w:rPrChange w:id="198" w:author="Jack Allen" w:date="2015-12-13T22:51:00Z">
              <w:rPr>
                <w:rFonts w:ascii="Times" w:hAnsi="Times" w:cs="Times"/>
                <w:color w:val="1A1718"/>
                <w:sz w:val="22"/>
                <w:szCs w:val="22"/>
                <w:lang w:val="en-US"/>
              </w:rPr>
            </w:rPrChange>
          </w:rPr>
          <w:delText>]</w:delText>
        </w:r>
      </w:del>
      <w:r w:rsidR="00E314E6" w:rsidRPr="007B6D4B">
        <w:rPr>
          <w:rFonts w:cs="Times"/>
          <w:color w:val="1A1718"/>
          <w:sz w:val="22"/>
          <w:szCs w:val="22"/>
          <w:lang w:val="en-US"/>
          <w:rPrChange w:id="199" w:author="Jack Allen" w:date="2015-12-13T22:51:00Z">
            <w:rPr>
              <w:rFonts w:ascii="Times" w:hAnsi="Times" w:cs="Times"/>
              <w:color w:val="1A1718"/>
              <w:sz w:val="22"/>
              <w:szCs w:val="22"/>
              <w:lang w:val="en-US"/>
            </w:rPr>
          </w:rPrChange>
        </w:rPr>
        <w:t>.</w:t>
      </w:r>
    </w:p>
    <w:p w14:paraId="39AA0C40" w14:textId="77777777" w:rsidR="00E314E6" w:rsidRPr="007B6D4B" w:rsidRDefault="00E314E6" w:rsidP="00E314E6">
      <w:pPr>
        <w:widowControl w:val="0"/>
        <w:autoSpaceDE w:val="0"/>
        <w:autoSpaceDN w:val="0"/>
        <w:adjustRightInd w:val="0"/>
        <w:rPr>
          <w:sz w:val="22"/>
          <w:szCs w:val="22"/>
        </w:rPr>
      </w:pPr>
    </w:p>
    <w:p w14:paraId="2B583F61" w14:textId="32769FF4" w:rsidR="00D95806" w:rsidRPr="007B6D4B" w:rsidRDefault="00650C64" w:rsidP="00DF6A04">
      <w:pPr>
        <w:rPr>
          <w:sz w:val="22"/>
          <w:szCs w:val="22"/>
        </w:rPr>
      </w:pPr>
      <w:r w:rsidRPr="007B6D4B">
        <w:rPr>
          <w:sz w:val="22"/>
          <w:szCs w:val="22"/>
        </w:rPr>
        <w:t>Magnetic resonance fingerprinting (</w:t>
      </w:r>
      <w:r w:rsidR="0012617B" w:rsidRPr="007B6D4B">
        <w:rPr>
          <w:sz w:val="22"/>
          <w:szCs w:val="22"/>
        </w:rPr>
        <w:t>MRF</w:t>
      </w:r>
      <w:r w:rsidRPr="007B6D4B">
        <w:rPr>
          <w:sz w:val="22"/>
          <w:szCs w:val="22"/>
        </w:rPr>
        <w:t>)</w:t>
      </w:r>
      <w:ins w:id="200" w:author="Jack Allen" w:date="2015-12-07T12:24:00Z">
        <w:r w:rsidR="00644B93" w:rsidRPr="00136041">
          <w:rPr>
            <w:sz w:val="22"/>
            <w:szCs w:val="22"/>
          </w:rPr>
          <w:fldChar w:fldCharType="begin" w:fldLock="1"/>
        </w:r>
      </w:ins>
      <w:r w:rsidR="00DF6D22" w:rsidRPr="007B6D4B">
        <w:rPr>
          <w:sz w:val="22"/>
          <w:szCs w:val="22"/>
        </w:rPr>
        <w:instrText>ADDIN CSL_CITATION { "citationItems" : [ { "id" : "ITEM-1", "itemData" : { "abstract" : "Magnetic resonance is an exceptionally powerful and versatile measurement technique. The basic structure of a magnetic resonance experiment has remained largely unchanged for almost 50 years, being mainly restricted to the qualitative probing of only a limited set of the properties that can in principle be accessed by this technique. Here we introduce an approach to data acquisition, post-processing and visualization\u2014which we term \u2018magnetic resonance fingerprinting\u2019 (MRF)\u2014that permits the simultaneous non-invasive quantification of multiple important properties of a material or tissue. MRF thus provides an alternative way to quantitatively detect and analyse complex changes that can represent physical alterations of a substance or early indicators of disease. MRF can also be used to identify the presence of a specific target material or tissue, which will increase the sensitivity, specificity and speed of a magnetic resonance study, and potentially lead to new diagnostic testing methodologies. When paired with an appropriate pattern-recognition algorithm, MRF inherently suppresses measurement errors and can thus improve measurement accuracy.", "author" : [ { "dropping-particle" : "", "family" : "Ma", "given" : "Dan", "non-dropping-particle" : "", "parse-names" : false, "suffix" : "" }, { "dropping-particle" : "", "family" : "Gulani", "given" : "Vikas", "non-dropping-particle" : "", "parse-names" : false, "suffix" : "" }, { "dropping-particle" : "", "family" : "Seiberlich", "given" : "Nicole", "non-dropping-particle" : "", "parse-names" : false, "suffix" : "" }, { "dropping-particle" : "", "family" : "Liu", "given" : "Kecheng", "non-dropping-particle" : "", "parse-names" : false, "suffix" : "" }, { "dropping-particle" : "", "family" : "Sunshine", "given" : "Jeffrey L.", "non-dropping-particle" : "", "parse-names" : false, "suffix" : "" }, { "dropping-particle" : "", "family" : "Duerk", "given" : "Jeffrey L.", "non-dropping-particle" : "", "parse-names" : false, "suffix" : "" }, { "dropping-particle" : "", "family" : "Griswold", "given" : "Mark A.", "non-dropping-particle" : "", "parse-names" : false, "suffix" : "" } ], "container-title" : "Nature", "id" : "ITEM-1", "issue" : "7440", "issued" : { "date-parts" : [ [ "2013" ] ] }, "page" : "187-192", "title" : "Magnetic resonance fingerprinting", "type" : "article-journal", "volume" : "495" }, "uris" : [ "http://www.mendeley.com/documents/?uuid=88a750cf-fd48-4759-b7ed-b1b71fc37d7b" ] } ], "mendeley" : { "formattedCitation" : "&lt;sup&gt;10&lt;/sup&gt;", "plainTextFormattedCitation" : "10", "previouslyFormattedCitation" : "&lt;sup&gt;10&lt;/sup&gt;" }, "properties" : { "noteIndex" : 0 }, "schema" : "https://github.com/citation-style-language/schema/raw/master/csl-citation.json" }</w:instrText>
      </w:r>
      <w:r w:rsidR="00644B93" w:rsidRPr="007B6D4B">
        <w:rPr>
          <w:sz w:val="22"/>
          <w:szCs w:val="22"/>
          <w:rPrChange w:id="201" w:author="Jack Allen" w:date="2015-12-13T22:51:00Z">
            <w:rPr>
              <w:sz w:val="22"/>
              <w:szCs w:val="22"/>
            </w:rPr>
          </w:rPrChange>
        </w:rPr>
        <w:fldChar w:fldCharType="separate"/>
      </w:r>
      <w:r w:rsidR="00517091" w:rsidRPr="007B6D4B">
        <w:rPr>
          <w:noProof/>
          <w:sz w:val="22"/>
          <w:szCs w:val="22"/>
          <w:vertAlign w:val="superscript"/>
        </w:rPr>
        <w:t>10</w:t>
      </w:r>
      <w:ins w:id="202" w:author="Jack Allen" w:date="2015-12-07T12:24:00Z">
        <w:r w:rsidR="00644B93" w:rsidRPr="00136041">
          <w:rPr>
            <w:sz w:val="22"/>
            <w:szCs w:val="22"/>
          </w:rPr>
          <w:fldChar w:fldCharType="end"/>
        </w:r>
      </w:ins>
      <w:del w:id="203" w:author="Jack Allen" w:date="2015-11-12T01:09:00Z">
        <w:r w:rsidR="0012617B" w:rsidRPr="007B6D4B" w:rsidDel="005100A3">
          <w:rPr>
            <w:sz w:val="22"/>
            <w:szCs w:val="22"/>
            <w:vertAlign w:val="superscript"/>
          </w:rPr>
          <w:delText xml:space="preserve"> </w:delText>
        </w:r>
      </w:del>
      <w:del w:id="204" w:author="Jack Allen" w:date="2015-12-07T12:23:00Z">
        <w:r w:rsidR="0012617B" w:rsidRPr="007B6D4B" w:rsidDel="00644B93">
          <w:rPr>
            <w:sz w:val="22"/>
            <w:szCs w:val="22"/>
            <w:vertAlign w:val="superscript"/>
          </w:rPr>
          <w:delText>[</w:delText>
        </w:r>
      </w:del>
      <w:del w:id="205" w:author="Jack Allen" w:date="2015-11-12T00:18:00Z">
        <w:r w:rsidR="0012617B" w:rsidRPr="007B6D4B" w:rsidDel="00496B6E">
          <w:rPr>
            <w:sz w:val="22"/>
            <w:szCs w:val="22"/>
            <w:vertAlign w:val="superscript"/>
          </w:rPr>
          <w:delText>2</w:delText>
        </w:r>
      </w:del>
      <w:del w:id="206" w:author="Jack Allen" w:date="2015-12-07T12:23:00Z">
        <w:r w:rsidR="00F66503" w:rsidRPr="007B6D4B" w:rsidDel="00644B93">
          <w:rPr>
            <w:sz w:val="22"/>
            <w:szCs w:val="22"/>
            <w:vertAlign w:val="superscript"/>
          </w:rPr>
          <w:delText>]</w:delText>
        </w:r>
      </w:del>
      <w:r w:rsidR="00F66503" w:rsidRPr="007B6D4B">
        <w:rPr>
          <w:sz w:val="22"/>
          <w:szCs w:val="22"/>
        </w:rPr>
        <w:t xml:space="preserve"> is a recently publish</w:t>
      </w:r>
      <w:ins w:id="207" w:author="Peter Jezzard" w:date="2015-11-10T10:09:00Z">
        <w:r w:rsidR="003944BC" w:rsidRPr="007B6D4B">
          <w:rPr>
            <w:sz w:val="22"/>
            <w:szCs w:val="22"/>
          </w:rPr>
          <w:t>ed</w:t>
        </w:r>
      </w:ins>
      <w:r w:rsidR="00F66503" w:rsidRPr="007B6D4B">
        <w:rPr>
          <w:sz w:val="22"/>
          <w:szCs w:val="22"/>
        </w:rPr>
        <w:t xml:space="preserve"> method that offers fast, simultaneously </w:t>
      </w:r>
      <w:r w:rsidR="001B4420" w:rsidRPr="007B6D4B">
        <w:rPr>
          <w:sz w:val="22"/>
          <w:szCs w:val="22"/>
        </w:rPr>
        <w:t xml:space="preserve">quantitative </w:t>
      </w:r>
      <w:r w:rsidR="00F66503" w:rsidRPr="007B6D4B">
        <w:rPr>
          <w:sz w:val="22"/>
          <w:szCs w:val="22"/>
        </w:rPr>
        <w:t>meas</w:t>
      </w:r>
      <w:r w:rsidR="001B4D2F" w:rsidRPr="007B6D4B">
        <w:rPr>
          <w:sz w:val="22"/>
          <w:szCs w:val="22"/>
        </w:rPr>
        <w:t>urements of multiple parameters.</w:t>
      </w:r>
      <w:r w:rsidR="00F66503" w:rsidRPr="007B6D4B">
        <w:rPr>
          <w:sz w:val="22"/>
          <w:szCs w:val="22"/>
        </w:rPr>
        <w:t xml:space="preserve"> It works by matching the signal from a </w:t>
      </w:r>
      <w:ins w:id="208" w:author="Peter Jezzard" w:date="2015-11-10T10:09:00Z">
        <w:r w:rsidR="003944BC" w:rsidRPr="007B6D4B">
          <w:rPr>
            <w:sz w:val="22"/>
            <w:szCs w:val="22"/>
          </w:rPr>
          <w:t xml:space="preserve">pulse sequence run with </w:t>
        </w:r>
      </w:ins>
      <w:r w:rsidR="00F66503" w:rsidRPr="007B6D4B">
        <w:rPr>
          <w:sz w:val="22"/>
          <w:szCs w:val="22"/>
        </w:rPr>
        <w:t xml:space="preserve">pseudo-random </w:t>
      </w:r>
      <w:del w:id="209" w:author="Peter Jezzard" w:date="2015-11-10T10:10:00Z">
        <w:r w:rsidR="00F66503" w:rsidRPr="007B6D4B" w:rsidDel="003944BC">
          <w:rPr>
            <w:sz w:val="22"/>
            <w:szCs w:val="22"/>
          </w:rPr>
          <w:delText xml:space="preserve">sequence </w:delText>
        </w:r>
      </w:del>
      <w:ins w:id="210" w:author="Peter Jezzard" w:date="2015-11-10T10:10:00Z">
        <w:r w:rsidR="003944BC" w:rsidRPr="007B6D4B">
          <w:rPr>
            <w:sz w:val="22"/>
            <w:szCs w:val="22"/>
          </w:rPr>
          <w:t>timings</w:t>
        </w:r>
        <w:r w:rsidR="00BC56C7" w:rsidRPr="007B6D4B">
          <w:rPr>
            <w:sz w:val="22"/>
            <w:szCs w:val="22"/>
          </w:rPr>
          <w:t xml:space="preserve"> and flip angles</w:t>
        </w:r>
        <w:r w:rsidR="003944BC" w:rsidRPr="007B6D4B">
          <w:rPr>
            <w:sz w:val="22"/>
            <w:szCs w:val="22"/>
          </w:rPr>
          <w:t xml:space="preserve"> </w:t>
        </w:r>
      </w:ins>
      <w:r w:rsidR="00F66503" w:rsidRPr="007B6D4B">
        <w:rPr>
          <w:sz w:val="22"/>
          <w:szCs w:val="22"/>
        </w:rPr>
        <w:t>to a pre-computed signal dictionary.</w:t>
      </w:r>
      <w:ins w:id="211" w:author="Jack Allen" w:date="2015-12-13T22:27:00Z">
        <w:r w:rsidR="006009CA" w:rsidRPr="007B6D4B">
          <w:rPr>
            <w:sz w:val="22"/>
            <w:szCs w:val="22"/>
          </w:rPr>
          <w:t xml:space="preserve"> </w:t>
        </w:r>
      </w:ins>
      <w:del w:id="212" w:author="Jack Allen" w:date="2015-11-12T10:38:00Z">
        <w:r w:rsidR="00485125" w:rsidRPr="007B6D4B" w:rsidDel="008F4A73">
          <w:rPr>
            <w:sz w:val="22"/>
            <w:szCs w:val="22"/>
          </w:rPr>
          <w:delText xml:space="preserve"> </w:delText>
        </w:r>
      </w:del>
      <w:r w:rsidR="00485125" w:rsidRPr="007B6D4B">
        <w:rPr>
          <w:sz w:val="22"/>
          <w:szCs w:val="22"/>
        </w:rPr>
        <w:t xml:space="preserve">The </w:t>
      </w:r>
      <w:ins w:id="213" w:author="Peter Jezzard" w:date="2015-11-10T10:10:00Z">
        <w:r w:rsidR="00BE22E8" w:rsidRPr="007B6D4B">
          <w:rPr>
            <w:sz w:val="22"/>
            <w:szCs w:val="22"/>
          </w:rPr>
          <w:t xml:space="preserve">MRF </w:t>
        </w:r>
      </w:ins>
      <w:r w:rsidR="00485125" w:rsidRPr="007B6D4B">
        <w:rPr>
          <w:sz w:val="22"/>
          <w:szCs w:val="22"/>
        </w:rPr>
        <w:t>method makes use of the differences between the responses of different tissues, without requiring a steady state of magnetisation to be reached</w:t>
      </w:r>
      <w:ins w:id="214" w:author="Peter Jezzard" w:date="2015-11-10T10:10:00Z">
        <w:r w:rsidR="00BE22E8" w:rsidRPr="007B6D4B">
          <w:rPr>
            <w:sz w:val="22"/>
            <w:szCs w:val="22"/>
          </w:rPr>
          <w:t xml:space="preserve"> (indeed it relies on disrupting the formation of a steady-state to achieve its sensitivity)</w:t>
        </w:r>
      </w:ins>
      <w:r w:rsidR="00485125" w:rsidRPr="007B6D4B">
        <w:rPr>
          <w:sz w:val="22"/>
          <w:szCs w:val="22"/>
        </w:rPr>
        <w:t xml:space="preserve">. </w:t>
      </w:r>
      <w:r w:rsidR="00320345" w:rsidRPr="007B6D4B">
        <w:rPr>
          <w:sz w:val="22"/>
          <w:szCs w:val="22"/>
        </w:rPr>
        <w:t xml:space="preserve">The authors of the original MRF </w:t>
      </w:r>
      <w:ins w:id="215" w:author="Peter Jezzard" w:date="2015-11-10T10:11:00Z">
        <w:r w:rsidR="003672F4" w:rsidRPr="007B6D4B">
          <w:rPr>
            <w:sz w:val="22"/>
            <w:szCs w:val="22"/>
          </w:rPr>
          <w:t>method</w:t>
        </w:r>
        <w:del w:id="216" w:author="Jack Allen" w:date="2015-11-12T01:09:00Z">
          <w:r w:rsidR="003672F4" w:rsidRPr="007B6D4B" w:rsidDel="005100A3">
            <w:rPr>
              <w:sz w:val="22"/>
              <w:szCs w:val="22"/>
            </w:rPr>
            <w:delText xml:space="preserve"> </w:delText>
          </w:r>
        </w:del>
      </w:ins>
      <w:ins w:id="217" w:author="Jack Allen" w:date="2015-12-07T12:25:00Z">
        <w:r w:rsidR="00644B93"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"abstract" : "Magnetic resonance is an exceptionally powerful and versatile measurement technique. The basic structure of a magnetic resonance experiment has remained largely unchanged for almost 50 years, being mainly restricted to the qualitative probing of only a limited set of the properties that can in principle be accessed by this technique. Here we introduce an approach to data acquisition, post-processing and visualization\u2014which we term \u2018magnetic resonance fingerprinting\u2019 (MRF)\u2014that permits the simultaneous non-invasive quantification of multiple important properties of a material or tissue. MRF thus provides an alternative way to quantitatively detect and analyse complex changes that can represent physical alterations of a substance or early indicators of disease. MRF can also be used to identify the presence of a specific target material or tissue, which will increase the sensitivity, specificity and speed of a magnetic resonance study, and potentially lead to new diagnostic testing methodologies. When paired with an appropriate pattern-recognition algorithm, MRF inherently suppresses measurement errors and can thus improve measurement accuracy.", "author" : [ { "dropping-particle" : "", "family" : "Ma", "given" : "Dan", "non-dropping-particle" : "", "parse-names" : false, "suffix" : "" }, { "dropping-particle" : "", "family" : "Gulani", "given" : "Vikas", "non-dropping-particle" : "", "parse-names" : false, "suffix" : "" }, { "dropping-particle" : "", "family" : "Seiberlich", "given" : "Nicole", "non-dropping-particle" : "", "parse-names" : false, "suffix" : "" }, { "dropping-particle" : "", "family" : "Liu", "given" : "Kecheng", "non-dropping-particle" : "", "parse-names" : false, "suffix" : "" }, { "dropping-particle" : "", "family" : "Sunshine", "given" : "Jeffrey L.", "non-dropping-particle" : "", "parse-names" : false, "suffix" : "" }, { "dropping-particle" : "", "family" : "Duerk", "given" : "Jeffrey L.", "non-dropping-particle" : "", "parse-names" : false, "suffix" : "" }, { "dropping-particle" : "", "family" : "Griswold", "given" : "Mark A.", "non-dropping-particle" : "", "parse-names" : false, "suffix" : "" } ], "container-title" : "Nature", "id" : "ITEM-1", "issue" : "7440", "issued" : { "date-parts" : [ [ "2013" ] ] }, "page" : "187-192", "title" : "Magnetic resonance fingerprinting", "type" : "article-journal", "volume" : "495" }, "uris" : [ "http://www.mendeley.com/documents/?uuid=88a750cf-fd48-4759-b7ed-b1b71fc37d7b" ] } ], "mendeley" : { "formattedCitation" : "&lt;sup&gt;10&lt;/sup&gt;", "plainTextFormattedCitation" : "10", "previouslyFormattedCitation" : "&lt;sup&gt;10&lt;/sup&gt;" }, "properties" : { "noteIndex" : 0 }, "schema" : "https://github.com/citation-style-language/schema/raw/master/csl-citation.json" }</w:instrText>
      </w:r>
      <w:r w:rsidR="00644B93" w:rsidRPr="007B6D4B">
        <w:rPr>
          <w:sz w:val="22"/>
          <w:szCs w:val="22"/>
          <w:vertAlign w:val="superscript"/>
          <w:rPrChange w:id="218" w:author="Jack Allen" w:date="2015-12-13T22:51:00Z">
            <w:rPr>
              <w:sz w:val="22"/>
              <w:szCs w:val="22"/>
              <w:vertAlign w:val="superscript"/>
            </w:rPr>
          </w:rPrChange>
        </w:rPr>
        <w:fldChar w:fldCharType="separate"/>
      </w:r>
      <w:r w:rsidR="00517091" w:rsidRPr="007B6D4B">
        <w:rPr>
          <w:noProof/>
          <w:sz w:val="22"/>
          <w:szCs w:val="22"/>
          <w:vertAlign w:val="superscript"/>
        </w:rPr>
        <w:t>10</w:t>
      </w:r>
      <w:ins w:id="219" w:author="Jack Allen" w:date="2015-12-07T12:25:00Z">
        <w:r w:rsidR="00644B93" w:rsidRPr="00136041">
          <w:rPr>
            <w:sz w:val="22"/>
            <w:szCs w:val="22"/>
            <w:vertAlign w:val="superscript"/>
          </w:rPr>
          <w:fldChar w:fldCharType="end"/>
        </w:r>
      </w:ins>
      <w:del w:id="220" w:author="Jack Allen" w:date="2015-12-07T12:24:00Z">
        <w:r w:rsidR="00320345" w:rsidRPr="007B6D4B" w:rsidDel="00644B93">
          <w:rPr>
            <w:sz w:val="22"/>
            <w:szCs w:val="22"/>
            <w:vertAlign w:val="superscript"/>
            <w:rPrChange w:id="221" w:author="Jack Allen" w:date="2015-12-13T22:51:00Z">
              <w:rPr>
                <w:sz w:val="22"/>
                <w:szCs w:val="22"/>
              </w:rPr>
            </w:rPrChange>
          </w:rPr>
          <w:delText>[</w:delText>
        </w:r>
      </w:del>
      <w:del w:id="222" w:author="Jack Allen" w:date="2015-11-12T00:18:00Z">
        <w:r w:rsidR="00320345" w:rsidRPr="007B6D4B" w:rsidDel="00496B6E">
          <w:rPr>
            <w:sz w:val="22"/>
            <w:szCs w:val="22"/>
            <w:vertAlign w:val="superscript"/>
            <w:rPrChange w:id="223" w:author="Jack Allen" w:date="2015-12-13T22:51:00Z">
              <w:rPr>
                <w:sz w:val="22"/>
                <w:szCs w:val="22"/>
              </w:rPr>
            </w:rPrChange>
          </w:rPr>
          <w:delText>ma2013</w:delText>
        </w:r>
      </w:del>
      <w:del w:id="224" w:author="Jack Allen" w:date="2015-12-07T12:24:00Z">
        <w:r w:rsidR="00320345" w:rsidRPr="007B6D4B" w:rsidDel="00644B93">
          <w:rPr>
            <w:sz w:val="22"/>
            <w:szCs w:val="22"/>
            <w:vertAlign w:val="superscript"/>
            <w:rPrChange w:id="225" w:author="Jack Allen" w:date="2015-12-13T22:51:00Z">
              <w:rPr>
                <w:sz w:val="22"/>
                <w:szCs w:val="22"/>
              </w:rPr>
            </w:rPrChange>
          </w:rPr>
          <w:delText>]</w:delText>
        </w:r>
      </w:del>
      <w:r w:rsidR="00320345" w:rsidRPr="007B6D4B">
        <w:rPr>
          <w:sz w:val="22"/>
          <w:szCs w:val="22"/>
        </w:rPr>
        <w:t xml:space="preserve"> </w:t>
      </w:r>
      <w:r w:rsidR="00405B02" w:rsidRPr="007B6D4B">
        <w:rPr>
          <w:sz w:val="22"/>
          <w:szCs w:val="22"/>
        </w:rPr>
        <w:t>stated</w:t>
      </w:r>
      <w:r w:rsidR="00320345" w:rsidRPr="007B6D4B">
        <w:rPr>
          <w:sz w:val="22"/>
          <w:szCs w:val="22"/>
        </w:rPr>
        <w:t xml:space="preserve"> </w:t>
      </w:r>
      <w:r w:rsidR="00C8578F" w:rsidRPr="007B6D4B">
        <w:rPr>
          <w:sz w:val="22"/>
          <w:szCs w:val="22"/>
        </w:rPr>
        <w:t>that</w:t>
      </w:r>
      <w:r w:rsidR="00320345" w:rsidRPr="007B6D4B">
        <w:rPr>
          <w:sz w:val="22"/>
          <w:szCs w:val="22"/>
        </w:rPr>
        <w:t xml:space="preserve"> their implementation was</w:t>
      </w:r>
      <w:r w:rsidR="00C8578F" w:rsidRPr="007B6D4B">
        <w:rPr>
          <w:sz w:val="22"/>
          <w:szCs w:val="22"/>
        </w:rPr>
        <w:t xml:space="preserve"> resilient </w:t>
      </w:r>
      <w:del w:id="226" w:author="Peter Jezzard" w:date="2015-11-10T10:11:00Z">
        <w:r w:rsidR="00C8578F" w:rsidRPr="007B6D4B" w:rsidDel="00FD33C2">
          <w:rPr>
            <w:sz w:val="22"/>
            <w:szCs w:val="22"/>
          </w:rPr>
          <w:delText xml:space="preserve">against </w:delText>
        </w:r>
      </w:del>
      <w:ins w:id="227" w:author="Peter Jezzard" w:date="2015-11-10T10:11:00Z">
        <w:r w:rsidR="00FD33C2" w:rsidRPr="007B6D4B">
          <w:rPr>
            <w:sz w:val="22"/>
            <w:szCs w:val="22"/>
          </w:rPr>
          <w:t xml:space="preserve">to </w:t>
        </w:r>
      </w:ins>
      <w:r w:rsidR="00C8578F" w:rsidRPr="007B6D4B">
        <w:rPr>
          <w:sz w:val="22"/>
          <w:szCs w:val="22"/>
        </w:rPr>
        <w:t>movement artefacts</w:t>
      </w:r>
      <w:r w:rsidR="00320345" w:rsidRPr="007B6D4B">
        <w:rPr>
          <w:sz w:val="22"/>
          <w:szCs w:val="22"/>
        </w:rPr>
        <w:t xml:space="preserve"> and more </w:t>
      </w:r>
      <w:ins w:id="228" w:author="Peter Jezzard" w:date="2015-11-10T10:11:00Z">
        <w:del w:id="229" w:author="Jack Allen" w:date="2015-12-09T15:35:00Z">
          <w:r w:rsidR="00FD33C2" w:rsidRPr="007B6D4B" w:rsidDel="001138D8">
            <w:rPr>
              <w:sz w:val="22"/>
              <w:szCs w:val="22"/>
            </w:rPr>
            <w:delText xml:space="preserve">time </w:delText>
          </w:r>
        </w:del>
      </w:ins>
      <w:r w:rsidR="00320345" w:rsidRPr="007B6D4B">
        <w:rPr>
          <w:sz w:val="22"/>
          <w:szCs w:val="22"/>
        </w:rPr>
        <w:t>efficient than t</w:t>
      </w:r>
      <w:r w:rsidR="00405B02" w:rsidRPr="007B6D4B">
        <w:rPr>
          <w:sz w:val="22"/>
          <w:szCs w:val="22"/>
        </w:rPr>
        <w:t>wo alternatives (DESPOT1 and DESPOT2)</w:t>
      </w:r>
      <w:del w:id="230" w:author="Jack Allen" w:date="2015-11-12T01:09:00Z">
        <w:r w:rsidR="00405B02" w:rsidRPr="007B6D4B" w:rsidDel="005100A3">
          <w:rPr>
            <w:sz w:val="22"/>
            <w:szCs w:val="22"/>
          </w:rPr>
          <w:delText xml:space="preserve"> </w:delText>
        </w:r>
      </w:del>
      <w:ins w:id="231" w:author="Jack Allen" w:date="2015-12-07T12:26:00Z">
        <w:r w:rsidR="00644B93"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"10.1002/mrm.20314", "ISBN" : "0740-3194\\n1522-2594", "ISSN" : "07403194", "PMID" : "15690526", "abstract" : "Variations in the intrinsic T(1) and T(2) relaxation times have been implicated in numerous neurologic conditions. Unfortunately, the low resolution and long imaging time associated with conventional methods have prevented T(1) and T(2) mapping from becoming part of routine clinical evaluation. In this study, the clinical applicability of the DESPOT1 and DESPOT2 imaging methods for high-resolution, whole-brain, T(1) and T(2) mapping was investigated. In vivo, 1-mm(3) isotropic whole-brain T(1) and T(2) maps of six healthy volunteers were acquired at 1.5 T with an imaging time of &lt;17 min each. Isotropic maps (0.34 mm(3)) of one volunteer were also acquired (time &lt;21 min). Average signal-to-noise within the 1-mm(3) T(1) and T(2) maps was approximately 20 and approximately 14, respectively, with average repeatability standard deviations of 46.7 ms and 6.7 ms. These results demonstrate the clinical feasibility of the methods in the study of neurologic disease.", "author" : [ { "dropping-particle" : "", "family" : "Deoni", "given" : "Sean C L", "non-dropping-particle" : "", "parse-names" : false, "suffix" : "" }, { "dropping-particle" : "", "family" : "Peters", "given" : "Terry M.", "non-dropping-particle" : "", "parse-names" : false, "suffix" : "" }, { "dropping-particle" : "", "family" : "Rutt", "given" : "Brian K.", "non-dropping-particle" : "", "parse-names" : false, "suffix" : "" } ], "container-title" : "Magnetic Resonance in Medicine", "id" : "ITEM-1", "issue" : "1", "issued" : { "date-parts" : [ [ "2005" ] ] }, "page" : "237-241", "title" : "High-resolution T1 and T2 mapping of the brain in a clinically acceptable time with DESPOT1 and DESPOT2", "type" : "article-journal", "volume" : "53" }, "uris" : [ "http://www.mendeley.com/documents/?uuid=3793fb94-1f53-4f4e-8876-32bf4745ad8c" ] } ], "mendeley" : { "formattedCitation" : "&lt;sup&gt;2&lt;/sup&gt;", "plainTextFormattedCitation" : "2", "previouslyFormattedCitation" : "&lt;sup&gt;2&lt;/sup&gt;" }, "properties" : { "noteIndex" : 0 }, "schema" : "https://github.com/citation-style-language/schema/raw/master/csl-citation.json" }</w:instrText>
      </w:r>
      <w:r w:rsidR="00644B93" w:rsidRPr="007B6D4B">
        <w:rPr>
          <w:sz w:val="22"/>
          <w:szCs w:val="22"/>
          <w:vertAlign w:val="superscript"/>
          <w:rPrChange w:id="232" w:author="Jack Allen" w:date="2015-12-13T22:51:00Z">
            <w:rPr>
              <w:sz w:val="22"/>
              <w:szCs w:val="22"/>
              <w:vertAlign w:val="superscript"/>
            </w:rPr>
          </w:rPrChange>
        </w:rPr>
        <w:fldChar w:fldCharType="separate"/>
      </w:r>
      <w:r w:rsidR="00517091" w:rsidRPr="007B6D4B">
        <w:rPr>
          <w:noProof/>
          <w:sz w:val="22"/>
          <w:szCs w:val="22"/>
          <w:vertAlign w:val="superscript"/>
        </w:rPr>
        <w:t>2</w:t>
      </w:r>
      <w:ins w:id="233" w:author="Jack Allen" w:date="2015-12-07T12:26:00Z">
        <w:r w:rsidR="00644B93" w:rsidRPr="00136041">
          <w:rPr>
            <w:sz w:val="22"/>
            <w:szCs w:val="22"/>
            <w:vertAlign w:val="superscript"/>
          </w:rPr>
          <w:fldChar w:fldCharType="end"/>
        </w:r>
      </w:ins>
      <w:del w:id="234" w:author="Jack Allen" w:date="2015-12-07T12:25:00Z">
        <w:r w:rsidR="00C8578F" w:rsidRPr="007B6D4B" w:rsidDel="00644B93">
          <w:rPr>
            <w:sz w:val="22"/>
            <w:szCs w:val="22"/>
            <w:vertAlign w:val="superscript"/>
            <w:rPrChange w:id="235" w:author="Jack Allen" w:date="2015-12-13T22:51:00Z">
              <w:rPr>
                <w:sz w:val="22"/>
                <w:szCs w:val="22"/>
              </w:rPr>
            </w:rPrChange>
          </w:rPr>
          <w:delText>[</w:delText>
        </w:r>
      </w:del>
      <w:del w:id="236" w:author="Jack Allen" w:date="2015-11-12T00:18:00Z">
        <w:r w:rsidR="00405B02" w:rsidRPr="007B6D4B" w:rsidDel="00496B6E">
          <w:rPr>
            <w:sz w:val="22"/>
            <w:szCs w:val="22"/>
            <w:vertAlign w:val="superscript"/>
            <w:rPrChange w:id="237" w:author="Jack Allen" w:date="2015-12-13T22:51:00Z">
              <w:rPr>
                <w:sz w:val="22"/>
                <w:szCs w:val="22"/>
              </w:rPr>
            </w:rPrChange>
          </w:rPr>
          <w:delText>Deoni2005</w:delText>
        </w:r>
      </w:del>
      <w:del w:id="238" w:author="Jack Allen" w:date="2015-12-07T12:25:00Z">
        <w:r w:rsidR="00C8578F" w:rsidRPr="007B6D4B" w:rsidDel="00644B93">
          <w:rPr>
            <w:sz w:val="22"/>
            <w:szCs w:val="22"/>
            <w:vertAlign w:val="superscript"/>
            <w:rPrChange w:id="239" w:author="Jack Allen" w:date="2015-12-13T22:51:00Z">
              <w:rPr>
                <w:sz w:val="22"/>
                <w:szCs w:val="22"/>
              </w:rPr>
            </w:rPrChange>
          </w:rPr>
          <w:delText>]</w:delText>
        </w:r>
      </w:del>
      <w:r w:rsidR="00C8578F" w:rsidRPr="007B6D4B">
        <w:rPr>
          <w:sz w:val="22"/>
          <w:szCs w:val="22"/>
        </w:rPr>
        <w:t>.</w:t>
      </w:r>
      <w:ins w:id="240" w:author="Jack Allen" w:date="2015-12-13T22:40:00Z">
        <w:r w:rsidR="004C020E" w:rsidRPr="007B6D4B">
          <w:rPr>
            <w:sz w:val="22"/>
            <w:szCs w:val="22"/>
          </w:rPr>
          <w:t xml:space="preserve"> </w:t>
        </w:r>
      </w:ins>
      <w:del w:id="241" w:author="Jack Allen" w:date="2015-12-13T22:28:00Z">
        <w:r w:rsidR="00C8578F" w:rsidRPr="007B6D4B" w:rsidDel="006009CA">
          <w:rPr>
            <w:sz w:val="22"/>
            <w:szCs w:val="22"/>
          </w:rPr>
          <w:delText xml:space="preserve"> </w:delText>
        </w:r>
      </w:del>
      <w:r w:rsidR="00C8578F" w:rsidRPr="007B6D4B">
        <w:rPr>
          <w:sz w:val="22"/>
          <w:szCs w:val="22"/>
        </w:rPr>
        <w:t xml:space="preserve">In order for the MRF approach to perform </w:t>
      </w:r>
      <w:del w:id="242" w:author="Peter Jezzard" w:date="2015-11-10T10:12:00Z">
        <w:r w:rsidR="00C8578F" w:rsidRPr="007B6D4B" w:rsidDel="00637143">
          <w:rPr>
            <w:sz w:val="22"/>
            <w:szCs w:val="22"/>
          </w:rPr>
          <w:delText>well</w:delText>
        </w:r>
      </w:del>
      <w:ins w:id="243" w:author="Peter Jezzard" w:date="2015-11-10T10:12:00Z">
        <w:r w:rsidR="00637143" w:rsidRPr="007B6D4B">
          <w:rPr>
            <w:sz w:val="22"/>
            <w:szCs w:val="22"/>
          </w:rPr>
          <w:t>efficiently</w:t>
        </w:r>
      </w:ins>
      <w:r w:rsidR="00C8578F" w:rsidRPr="007B6D4B">
        <w:rPr>
          <w:sz w:val="22"/>
          <w:szCs w:val="22"/>
        </w:rPr>
        <w:t xml:space="preserve">, the matching </w:t>
      </w:r>
      <w:r w:rsidR="00C8578F" w:rsidRPr="007B6D4B">
        <w:rPr>
          <w:sz w:val="22"/>
          <w:szCs w:val="22"/>
        </w:rPr>
        <w:lastRenderedPageBreak/>
        <w:t>algorithm must be robust and fast.</w:t>
      </w:r>
      <w:ins w:id="244" w:author="Jack Allen" w:date="2015-11-12T02:49:00Z">
        <w:r w:rsidR="00F370A1" w:rsidRPr="007B6D4B">
          <w:rPr>
            <w:sz w:val="22"/>
            <w:szCs w:val="22"/>
          </w:rPr>
          <w:t xml:space="preserve"> </w:t>
        </w:r>
      </w:ins>
      <w:del w:id="245" w:author="Jack Allen" w:date="2015-11-12T02:49:00Z">
        <w:r w:rsidR="00C8578F" w:rsidRPr="007B6D4B" w:rsidDel="00F370A1">
          <w:rPr>
            <w:sz w:val="22"/>
            <w:szCs w:val="22"/>
          </w:rPr>
          <w:delText xml:space="preserve"> </w:delText>
        </w:r>
      </w:del>
      <w:r w:rsidR="00B475B1" w:rsidRPr="007B6D4B">
        <w:rPr>
          <w:sz w:val="22"/>
          <w:szCs w:val="22"/>
        </w:rPr>
        <w:t>Approaches</w:t>
      </w:r>
      <w:r w:rsidR="00E84AFB" w:rsidRPr="007B6D4B">
        <w:rPr>
          <w:sz w:val="22"/>
          <w:szCs w:val="22"/>
        </w:rPr>
        <w:t xml:space="preserve"> have been proposed to improve this via different computer-base</w:t>
      </w:r>
      <w:ins w:id="246" w:author="Peter Jezzard" w:date="2015-11-10T10:12:00Z">
        <w:r w:rsidR="00FC0A5B" w:rsidRPr="007B6D4B">
          <w:rPr>
            <w:sz w:val="22"/>
            <w:szCs w:val="22"/>
          </w:rPr>
          <w:t>d</w:t>
        </w:r>
      </w:ins>
      <w:del w:id="247" w:author="Peter Jezzard" w:date="2015-11-10T10:12:00Z">
        <w:r w:rsidR="00E84AFB" w:rsidRPr="007B6D4B" w:rsidDel="00FC0A5B">
          <w:rPr>
            <w:sz w:val="22"/>
            <w:szCs w:val="22"/>
          </w:rPr>
          <w:delText>s</w:delText>
        </w:r>
      </w:del>
      <w:r w:rsidR="00E84AFB" w:rsidRPr="007B6D4B">
        <w:rPr>
          <w:sz w:val="22"/>
          <w:szCs w:val="22"/>
        </w:rPr>
        <w:t xml:space="preserve"> analysis methods</w:t>
      </w:r>
      <w:del w:id="248" w:author="Jack Allen" w:date="2015-11-12T01:09:00Z">
        <w:r w:rsidR="00E84AFB" w:rsidRPr="007B6D4B" w:rsidDel="005100A3">
          <w:rPr>
            <w:sz w:val="22"/>
            <w:szCs w:val="22"/>
            <w:vertAlign w:val="superscript"/>
            <w:rPrChange w:id="249" w:author="Jack Allen" w:date="2015-12-13T22:51:00Z">
              <w:rPr>
                <w:sz w:val="22"/>
                <w:szCs w:val="22"/>
              </w:rPr>
            </w:rPrChange>
          </w:rPr>
          <w:delText xml:space="preserve">. </w:delText>
        </w:r>
      </w:del>
      <w:del w:id="250" w:author="Jack Allen" w:date="2015-12-07T14:00:00Z">
        <w:r w:rsidR="00B475B1" w:rsidRPr="007B6D4B" w:rsidDel="00636FCE">
          <w:rPr>
            <w:sz w:val="22"/>
            <w:szCs w:val="22"/>
            <w:vertAlign w:val="superscript"/>
            <w:rPrChange w:id="251" w:author="Jack Allen" w:date="2015-12-13T22:51:00Z">
              <w:rPr>
                <w:sz w:val="22"/>
                <w:szCs w:val="22"/>
              </w:rPr>
            </w:rPrChange>
          </w:rPr>
          <w:delText>[</w:delText>
        </w:r>
      </w:del>
      <w:del w:id="252" w:author="Jack Allen" w:date="2015-11-12T00:20:00Z">
        <w:r w:rsidR="00C8578F" w:rsidRPr="007B6D4B" w:rsidDel="00496B6E">
          <w:rPr>
            <w:sz w:val="22"/>
            <w:szCs w:val="22"/>
            <w:vertAlign w:val="superscript"/>
            <w:rPrChange w:id="253" w:author="Jack Allen" w:date="2015-12-13T22:51:00Z">
              <w:rPr>
                <w:sz w:val="22"/>
                <w:szCs w:val="22"/>
              </w:rPr>
            </w:rPrChange>
          </w:rPr>
          <w:delText>Pierre2015</w:delText>
        </w:r>
      </w:del>
      <w:del w:id="254" w:author="Jack Allen" w:date="2015-11-12T01:09:00Z">
        <w:r w:rsidR="00320345" w:rsidRPr="007B6D4B" w:rsidDel="005100A3">
          <w:rPr>
            <w:sz w:val="22"/>
            <w:szCs w:val="22"/>
            <w:vertAlign w:val="superscript"/>
            <w:rPrChange w:id="255" w:author="Jack Allen" w:date="2015-12-13T22:51:00Z">
              <w:rPr>
                <w:sz w:val="22"/>
                <w:szCs w:val="22"/>
              </w:rPr>
            </w:rPrChange>
          </w:rPr>
          <w:delText xml:space="preserve">, </w:delText>
        </w:r>
      </w:del>
      <w:del w:id="256" w:author="Jack Allen" w:date="2015-11-12T00:21:00Z">
        <w:r w:rsidR="00320345" w:rsidRPr="007B6D4B" w:rsidDel="00877E75">
          <w:rPr>
            <w:sz w:val="22"/>
            <w:szCs w:val="22"/>
            <w:vertAlign w:val="superscript"/>
            <w:rPrChange w:id="257" w:author="Jack Allen" w:date="2015-12-13T22:51:00Z">
              <w:rPr>
                <w:sz w:val="22"/>
                <w:szCs w:val="22"/>
              </w:rPr>
            </w:rPrChange>
          </w:rPr>
          <w:delText>Wang2015mrf,</w:delText>
        </w:r>
      </w:del>
      <w:del w:id="258" w:author="Jack Allen" w:date="2015-11-12T01:09:00Z">
        <w:r w:rsidR="00320345" w:rsidRPr="007B6D4B" w:rsidDel="005100A3">
          <w:rPr>
            <w:sz w:val="22"/>
            <w:szCs w:val="22"/>
            <w:vertAlign w:val="superscript"/>
            <w:rPrChange w:id="259" w:author="Jack Allen" w:date="2015-12-13T22:51:00Z">
              <w:rPr>
                <w:sz w:val="22"/>
                <w:szCs w:val="22"/>
              </w:rPr>
            </w:rPrChange>
          </w:rPr>
          <w:delText xml:space="preserve"> </w:delText>
        </w:r>
      </w:del>
      <w:del w:id="260" w:author="Jack Allen" w:date="2015-11-12T00:22:00Z">
        <w:r w:rsidR="00320345" w:rsidRPr="007B6D4B" w:rsidDel="00877E75">
          <w:rPr>
            <w:sz w:val="22"/>
            <w:szCs w:val="22"/>
            <w:vertAlign w:val="superscript"/>
            <w:rPrChange w:id="261" w:author="Jack Allen" w:date="2015-12-13T22:51:00Z">
              <w:rPr>
                <w:sz w:val="22"/>
                <w:szCs w:val="22"/>
              </w:rPr>
            </w:rPrChange>
          </w:rPr>
          <w:delText>Wang2015magnetic</w:delText>
        </w:r>
      </w:del>
      <w:del w:id="262" w:author="Jack Allen" w:date="2015-11-12T01:09:00Z">
        <w:r w:rsidR="00320345" w:rsidRPr="007B6D4B" w:rsidDel="005100A3">
          <w:rPr>
            <w:sz w:val="22"/>
            <w:szCs w:val="22"/>
            <w:vertAlign w:val="superscript"/>
            <w:rPrChange w:id="263" w:author="Jack Allen" w:date="2015-12-13T22:51:00Z">
              <w:rPr>
                <w:sz w:val="22"/>
                <w:szCs w:val="22"/>
              </w:rPr>
            </w:rPrChange>
          </w:rPr>
          <w:delText xml:space="preserve">, </w:delText>
        </w:r>
      </w:del>
      <w:del w:id="264" w:author="Jack Allen" w:date="2015-11-12T00:23:00Z">
        <w:r w:rsidR="00320345" w:rsidRPr="007B6D4B" w:rsidDel="00877E75">
          <w:rPr>
            <w:sz w:val="22"/>
            <w:szCs w:val="22"/>
            <w:vertAlign w:val="superscript"/>
            <w:rPrChange w:id="265" w:author="Jack Allen" w:date="2015-12-13T22:51:00Z">
              <w:rPr>
                <w:sz w:val="22"/>
                <w:szCs w:val="22"/>
              </w:rPr>
            </w:rPrChange>
          </w:rPr>
          <w:delText>Ye2015</w:delText>
        </w:r>
      </w:del>
      <w:del w:id="266" w:author="Jack Allen" w:date="2015-11-12T01:09:00Z">
        <w:r w:rsidR="00320345" w:rsidRPr="007B6D4B" w:rsidDel="005100A3">
          <w:rPr>
            <w:sz w:val="22"/>
            <w:szCs w:val="22"/>
            <w:vertAlign w:val="superscript"/>
            <w:rPrChange w:id="267" w:author="Jack Allen" w:date="2015-12-13T22:51:00Z">
              <w:rPr>
                <w:sz w:val="22"/>
                <w:szCs w:val="22"/>
              </w:rPr>
            </w:rPrChange>
          </w:rPr>
          <w:delText xml:space="preserve">, </w:delText>
        </w:r>
      </w:del>
      <w:del w:id="268" w:author="Jack Allen" w:date="2015-11-12T00:23:00Z">
        <w:r w:rsidR="00320345" w:rsidRPr="007B6D4B" w:rsidDel="00877E75">
          <w:rPr>
            <w:sz w:val="22"/>
            <w:szCs w:val="22"/>
            <w:vertAlign w:val="superscript"/>
            <w:rPrChange w:id="269" w:author="Jack Allen" w:date="2015-12-13T22:51:00Z">
              <w:rPr>
                <w:sz w:val="22"/>
                <w:szCs w:val="22"/>
              </w:rPr>
            </w:rPrChange>
          </w:rPr>
          <w:delText>Cauley</w:delText>
        </w:r>
        <w:r w:rsidR="00405B02" w:rsidRPr="007B6D4B" w:rsidDel="00877E75">
          <w:rPr>
            <w:sz w:val="22"/>
            <w:szCs w:val="22"/>
            <w:vertAlign w:val="superscript"/>
            <w:rPrChange w:id="270" w:author="Jack Allen" w:date="2015-12-13T22:51:00Z">
              <w:rPr>
                <w:sz w:val="22"/>
                <w:szCs w:val="22"/>
              </w:rPr>
            </w:rPrChange>
          </w:rPr>
          <w:delText>Fast</w:delText>
        </w:r>
        <w:r w:rsidR="00320345" w:rsidRPr="007B6D4B" w:rsidDel="00877E75">
          <w:rPr>
            <w:sz w:val="22"/>
            <w:szCs w:val="22"/>
            <w:vertAlign w:val="superscript"/>
            <w:rPrChange w:id="271" w:author="Jack Allen" w:date="2015-12-13T22:51:00Z">
              <w:rPr>
                <w:sz w:val="22"/>
                <w:szCs w:val="22"/>
              </w:rPr>
            </w:rPrChange>
          </w:rPr>
          <w:delText>2014</w:delText>
        </w:r>
      </w:del>
      <w:del w:id="272" w:author="Jack Allen" w:date="2015-11-12T01:09:00Z">
        <w:r w:rsidR="00405B02" w:rsidRPr="007B6D4B" w:rsidDel="005100A3">
          <w:rPr>
            <w:sz w:val="22"/>
            <w:szCs w:val="22"/>
            <w:vertAlign w:val="superscript"/>
            <w:rPrChange w:id="273" w:author="Jack Allen" w:date="2015-12-13T22:51:00Z">
              <w:rPr>
                <w:sz w:val="22"/>
                <w:szCs w:val="22"/>
              </w:rPr>
            </w:rPrChange>
          </w:rPr>
          <w:delText xml:space="preserve">, </w:delText>
        </w:r>
      </w:del>
      <w:del w:id="274" w:author="Jack Allen" w:date="2015-11-12T00:24:00Z">
        <w:r w:rsidR="00405B02" w:rsidRPr="007B6D4B" w:rsidDel="00877E75">
          <w:rPr>
            <w:sz w:val="22"/>
            <w:szCs w:val="22"/>
            <w:vertAlign w:val="superscript"/>
            <w:rPrChange w:id="275" w:author="Jack Allen" w:date="2015-12-13T22:51:00Z">
              <w:rPr>
                <w:sz w:val="22"/>
                <w:szCs w:val="22"/>
              </w:rPr>
            </w:rPrChange>
          </w:rPr>
          <w:delText>McGivney2014</w:delText>
        </w:r>
      </w:del>
      <w:del w:id="276" w:author="Jack Allen" w:date="2015-12-07T12:27:00Z">
        <w:r w:rsidR="00D95806" w:rsidRPr="007B6D4B" w:rsidDel="00644B93">
          <w:rPr>
            <w:sz w:val="22"/>
            <w:szCs w:val="22"/>
            <w:vertAlign w:val="superscript"/>
            <w:rPrChange w:id="277" w:author="Jack Allen" w:date="2015-12-13T22:51:00Z">
              <w:rPr>
                <w:sz w:val="22"/>
                <w:szCs w:val="22"/>
              </w:rPr>
            </w:rPrChange>
          </w:rPr>
          <w:delText>]</w:delText>
        </w:r>
      </w:del>
      <w:r w:rsidR="00D95806" w:rsidRPr="007B6D4B">
        <w:rPr>
          <w:sz w:val="22"/>
          <w:szCs w:val="22"/>
        </w:rPr>
        <w:t>.</w:t>
      </w:r>
      <w:r w:rsidR="00405B02" w:rsidRPr="007B6D4B">
        <w:rPr>
          <w:sz w:val="22"/>
          <w:szCs w:val="22"/>
        </w:rPr>
        <w:t xml:space="preserve"> </w:t>
      </w:r>
      <w:r w:rsidR="00320345" w:rsidRPr="007B6D4B">
        <w:rPr>
          <w:sz w:val="22"/>
          <w:szCs w:val="22"/>
        </w:rPr>
        <w:t>There have also been attempts to account for the spatial variations in B</w:t>
      </w:r>
      <w:r w:rsidR="00320345" w:rsidRPr="007B6D4B">
        <w:rPr>
          <w:sz w:val="22"/>
          <w:szCs w:val="22"/>
          <w:vertAlign w:val="subscript"/>
        </w:rPr>
        <w:t xml:space="preserve">1 </w:t>
      </w:r>
      <w:r w:rsidR="00320345" w:rsidRPr="007B6D4B">
        <w:rPr>
          <w:sz w:val="22"/>
          <w:szCs w:val="22"/>
        </w:rPr>
        <w:t>by introduction ab</w:t>
      </w:r>
      <w:r w:rsidR="00E84AFB" w:rsidRPr="007B6D4B">
        <w:rPr>
          <w:sz w:val="22"/>
          <w:szCs w:val="22"/>
        </w:rPr>
        <w:t xml:space="preserve">rupt changes in the flip angles near the end of </w:t>
      </w:r>
      <w:del w:id="278" w:author="Jack Allen" w:date="2015-11-10T12:54:00Z">
        <w:r w:rsidR="00E84AFB" w:rsidRPr="007B6D4B" w:rsidDel="00FB29D0">
          <w:rPr>
            <w:sz w:val="22"/>
            <w:szCs w:val="22"/>
          </w:rPr>
          <w:delText>the sequence</w:delText>
        </w:r>
      </w:del>
      <w:ins w:id="279" w:author="Jack Allen" w:date="2015-11-10T12:54:00Z">
        <w:r w:rsidR="00FB29D0" w:rsidRPr="007B6D4B">
          <w:rPr>
            <w:sz w:val="22"/>
            <w:szCs w:val="22"/>
          </w:rPr>
          <w:t>a sequence comprising an inversion pulse followed by free induction decay (FID) acquisition. However, the acquisition time for this study was of the order of 1.5 hours, well over the acce</w:t>
        </w:r>
        <w:r w:rsidR="00733F1E" w:rsidRPr="007B6D4B">
          <w:rPr>
            <w:sz w:val="22"/>
            <w:szCs w:val="22"/>
          </w:rPr>
          <w:t>pted scale for clinical imaging</w:t>
        </w:r>
      </w:ins>
      <w:del w:id="280" w:author="Jack Allen" w:date="2015-11-12T10:35:00Z">
        <w:r w:rsidR="00E84AFB" w:rsidRPr="007B6D4B" w:rsidDel="00733F1E">
          <w:rPr>
            <w:sz w:val="22"/>
            <w:szCs w:val="22"/>
          </w:rPr>
          <w:delText xml:space="preserve"> </w:delText>
        </w:r>
      </w:del>
      <w:ins w:id="281" w:author="Jack Allen" w:date="2015-12-10T11:46:00Z">
        <w:r w:rsidR="00A823AE"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"10.1002/mrm.26009", "ISSN" : "07403194", "PMID" : "26509746", "author" : [ { "dropping-particle" : "", "family" : "Buonincontri", "given" : "Guido", "non-dropping-particle" : "", "parse-names" : false, "suffix" : "" }, { "dropping-particle" : "", "family" : "Sawiak", "given" : "Stephen;", "non-dropping-particle" : "", "parse-names" : false, "suffix" : "" } ], "container-title" : "MRM_submitted", "id" : "ITEM-1", "issued" : { "date-parts" : [ [ "2015" ] ] }, "page" : "1-9", "title" : "Three-dimensional MR fingerprinting with simultaneous B1 estimation", "type" : "article-journal", "volume" : "00" }, "uris" : [ "http://www.mendeley.com/documents/?uuid=642021e1-f293-4b5e-acb4-f4fac378ff2c" ] } ], "mendeley" : { "formattedCitation" : "&lt;sup&gt;11&lt;/sup&gt;", "plainTextFormattedCitation" : "11", "previouslyFormattedCitation" : "&lt;sup&gt;11&lt;/sup&gt;" }, "properties" : { "noteIndex" : 0 }, "schema" : "https://github.com/citation-style-language/schema/raw/master/csl-citation.json" }</w:instrText>
      </w:r>
      <w:r w:rsidR="00A823AE" w:rsidRPr="007B6D4B">
        <w:rPr>
          <w:sz w:val="22"/>
          <w:szCs w:val="22"/>
          <w:vertAlign w:val="superscript"/>
          <w:rPrChange w:id="282" w:author="Jack Allen" w:date="2015-12-13T22:51:00Z">
            <w:rPr>
              <w:sz w:val="22"/>
              <w:szCs w:val="22"/>
              <w:vertAlign w:val="superscript"/>
            </w:rPr>
          </w:rPrChange>
        </w:rPr>
        <w:fldChar w:fldCharType="separate"/>
      </w:r>
      <w:r w:rsidR="00517091" w:rsidRPr="007B6D4B">
        <w:rPr>
          <w:noProof/>
          <w:sz w:val="22"/>
          <w:szCs w:val="22"/>
          <w:vertAlign w:val="superscript"/>
        </w:rPr>
        <w:t>11</w:t>
      </w:r>
      <w:ins w:id="283" w:author="Jack Allen" w:date="2015-12-10T11:46:00Z">
        <w:r w:rsidR="00A823AE" w:rsidRPr="007B6D4B">
          <w:rPr>
            <w:sz w:val="22"/>
            <w:szCs w:val="22"/>
            <w:vertAlign w:val="superscript"/>
            <w:rPrChange w:id="284" w:author="Jack Allen" w:date="2015-12-13T22:51:00Z">
              <w:rPr>
                <w:sz w:val="22"/>
                <w:szCs w:val="22"/>
                <w:vertAlign w:val="superscript"/>
              </w:rPr>
            </w:rPrChange>
          </w:rPr>
          <w:fldChar w:fldCharType="end"/>
        </w:r>
      </w:ins>
      <w:del w:id="285" w:author="Jack Allen" w:date="2015-12-10T11:45:00Z">
        <w:r w:rsidR="00320345" w:rsidRPr="007B6D4B" w:rsidDel="00A823AE">
          <w:rPr>
            <w:sz w:val="22"/>
            <w:szCs w:val="22"/>
            <w:vertAlign w:val="superscript"/>
            <w:rPrChange w:id="286" w:author="Jack Allen" w:date="2015-12-13T22:51:00Z">
              <w:rPr>
                <w:sz w:val="22"/>
                <w:szCs w:val="22"/>
              </w:rPr>
            </w:rPrChange>
          </w:rPr>
          <w:delText>[</w:delText>
        </w:r>
      </w:del>
      <w:del w:id="287" w:author="Jack Allen" w:date="2015-11-12T00:25:00Z">
        <w:r w:rsidR="00320345" w:rsidRPr="007B6D4B" w:rsidDel="00D01F4C">
          <w:rPr>
            <w:sz w:val="22"/>
            <w:szCs w:val="22"/>
            <w:vertAlign w:val="superscript"/>
            <w:rPrChange w:id="288" w:author="Jack Allen" w:date="2015-12-13T22:51:00Z">
              <w:rPr>
                <w:sz w:val="22"/>
                <w:szCs w:val="22"/>
              </w:rPr>
            </w:rPrChange>
          </w:rPr>
          <w:delText>Buonincontri2015</w:delText>
        </w:r>
      </w:del>
      <w:del w:id="289" w:author="Jack Allen" w:date="2015-12-10T11:45:00Z">
        <w:r w:rsidR="00320345" w:rsidRPr="007B6D4B" w:rsidDel="00A823AE">
          <w:rPr>
            <w:sz w:val="22"/>
            <w:szCs w:val="22"/>
            <w:vertAlign w:val="superscript"/>
            <w:rPrChange w:id="290" w:author="Jack Allen" w:date="2015-12-13T22:51:00Z">
              <w:rPr>
                <w:sz w:val="22"/>
                <w:szCs w:val="22"/>
              </w:rPr>
            </w:rPrChange>
          </w:rPr>
          <w:delText>]</w:delText>
        </w:r>
      </w:del>
      <w:r w:rsidR="00320345" w:rsidRPr="007B6D4B">
        <w:rPr>
          <w:sz w:val="22"/>
          <w:szCs w:val="22"/>
        </w:rPr>
        <w:t>.</w:t>
      </w:r>
      <w:ins w:id="291" w:author="Jack Allen" w:date="2015-11-10T12:56:00Z">
        <w:r w:rsidR="00FB29D0" w:rsidRPr="007B6D4B">
          <w:rPr>
            <w:sz w:val="22"/>
            <w:szCs w:val="22"/>
          </w:rPr>
          <w:t xml:space="preserve"> The multi-parameter implementations of MRF for brain imaging have used this type of </w:t>
        </w:r>
      </w:ins>
      <w:ins w:id="292" w:author="Jack Allen" w:date="2015-11-10T12:57:00Z">
        <w:r w:rsidR="00FB29D0" w:rsidRPr="007B6D4B">
          <w:rPr>
            <w:sz w:val="22"/>
            <w:szCs w:val="22"/>
          </w:rPr>
          <w:t>SSFP scheme, with under-sampling of k-space</w:t>
        </w:r>
      </w:ins>
      <w:ins w:id="293" w:author="Jack Allen" w:date="2015-12-10T11:45:00Z">
        <w:r w:rsidR="00A823AE" w:rsidRPr="00136041">
          <w:rPr>
            <w:sz w:val="22"/>
            <w:szCs w:val="22"/>
          </w:rPr>
          <w:fldChar w:fldCharType="begin" w:fldLock="1"/>
        </w:r>
      </w:ins>
      <w:r w:rsidR="00DF6D22" w:rsidRPr="007B6D4B">
        <w:rPr>
          <w:sz w:val="22"/>
          <w:szCs w:val="22"/>
        </w:rPr>
        <w:instrText>ADDIN CSL_CITATION { "citationItems" : [ { "id" : "ITEM-1", "itemData" : { "DOI" : "10.1002/mrm.26009", "ISSN" : "07403194", "PMID" : "26509746", "author" : [ { "dropping-particle" : "", "family" : "Buonincontri", "given" : "Guido", "non-dropping-particle" : "", "parse-names" : false, "suffix" : "" }, { "dropping-particle" : "", "family" : "Sawiak", "given" : "Stephen;", "non-dropping-particle" : "", "parse-names" : false, "suffix" : "" } ], "container-title" : "MRM_submitted", "id" : "ITEM-1", "issued" : { "date-parts" : [ [ "2015" ] ] }, "page" : "1-9", "title" : "Three-dimensional MR fingerprinting with simultaneous B1 estimation", "type" : "article-journal", "volume" : "00" }, "uris" : [ "http://www.mendeley.com/documents/?uuid=642021e1-f293-4b5e-acb4-f4fac378ff2c" ] }, { "id" : "ITEM-2", "itemData" : { "DOI" : "10.1002/mrm.25799", "ISSN" : "07403194", "author" : [ { "dropping-particle" : "", "family" : "Ye", "given" : "Huihui", "non-dropping-particle" : "", "parse-names" : false, "suffix" : "" }, { "dropping-particle" : "", "family" : "Ma", "given" : "Dan", "non-dropping-particle" : "", "parse-names" : false, "suffix" : "" }, { "dropping-particle" : "", "family" : "Jiang", "given" : "Yun", "non-dropping-particle" : "", "parse-names" : false, "suffix" : "" }, { "dropping-particle" : "", "family" : "Cauley", "given" : "Stephen F.", "non-dropping-particle" : "", "parse-names" : false, "suffix" : "" }, { "dropping-particle" : "", "family" : "Du", "given" : "Yiping", "non-dropping-particle" : "", "parse-names" : false, "suffix" : "" }, { "dropping-particle" : "", "family" : "Wald", "given" : "Lawrence L.", "non-dropping-particle" : "", "parse-names" : false, "suffix" : "" }, { "dropping-particle" : "", "family" : "Griswold", "given" : "Mark a.", "non-dropping-particle" : "", "parse-names" : false, "suffix" : "" }, { "dropping-particle" : "", "family" : "Setsompop", "given" : "Kawin", "non-dropping-particle" : "", "parse-names" : false, "suffix" : "" } ], "container-title" : "Magnetic Resonance in Medicine", "id" : "ITEM-2", "issue" : "April", "issued" : { "date-parts" : [ [ "2015" ] ] }, "page" : "n/a-n/a", "title" : "Accelerating magnetic resonance fingerprinting (MRF) using t-blipped simultaneous multislice (SMS) acquisition", "type" : "article-journal", "volume" : "000" }, "uris" : [ "http://www.mendeley.com/documents/?uuid=82e49456-ee6f-4268-a9e6-7da1abe763f0" ] }, { "id" : "ITEM-3", "itemData" : { "DOI" : "10.1002/mrm.25818", "ISSN" : "07403194", "PMID" : "26178439", "abstract" : "PURPOSE: Unpleasant acoustic noise is a drawback of almost every MRI scan. Instead of reducing acoustic noise to improve patient comfort, we propose a technique for mitigating the noise problem by producing musical sounds directly from the switching magnetic fields while simultaneously quantifying multiple important tissue properties.\\n\\nTHEORY AND METHODS: MP3 music files were converted to arbitrary encoding gradients, which were then used with varying flip angles and repetition times in a two- and three-dimensional magnetic resonance fingerprinting (MRF) examination. This new acquisition method, named MRF-Music, was used to quantify T1 , T2 , and proton density maps simultaneously while providing pleasing sounds to the patients.\\n\\nRESULTS: MRF-Music scans improved patient comfort significantly during MRI examinations. The T1 and T2 values measured from phantom are in good agreement with those from the standard spin echo measurements. T1 and T2 values from the brain scan are also close to previously reported values.\\n\\nCONCLUSIONS: MRF-Music sequence provides significant improvement in patient comfort compared with the MRF scan and other fast imaging techniques such as echo planar imaging and turbo spin echo scans. It is also a fast and accurate quantitative method that quantifies multiple relaxation parameters simultaneously. Magn Reson Med, 2015. \u00a9 2015 Wiley Periodicals, Inc.", "author" : [ { "dropping-particle" : "", "family" : "Ma", "given" : "Dan", "non-dropping-particle" : "", "parse-names" : false, "suffix" : "" }, { "dropping-particle" : "", "family" : "Pierre", "given" : "Eric Y.", "non-dropping-particle" : "", "parse-names" : false, "suffix" : "" }, { "dropping-particle" : "", "family" : "Jiang", "given" : "Yun", "non-dropping-particle" : "", "parse-names" : false, "suffix" : "" }, { "dropping-particle" : "", "family" : "Schluchter", "given" : "Mark D.", "non-dropping-particle" : "", "parse-names" : false, "suffix" : "" }, { "dropping-particle" : "", "family" : "Setsompop", "given" : "Kawin", "non-dropping-particle" : "", "parse-names" : false, "suffix" : "" }, { "dropping-particle" : "", "family" : "Gulani", "given" : "Vikas", "non-dropping-particle" : "", "parse-names" : false, "suffix" : "" }, { "dropping-particle" : "", "family" : "Griswold", "given" : "Mark a.", "non-dropping-particle" : "", "parse-names" : false, "suffix" : "" } ], "container-title" : "Magnetic Resonance in Medicine", "id" : "ITEM-3", "issue" : "January", "issued" : { "date-parts" : [ [ "2015" ] ] }, "page" : "n/a-n/a", "title" : "Music-based magnetic resonance fingerprinting to improve patient comfort during MRI examinations", "type" : "article-journal", "volume" : "00" }, "uris" : [ "http://www.mendeley.com/documents/?uuid=1a9dc7f0-0305-461a-ab4e-f6307279aefe" ] }, { "id" : "ITEM-4", "itemData" : { "DOI" : "10.1002/mrm.25559", "ISSN" : "07403194", "PMID" : "25491018", "abstract" : "PURPOSE: This study explores the possibility of using gradient echo-based sequences other than balanced steady-state free precession (bSSFP) in the magnetic resonance fingerprinting (MRF) framework to quantify the relaxation parameters . METHODS: An MRF method based on a fast imaging with steady-state precession (FISP) sequence structure is presented. A dictionary containing possible signal evolutions with physiological range of T1 and T2 was created using the extended phase graph formalism according to the acquisition parameters. The proposed method was evaluated in a phantom and a human brain. T1 , T2 , and proton density were quantified directly from the undersampled data by the pattern recognition algorithm. RESULTS: T1 and T2 values from the phantom demonstrate that the results of MRF FISP are in good agreement with the traditional gold-standard methods. T1 and T2 values in brain are within the range of previously reported values. CONCLUSION: MRF-FISP enables a fast and accurate quantification of the relaxation parameters. It is immune to the banding artifact of bSSFP due to B0 inhomogeneities, which could improve the ability to use MRF for applications beyond brain imaging. Magn Reson Med, 2014. \u00a9 2014 Wiley Periodicals, Inc.", "author" : [ { "dropping-particle" : "", "family" : "Jiang", "given" : "Yun", "non-dropping-particle" : "", "parse-names" : false, "suffix" : "" }, { "dropping-particle" : "", "family" : "Ma", "given" : "Dan", "non-dropping-particle" : "", "parse-names" : false, "suffix" : "" }, { "dropping-particle" : "", "family" : "Seiberlich", "given" : "Nicole", "non-dropping-particle" : "", "parse-names" : false, "suffix" : "" }, { "dropping-particle" : "", "family" : "Gulani", "given" : "Vikas", "non-dropping-particle" : "", "parse-names" : false, "suffix" : "" }, { "dropping-particle" : "", "family" : "Griswold", "given" : "Mark a.", "non-dropping-particle" : "", "parse-names" : false, "suffix" : "" } ], "container-title" : "Magnetic Resonance in Medicine", "id" : "ITEM-4", "issued" : { "date-parts" : [ [ "2014" ] ] }, "page" : "n/a-n/a", "title" : "MR fingerprinting using fast imaging with steady state precession (FISP) with spiral readout", "type" : "article-journal", "volume" : "00" }, "uris" : [ "http://www.mendeley.com/documents/?uuid=b550eea5-c13e-4a02-98fe-20ff078030e6" ] } ], "mendeley" : { "formattedCitation" : "&lt;sup&gt;11\u201314&lt;/sup&gt;", "plainTextFormattedCitation" : "11\u201314", "previouslyFormattedCitation" : "&lt;sup&gt;11\u201314&lt;/sup&gt;" }, "properties" : { "noteIndex" : 0 }, "schema" : "https://github.com/citation-style-language/schema/raw/master/csl-citation.json" }</w:instrText>
      </w:r>
      <w:r w:rsidR="00A823AE" w:rsidRPr="007B6D4B">
        <w:rPr>
          <w:sz w:val="22"/>
          <w:szCs w:val="22"/>
          <w:rPrChange w:id="294" w:author="Jack Allen" w:date="2015-12-13T22:51:00Z">
            <w:rPr>
              <w:sz w:val="22"/>
              <w:szCs w:val="22"/>
            </w:rPr>
          </w:rPrChange>
        </w:rPr>
        <w:fldChar w:fldCharType="separate"/>
      </w:r>
      <w:r w:rsidR="00517091" w:rsidRPr="007B6D4B">
        <w:rPr>
          <w:noProof/>
          <w:sz w:val="22"/>
          <w:szCs w:val="22"/>
          <w:vertAlign w:val="superscript"/>
        </w:rPr>
        <w:t>11–14</w:t>
      </w:r>
      <w:ins w:id="295" w:author="Jack Allen" w:date="2015-12-10T11:45:00Z">
        <w:r w:rsidR="00A823AE" w:rsidRPr="007B6D4B">
          <w:rPr>
            <w:sz w:val="22"/>
            <w:szCs w:val="22"/>
            <w:rPrChange w:id="296" w:author="Jack Allen" w:date="2015-12-13T22:51:00Z">
              <w:rPr>
                <w:sz w:val="22"/>
                <w:szCs w:val="22"/>
              </w:rPr>
            </w:rPrChange>
          </w:rPr>
          <w:fldChar w:fldCharType="end"/>
        </w:r>
      </w:ins>
      <w:ins w:id="297" w:author="Jack Allen" w:date="2015-11-10T12:57:00Z">
        <w:r w:rsidR="00FB29D0" w:rsidRPr="007B6D4B">
          <w:rPr>
            <w:rFonts w:cs="Consolas"/>
            <w:color w:val="1A1A1A"/>
            <w:sz w:val="22"/>
            <w:szCs w:val="22"/>
            <w:lang w:val="en-US"/>
            <w:rPrChange w:id="298" w:author="Jack Allen" w:date="2015-12-13T22:51:00Z">
              <w:rPr>
                <w:rFonts w:ascii="Consolas" w:hAnsi="Consolas" w:cs="Consolas"/>
                <w:color w:val="1A1A1A"/>
                <w:sz w:val="30"/>
                <w:szCs w:val="30"/>
                <w:lang w:val="en-US"/>
              </w:rPr>
            </w:rPrChange>
          </w:rPr>
          <w:t>.</w:t>
        </w:r>
      </w:ins>
    </w:p>
    <w:p w14:paraId="55B6C922" w14:textId="77777777" w:rsidR="00F66503" w:rsidRPr="007B6D4B" w:rsidRDefault="00F66503" w:rsidP="00F66503">
      <w:pPr>
        <w:rPr>
          <w:sz w:val="22"/>
          <w:szCs w:val="22"/>
        </w:rPr>
      </w:pPr>
    </w:p>
    <w:p w14:paraId="6412766D" w14:textId="13356215" w:rsidR="003D1458" w:rsidRPr="007B6D4B" w:rsidRDefault="00E03960" w:rsidP="000E29E1">
      <w:pPr>
        <w:pStyle w:val="ListParagraph"/>
        <w:numPr>
          <w:ilvl w:val="1"/>
          <w:numId w:val="1"/>
        </w:numPr>
        <w:rPr>
          <w:b/>
          <w:sz w:val="22"/>
          <w:szCs w:val="22"/>
          <w:u w:val="single"/>
        </w:rPr>
      </w:pPr>
      <w:r w:rsidRPr="007B6D4B">
        <w:rPr>
          <w:b/>
          <w:sz w:val="22"/>
          <w:szCs w:val="22"/>
        </w:rPr>
        <w:t>Acute Stroke Imaging</w:t>
      </w:r>
    </w:p>
    <w:p w14:paraId="2727DCA1" w14:textId="4CACF46B" w:rsidR="00E319F2" w:rsidRPr="007B6D4B" w:rsidRDefault="009E1F2C" w:rsidP="009E1F2C">
      <w:pPr>
        <w:rPr>
          <w:sz w:val="22"/>
          <w:szCs w:val="22"/>
        </w:rPr>
      </w:pPr>
      <w:r w:rsidRPr="007B6D4B">
        <w:rPr>
          <w:sz w:val="22"/>
          <w:szCs w:val="22"/>
        </w:rPr>
        <w:t>Emergency medicine is an area in which fast diagnosis and treatment is crucial for improving the likelihood of a positive patient outcome</w:t>
      </w:r>
      <w:r w:rsidR="004018F5" w:rsidRPr="007B6D4B">
        <w:rPr>
          <w:sz w:val="22"/>
          <w:szCs w:val="22"/>
        </w:rPr>
        <w:t>. I</w:t>
      </w:r>
      <w:r w:rsidRPr="007B6D4B">
        <w:rPr>
          <w:sz w:val="22"/>
          <w:szCs w:val="22"/>
        </w:rPr>
        <w:t>maging</w:t>
      </w:r>
      <w:r w:rsidR="004018F5" w:rsidRPr="007B6D4B">
        <w:rPr>
          <w:sz w:val="22"/>
          <w:szCs w:val="22"/>
        </w:rPr>
        <w:t xml:space="preserve"> methods </w:t>
      </w:r>
      <w:r w:rsidRPr="007B6D4B">
        <w:rPr>
          <w:sz w:val="22"/>
          <w:szCs w:val="22"/>
        </w:rPr>
        <w:t>in this kind of environ</w:t>
      </w:r>
      <w:r w:rsidR="00CE74BD" w:rsidRPr="007B6D4B">
        <w:rPr>
          <w:sz w:val="22"/>
          <w:szCs w:val="22"/>
        </w:rPr>
        <w:t xml:space="preserve">ment must be </w:t>
      </w:r>
      <w:del w:id="299" w:author="Peter Jezzard" w:date="2015-11-10T10:13:00Z">
        <w:r w:rsidR="00CE74BD" w:rsidRPr="007B6D4B" w:rsidDel="00E7198C">
          <w:rPr>
            <w:sz w:val="22"/>
            <w:szCs w:val="22"/>
          </w:rPr>
          <w:delText xml:space="preserve">quick </w:delText>
        </w:r>
      </w:del>
      <w:ins w:id="300" w:author="Peter Jezzard" w:date="2015-11-10T10:13:00Z">
        <w:r w:rsidR="00E7198C" w:rsidRPr="007B6D4B">
          <w:rPr>
            <w:sz w:val="22"/>
            <w:szCs w:val="22"/>
          </w:rPr>
          <w:t xml:space="preserve">fast </w:t>
        </w:r>
      </w:ins>
      <w:r w:rsidR="00CE74BD" w:rsidRPr="007B6D4B">
        <w:rPr>
          <w:sz w:val="22"/>
          <w:szCs w:val="22"/>
        </w:rPr>
        <w:t>and reliable.</w:t>
      </w:r>
      <w:r w:rsidRPr="007B6D4B">
        <w:rPr>
          <w:sz w:val="22"/>
          <w:szCs w:val="22"/>
        </w:rPr>
        <w:t xml:space="preserve"> In particular, acute stroke patients benefit from the information that MRI c</w:t>
      </w:r>
      <w:r w:rsidR="003856ED" w:rsidRPr="007B6D4B">
        <w:rPr>
          <w:sz w:val="22"/>
          <w:szCs w:val="22"/>
        </w:rPr>
        <w:t>an give to those treating them.</w:t>
      </w:r>
      <w:r w:rsidR="00711B3D" w:rsidRPr="007B6D4B">
        <w:rPr>
          <w:sz w:val="22"/>
          <w:szCs w:val="22"/>
        </w:rPr>
        <w:t xml:space="preserve"> </w:t>
      </w:r>
      <w:r w:rsidR="00060D79" w:rsidRPr="007B6D4B">
        <w:rPr>
          <w:sz w:val="22"/>
          <w:szCs w:val="22"/>
        </w:rPr>
        <w:t>Stroke is a major cause of death, but it can also have large negative effects on the quality of life of those who survive</w:t>
      </w:r>
      <w:del w:id="301" w:author="Jack Allen" w:date="2015-11-12T01:11:00Z">
        <w:r w:rsidR="00366DC6" w:rsidRPr="007B6D4B" w:rsidDel="005100A3">
          <w:rPr>
            <w:sz w:val="22"/>
            <w:szCs w:val="22"/>
          </w:rPr>
          <w:delText xml:space="preserve"> </w:delText>
        </w:r>
      </w:del>
      <w:ins w:id="302" w:author="Jack Allen" w:date="2015-12-10T11:44:00Z">
        <w:r w:rsidR="00A823AE"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"10.1161/STROKEAHA.113.003611", "ISBN" : "0039-2499", "ISSN" : "1524-4628", "PMID" : "24595589", "author" : [ { "dropping-particle" : "", "family" : "Heiss", "given" : "Wolf-Dieter", "non-dropping-particle" : "", "parse-names" : false, "suffix" : "" }, { "dropping-particle" : "", "family" : "Kidwell", "given" : "Chelsea S", "non-dropping-particle" : "", "parse-names" : false, "suffix" : "" } ], "container-title" : "Stroke; a journal of cerebral circulation", "id" : "ITEM-1", "issue" : "4", "issued" : { "date-parts" : [ [ "2014" ] ] }, "page" : "1195-201", "title" : "Imaging for prediction of functional outcome and assessment of recovery in ischemic stroke.", "type" : "article-journal", "volume" : "45" }, "uris" : [ "http://www.mendeley.com/documents/?uuid=f21a7519-6ae0-4388-bc47-c82f4e9733a7" ] } ], "mendeley" : { "formattedCitation" : "&lt;sup&gt;15&lt;/sup&gt;", "plainTextFormattedCitation" : "15", "previouslyFormattedCitation" : "&lt;sup&gt;15&lt;/sup&gt;" }, "properties" : { "noteIndex" : 0 }, "schema" : "https://github.com/citation-style-language/schema/raw/master/csl-citation.json" }</w:instrText>
      </w:r>
      <w:r w:rsidR="00A823AE" w:rsidRPr="007B6D4B">
        <w:rPr>
          <w:sz w:val="22"/>
          <w:szCs w:val="22"/>
          <w:vertAlign w:val="superscript"/>
          <w:rPrChange w:id="303" w:author="Jack Allen" w:date="2015-12-13T22:51:00Z">
            <w:rPr>
              <w:sz w:val="22"/>
              <w:szCs w:val="22"/>
              <w:vertAlign w:val="superscript"/>
            </w:rPr>
          </w:rPrChange>
        </w:rPr>
        <w:fldChar w:fldCharType="separate"/>
      </w:r>
      <w:r w:rsidR="00517091" w:rsidRPr="007B6D4B">
        <w:rPr>
          <w:noProof/>
          <w:sz w:val="22"/>
          <w:szCs w:val="22"/>
          <w:vertAlign w:val="superscript"/>
        </w:rPr>
        <w:t>15</w:t>
      </w:r>
      <w:ins w:id="304" w:author="Jack Allen" w:date="2015-12-10T11:44:00Z">
        <w:r w:rsidR="00A823AE" w:rsidRPr="007B6D4B">
          <w:rPr>
            <w:sz w:val="22"/>
            <w:szCs w:val="22"/>
            <w:vertAlign w:val="superscript"/>
            <w:rPrChange w:id="305" w:author="Jack Allen" w:date="2015-12-13T22:51:00Z">
              <w:rPr>
                <w:sz w:val="22"/>
                <w:szCs w:val="22"/>
                <w:vertAlign w:val="superscript"/>
              </w:rPr>
            </w:rPrChange>
          </w:rPr>
          <w:fldChar w:fldCharType="end"/>
        </w:r>
      </w:ins>
      <w:del w:id="306" w:author="Jack Allen" w:date="2015-12-10T11:44:00Z">
        <w:r w:rsidR="00366DC6" w:rsidRPr="007B6D4B" w:rsidDel="00A823AE">
          <w:rPr>
            <w:sz w:val="22"/>
            <w:szCs w:val="22"/>
            <w:vertAlign w:val="superscript"/>
            <w:rPrChange w:id="307" w:author="Jack Allen" w:date="2015-12-13T22:51:00Z">
              <w:rPr>
                <w:sz w:val="22"/>
                <w:szCs w:val="22"/>
              </w:rPr>
            </w:rPrChange>
          </w:rPr>
          <w:delText>[</w:delText>
        </w:r>
      </w:del>
      <w:del w:id="308" w:author="Jack Allen" w:date="2015-11-12T00:29:00Z">
        <w:r w:rsidR="00366DC6" w:rsidRPr="007B6D4B" w:rsidDel="00D01F4C">
          <w:rPr>
            <w:sz w:val="22"/>
            <w:szCs w:val="22"/>
            <w:vertAlign w:val="superscript"/>
            <w:rPrChange w:id="309" w:author="Jack Allen" w:date="2015-12-13T22:51:00Z">
              <w:rPr>
                <w:sz w:val="22"/>
                <w:szCs w:val="22"/>
              </w:rPr>
            </w:rPrChange>
          </w:rPr>
          <w:delText>Heiss_Stroke_2014</w:delText>
        </w:r>
      </w:del>
      <w:del w:id="310" w:author="Jack Allen" w:date="2015-12-10T11:44:00Z">
        <w:r w:rsidR="00366DC6" w:rsidRPr="007B6D4B" w:rsidDel="00A823AE">
          <w:rPr>
            <w:sz w:val="22"/>
            <w:szCs w:val="22"/>
            <w:vertAlign w:val="superscript"/>
            <w:rPrChange w:id="311" w:author="Jack Allen" w:date="2015-12-13T22:51:00Z">
              <w:rPr>
                <w:sz w:val="22"/>
                <w:szCs w:val="22"/>
              </w:rPr>
            </w:rPrChange>
          </w:rPr>
          <w:delText>]</w:delText>
        </w:r>
      </w:del>
      <w:r w:rsidR="00060D79" w:rsidRPr="007B6D4B">
        <w:rPr>
          <w:sz w:val="22"/>
          <w:szCs w:val="22"/>
        </w:rPr>
        <w:t>. This negative impact can be reduced if the correct treatment is</w:t>
      </w:r>
      <w:r w:rsidR="003856ED" w:rsidRPr="007B6D4B">
        <w:rPr>
          <w:sz w:val="22"/>
          <w:szCs w:val="22"/>
        </w:rPr>
        <w:t xml:space="preserve"> given</w:t>
      </w:r>
      <w:ins w:id="312" w:author="Peter Jezzard" w:date="2015-11-10T10:13:00Z">
        <w:r w:rsidR="00483833" w:rsidRPr="007B6D4B">
          <w:rPr>
            <w:sz w:val="22"/>
            <w:szCs w:val="22"/>
          </w:rPr>
          <w:t xml:space="preserve"> in the acute phase</w:t>
        </w:r>
      </w:ins>
      <w:r w:rsidR="003856ED" w:rsidRPr="007B6D4B">
        <w:rPr>
          <w:sz w:val="22"/>
          <w:szCs w:val="22"/>
        </w:rPr>
        <w:t>.</w:t>
      </w:r>
      <w:r w:rsidR="00E319F2" w:rsidRPr="007B6D4B">
        <w:rPr>
          <w:sz w:val="22"/>
          <w:szCs w:val="22"/>
        </w:rPr>
        <w:t xml:space="preserve"> </w:t>
      </w:r>
      <w:r w:rsidR="000E59D0" w:rsidRPr="007B6D4B">
        <w:rPr>
          <w:sz w:val="22"/>
          <w:szCs w:val="22"/>
        </w:rPr>
        <w:t>Imaging the brain is essential for understanding how the brain in question is responding to the stroke and for informing decisions about subsequent treatment. MRI has been used to provide information on the severity and exten</w:t>
      </w:r>
      <w:ins w:id="313" w:author="Peter Jezzard" w:date="2015-11-10T10:13:00Z">
        <w:r w:rsidR="00C34B4B" w:rsidRPr="007B6D4B">
          <w:rPr>
            <w:sz w:val="22"/>
            <w:szCs w:val="22"/>
          </w:rPr>
          <w:t>t</w:t>
        </w:r>
      </w:ins>
      <w:del w:id="314" w:author="Peter Jezzard" w:date="2015-11-10T10:13:00Z">
        <w:r w:rsidR="000E59D0" w:rsidRPr="007B6D4B" w:rsidDel="00C34B4B">
          <w:rPr>
            <w:sz w:val="22"/>
            <w:szCs w:val="22"/>
          </w:rPr>
          <w:delText>d</w:delText>
        </w:r>
      </w:del>
      <w:r w:rsidR="000E59D0" w:rsidRPr="007B6D4B">
        <w:rPr>
          <w:sz w:val="22"/>
          <w:szCs w:val="22"/>
        </w:rPr>
        <w:t xml:space="preserve"> of the damage, helping clinicians predict the effectiveness of therapy and track the progression of the stroke over time</w:t>
      </w:r>
      <w:del w:id="315" w:author="Jack Allen" w:date="2015-11-12T01:11:00Z">
        <w:r w:rsidR="000E59D0" w:rsidRPr="007B6D4B" w:rsidDel="005100A3">
          <w:rPr>
            <w:sz w:val="22"/>
            <w:szCs w:val="22"/>
          </w:rPr>
          <w:delText xml:space="preserve"> </w:delText>
        </w:r>
      </w:del>
      <w:ins w:id="316" w:author="Jack Allen" w:date="2015-12-10T11:44:00Z">
        <w:r w:rsidR="00A823AE"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"10.1161/STROKEAHA.113.003229", "ISBN" : "0039-2499", "ISSN" : "1524-4628", "PMID" : "24072005", "author" : [ { "dropping-particle" : "", "family" : "Gonz\u00e1lez", "given" : "Ram\u00f3n Gilberto", "non-dropping-particle" : "", "parse-names" : false, "suffix" : "" } ], "container-title" : "Stroke; a journal of cerebral circulation", "id" : "ITEM-1", "issue" : "11", "issued" : { "date-parts" : [ [ "2013" ] ] }, "page" : "3260-4", "title" : "Current state of acute stroke imaging.", "type" : "article-journal", "volume" : "44" }, "uris" : [ "http://www.mendeley.com/documents/?uuid=3ae88d9d-ccb9-4d50-ad49-79a45f069325" ] } ], "mendeley" : { "formattedCitation" : "&lt;sup&gt;9&lt;/sup&gt;", "plainTextFormattedCitation" : "9", "previouslyFormattedCitation" : "&lt;sup&gt;9&lt;/sup&gt;" }, "properties" : { "noteIndex" : 0 }, "schema" : "https://github.com/citation-style-language/schema/raw/master/csl-citation.json" }</w:instrText>
      </w:r>
      <w:r w:rsidR="00A823AE" w:rsidRPr="007B6D4B">
        <w:rPr>
          <w:sz w:val="22"/>
          <w:szCs w:val="22"/>
          <w:vertAlign w:val="superscript"/>
          <w:rPrChange w:id="317" w:author="Jack Allen" w:date="2015-12-13T22:51:00Z">
            <w:rPr>
              <w:sz w:val="22"/>
              <w:szCs w:val="22"/>
              <w:vertAlign w:val="superscript"/>
            </w:rPr>
          </w:rPrChange>
        </w:rPr>
        <w:fldChar w:fldCharType="separate"/>
      </w:r>
      <w:r w:rsidR="00517091" w:rsidRPr="007B6D4B">
        <w:rPr>
          <w:noProof/>
          <w:sz w:val="22"/>
          <w:szCs w:val="22"/>
          <w:vertAlign w:val="superscript"/>
        </w:rPr>
        <w:t>9</w:t>
      </w:r>
      <w:ins w:id="318" w:author="Jack Allen" w:date="2015-12-10T11:44:00Z">
        <w:r w:rsidR="00A823AE" w:rsidRPr="007B6D4B">
          <w:rPr>
            <w:sz w:val="22"/>
            <w:szCs w:val="22"/>
            <w:vertAlign w:val="superscript"/>
            <w:rPrChange w:id="319" w:author="Jack Allen" w:date="2015-12-13T22:51:00Z">
              <w:rPr>
                <w:sz w:val="22"/>
                <w:szCs w:val="22"/>
                <w:vertAlign w:val="superscript"/>
              </w:rPr>
            </w:rPrChange>
          </w:rPr>
          <w:fldChar w:fldCharType="end"/>
        </w:r>
      </w:ins>
      <w:del w:id="320" w:author="Jack Allen" w:date="2015-12-10T11:44:00Z">
        <w:r w:rsidR="000E59D0" w:rsidRPr="007B6D4B" w:rsidDel="00A823AE">
          <w:rPr>
            <w:sz w:val="22"/>
            <w:szCs w:val="22"/>
            <w:vertAlign w:val="superscript"/>
            <w:rPrChange w:id="321" w:author="Jack Allen" w:date="2015-12-13T22:51:00Z">
              <w:rPr>
                <w:sz w:val="22"/>
                <w:szCs w:val="22"/>
              </w:rPr>
            </w:rPrChange>
          </w:rPr>
          <w:delText>[</w:delText>
        </w:r>
      </w:del>
      <w:del w:id="322" w:author="Jack Allen" w:date="2015-11-12T00:30:00Z">
        <w:r w:rsidR="000E59D0" w:rsidRPr="007B6D4B" w:rsidDel="00D01F4C">
          <w:rPr>
            <w:sz w:val="22"/>
            <w:szCs w:val="22"/>
            <w:vertAlign w:val="superscript"/>
            <w:rPrChange w:id="323" w:author="Jack Allen" w:date="2015-12-13T22:51:00Z">
              <w:rPr>
                <w:sz w:val="22"/>
                <w:szCs w:val="22"/>
              </w:rPr>
            </w:rPrChange>
          </w:rPr>
          <w:delText>Gonzalez2013</w:delText>
        </w:r>
      </w:del>
      <w:del w:id="324" w:author="Jack Allen" w:date="2015-12-10T11:44:00Z">
        <w:r w:rsidR="000E59D0" w:rsidRPr="007B6D4B" w:rsidDel="00A823AE">
          <w:rPr>
            <w:sz w:val="22"/>
            <w:szCs w:val="22"/>
            <w:vertAlign w:val="superscript"/>
            <w:rPrChange w:id="325" w:author="Jack Allen" w:date="2015-12-13T22:51:00Z">
              <w:rPr>
                <w:sz w:val="22"/>
                <w:szCs w:val="22"/>
              </w:rPr>
            </w:rPrChange>
          </w:rPr>
          <w:delText>]</w:delText>
        </w:r>
      </w:del>
      <w:r w:rsidR="000E59D0" w:rsidRPr="007B6D4B">
        <w:rPr>
          <w:sz w:val="22"/>
          <w:szCs w:val="22"/>
        </w:rPr>
        <w:t>.</w:t>
      </w:r>
    </w:p>
    <w:p w14:paraId="65511606" w14:textId="77777777" w:rsidR="003856ED" w:rsidRPr="007B6D4B" w:rsidRDefault="003856ED" w:rsidP="009E1F2C">
      <w:pPr>
        <w:rPr>
          <w:sz w:val="22"/>
          <w:szCs w:val="22"/>
        </w:rPr>
      </w:pPr>
    </w:p>
    <w:p w14:paraId="14379778" w14:textId="28452E17" w:rsidR="00BE5949" w:rsidRPr="007B6D4B" w:rsidRDefault="007507D1" w:rsidP="00BE5949">
      <w:pPr>
        <w:rPr>
          <w:ins w:id="326" w:author="Jack Allen" w:date="2015-12-07T15:11:00Z"/>
          <w:sz w:val="22"/>
          <w:szCs w:val="22"/>
        </w:rPr>
      </w:pPr>
      <w:r w:rsidRPr="007B6D4B">
        <w:rPr>
          <w:sz w:val="22"/>
          <w:szCs w:val="22"/>
        </w:rPr>
        <w:t>The localised reduction in blood supply that occurs during ischemic episodes can cause a region of cells to die.</w:t>
      </w:r>
      <w:ins w:id="327" w:author="Jack Allen" w:date="2015-12-13T14:56:00Z">
        <w:r w:rsidR="00B1687F" w:rsidRPr="007B6D4B">
          <w:rPr>
            <w:sz w:val="22"/>
            <w:szCs w:val="22"/>
          </w:rPr>
          <w:t xml:space="preserve"> </w:t>
        </w:r>
      </w:ins>
      <w:del w:id="328" w:author="Jack Allen" w:date="2015-12-13T14:56:00Z">
        <w:r w:rsidRPr="007B6D4B" w:rsidDel="00B1687F">
          <w:rPr>
            <w:sz w:val="22"/>
            <w:szCs w:val="22"/>
          </w:rPr>
          <w:delText xml:space="preserve"> </w:delText>
        </w:r>
      </w:del>
      <w:r w:rsidRPr="007B6D4B">
        <w:rPr>
          <w:sz w:val="22"/>
          <w:szCs w:val="22"/>
        </w:rPr>
        <w:t xml:space="preserve">An </w:t>
      </w:r>
      <w:r w:rsidR="00E319F2" w:rsidRPr="007B6D4B">
        <w:rPr>
          <w:sz w:val="22"/>
          <w:szCs w:val="22"/>
        </w:rPr>
        <w:t>area of tissue</w:t>
      </w:r>
      <w:r w:rsidRPr="007B6D4B">
        <w:rPr>
          <w:sz w:val="22"/>
          <w:szCs w:val="22"/>
        </w:rPr>
        <w:t xml:space="preserve"> around this infarcted region</w:t>
      </w:r>
      <w:r w:rsidR="00E319F2" w:rsidRPr="007B6D4B">
        <w:rPr>
          <w:sz w:val="22"/>
          <w:szCs w:val="22"/>
        </w:rPr>
        <w:t xml:space="preserve"> </w:t>
      </w:r>
      <w:del w:id="329" w:author="Peter Jezzard" w:date="2015-11-10T10:17:00Z">
        <w:r w:rsidR="00E319F2" w:rsidRPr="007B6D4B" w:rsidDel="00A941A3">
          <w:rPr>
            <w:sz w:val="22"/>
            <w:szCs w:val="22"/>
          </w:rPr>
          <w:delText xml:space="preserve">will </w:delText>
        </w:r>
      </w:del>
      <w:ins w:id="330" w:author="Peter Jezzard" w:date="2015-11-10T10:17:00Z">
        <w:r w:rsidR="00A941A3" w:rsidRPr="007B6D4B">
          <w:rPr>
            <w:sz w:val="22"/>
            <w:szCs w:val="22"/>
          </w:rPr>
          <w:t>can</w:t>
        </w:r>
        <w:r w:rsidR="00E16D20" w:rsidRPr="007B6D4B">
          <w:rPr>
            <w:sz w:val="22"/>
            <w:szCs w:val="22"/>
          </w:rPr>
          <w:t xml:space="preserve"> also</w:t>
        </w:r>
        <w:r w:rsidR="00A941A3" w:rsidRPr="007B6D4B">
          <w:rPr>
            <w:sz w:val="22"/>
            <w:szCs w:val="22"/>
          </w:rPr>
          <w:t xml:space="preserve"> </w:t>
        </w:r>
      </w:ins>
      <w:r w:rsidR="00E319F2" w:rsidRPr="007B6D4B">
        <w:rPr>
          <w:sz w:val="22"/>
          <w:szCs w:val="22"/>
        </w:rPr>
        <w:t xml:space="preserve">become hypoperfused and dysfunctional. This region is </w:t>
      </w:r>
      <w:r w:rsidRPr="007B6D4B">
        <w:rPr>
          <w:sz w:val="22"/>
          <w:szCs w:val="22"/>
        </w:rPr>
        <w:t xml:space="preserve">known as the ischemic penumbra and </w:t>
      </w:r>
      <w:r w:rsidR="00E319F2" w:rsidRPr="007B6D4B">
        <w:rPr>
          <w:sz w:val="22"/>
          <w:szCs w:val="22"/>
        </w:rPr>
        <w:t>is potentially salvageable</w:t>
      </w:r>
      <w:r w:rsidRPr="007B6D4B">
        <w:rPr>
          <w:sz w:val="22"/>
          <w:szCs w:val="22"/>
        </w:rPr>
        <w:t xml:space="preserve">, if treated quickly, making it </w:t>
      </w:r>
      <w:r w:rsidR="00E319F2" w:rsidRPr="007B6D4B">
        <w:rPr>
          <w:sz w:val="22"/>
          <w:szCs w:val="22"/>
        </w:rPr>
        <w:t xml:space="preserve">an important area to </w:t>
      </w:r>
      <w:del w:id="331" w:author="Peter Jezzard" w:date="2015-11-10T10:18:00Z">
        <w:r w:rsidR="00E319F2" w:rsidRPr="007B6D4B" w:rsidDel="00BF2E37">
          <w:rPr>
            <w:sz w:val="22"/>
            <w:szCs w:val="22"/>
          </w:rPr>
          <w:delText>map</w:delText>
        </w:r>
      </w:del>
      <w:ins w:id="332" w:author="Peter Jezzard" w:date="2015-11-10T10:18:00Z">
        <w:r w:rsidR="00BF2E37" w:rsidRPr="007B6D4B">
          <w:rPr>
            <w:sz w:val="22"/>
            <w:szCs w:val="22"/>
          </w:rPr>
          <w:t>characterize</w:t>
        </w:r>
      </w:ins>
      <w:r w:rsidR="00E319F2" w:rsidRPr="007B6D4B">
        <w:rPr>
          <w:sz w:val="22"/>
          <w:szCs w:val="22"/>
        </w:rPr>
        <w:t xml:space="preserve">. </w:t>
      </w:r>
      <w:ins w:id="333" w:author="Peter Jezzard" w:date="2015-11-10T10:18:00Z">
        <w:r w:rsidR="009C4373" w:rsidRPr="007B6D4B">
          <w:rPr>
            <w:sz w:val="22"/>
            <w:szCs w:val="22"/>
          </w:rPr>
          <w:t>However, t</w:t>
        </w:r>
      </w:ins>
      <w:del w:id="334" w:author="Peter Jezzard" w:date="2015-11-10T10:18:00Z">
        <w:r w:rsidR="000E59D0" w:rsidRPr="007B6D4B" w:rsidDel="009C4373">
          <w:rPr>
            <w:sz w:val="22"/>
            <w:szCs w:val="22"/>
          </w:rPr>
          <w:delText>T</w:delText>
        </w:r>
      </w:del>
      <w:r w:rsidR="000E59D0" w:rsidRPr="007B6D4B">
        <w:rPr>
          <w:sz w:val="22"/>
          <w:szCs w:val="22"/>
        </w:rPr>
        <w:t xml:space="preserve">here </w:t>
      </w:r>
      <w:del w:id="335" w:author="Peter Jezzard" w:date="2015-11-10T10:18:00Z">
        <w:r w:rsidR="000E59D0" w:rsidRPr="007B6D4B" w:rsidDel="009C4373">
          <w:rPr>
            <w:sz w:val="22"/>
            <w:szCs w:val="22"/>
          </w:rPr>
          <w:delText>is a debate about</w:delText>
        </w:r>
      </w:del>
      <w:ins w:id="336" w:author="Peter Jezzard" w:date="2015-11-10T10:18:00Z">
        <w:r w:rsidR="009C4373" w:rsidRPr="007B6D4B">
          <w:rPr>
            <w:sz w:val="22"/>
            <w:szCs w:val="22"/>
          </w:rPr>
          <w:t>remains controversy over</w:t>
        </w:r>
      </w:ins>
      <w:r w:rsidR="000E59D0" w:rsidRPr="007B6D4B">
        <w:rPr>
          <w:sz w:val="22"/>
          <w:szCs w:val="22"/>
        </w:rPr>
        <w:t xml:space="preserve"> the best way to </w:t>
      </w:r>
      <w:del w:id="337" w:author="Peter Jezzard" w:date="2015-11-10T10:18:00Z">
        <w:r w:rsidR="000E59D0" w:rsidRPr="007B6D4B" w:rsidDel="00320FE0">
          <w:rPr>
            <w:sz w:val="22"/>
            <w:szCs w:val="22"/>
          </w:rPr>
          <w:delText>distinguish between the</w:delText>
        </w:r>
      </w:del>
      <w:ins w:id="338" w:author="Peter Jezzard" w:date="2015-11-10T10:18:00Z">
        <w:r w:rsidR="00320FE0" w:rsidRPr="007B6D4B">
          <w:rPr>
            <w:sz w:val="22"/>
            <w:szCs w:val="22"/>
          </w:rPr>
          <w:t>properly characterize</w:t>
        </w:r>
      </w:ins>
      <w:ins w:id="339" w:author="Peter Jezzard" w:date="2015-11-10T10:19:00Z">
        <w:r w:rsidR="00320FE0" w:rsidRPr="007B6D4B">
          <w:rPr>
            <w:sz w:val="22"/>
            <w:szCs w:val="22"/>
          </w:rPr>
          <w:t xml:space="preserve"> the</w:t>
        </w:r>
      </w:ins>
      <w:r w:rsidR="000E59D0" w:rsidRPr="007B6D4B">
        <w:rPr>
          <w:sz w:val="22"/>
          <w:szCs w:val="22"/>
        </w:rPr>
        <w:t xml:space="preserve"> penumbra</w:t>
      </w:r>
      <w:del w:id="340" w:author="Peter Jezzard" w:date="2015-11-10T10:19:00Z">
        <w:r w:rsidR="000E59D0" w:rsidRPr="007B6D4B" w:rsidDel="00320FE0">
          <w:rPr>
            <w:sz w:val="22"/>
            <w:szCs w:val="22"/>
          </w:rPr>
          <w:delText xml:space="preserve"> and the infarcted core</w:delText>
        </w:r>
      </w:del>
      <w:r w:rsidR="000E59D0" w:rsidRPr="007B6D4B">
        <w:rPr>
          <w:sz w:val="22"/>
          <w:szCs w:val="22"/>
        </w:rPr>
        <w:t>. Recent work has</w:t>
      </w:r>
      <w:del w:id="341" w:author="Jack Allen" w:date="2015-12-13T14:56:00Z">
        <w:r w:rsidR="000E59D0" w:rsidRPr="007B6D4B" w:rsidDel="00B1687F">
          <w:rPr>
            <w:sz w:val="22"/>
            <w:szCs w:val="22"/>
          </w:rPr>
          <w:delText xml:space="preserve"> also</w:delText>
        </w:r>
      </w:del>
      <w:r w:rsidR="000E59D0" w:rsidRPr="007B6D4B">
        <w:rPr>
          <w:sz w:val="22"/>
          <w:szCs w:val="22"/>
        </w:rPr>
        <w:t xml:space="preserve"> identified the penumbra via pH mapping, highlighting the usefulness of using parameters that reflect the cellular level processes</w:t>
      </w:r>
      <w:del w:id="342" w:author="Jack Allen" w:date="2015-11-12T01:11:00Z">
        <w:r w:rsidR="000E59D0" w:rsidRPr="007B6D4B" w:rsidDel="005100A3">
          <w:rPr>
            <w:sz w:val="22"/>
            <w:szCs w:val="22"/>
          </w:rPr>
          <w:delText xml:space="preserve"> </w:delText>
        </w:r>
      </w:del>
      <w:ins w:id="343" w:author="Jack Allen" w:date="2015-12-10T11:43:00Z">
        <w:r w:rsidR="00A823AE"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"10.1093/brain/awu374", "ISSN" : "1460-2156", "PMID" : "25564491", "abstract" : "The original concept of the ischaemic penumbra suggested imaging of regional cerebral blood flow and metabolism would be required to identify tissue that may benefit from intervention. Amide proton transfer magnetic resonance imaging, a chemical exchange saturation transfer technique, has been used to derive cerebral intracellular pH in preclinical stroke models and has been proposed as a metabolic marker of ischaemic penumbra. In this proof of principle clinical study, we explored the potential of this pH-weighted magnetic resonance imaging technique at tissue-level. Detailed voxel-wise analysis was performed on data from a prospective cohort of 12 patients with acute ischaemic stroke. Voxels within ischaemic core had a more severe intracellular acidosis than hypoperfused tissue recruited to the final infarct (P &lt; 0.0001), which in turn was more acidotic than hypoperfused tissue that survived (P &lt; 0.0001). In addition, when confined to the grey matter perfusion deficit, intracellular pH (P &lt; 0.0001), but not cerebral blood flow (P = 0.31), differed between tissue that infarcted and tissue that survived. Within the presenting apparent diffusion coefficient lesion, intracellular pH differed between tissue with early apparent diffusion lesion pseudonormalization and tissue with true radiographic recovery. These findings support the need for further investigation of pH-weighted imaging in patients with acute ischaemic stroke.", "author" : [ { "dropping-particle" : "", "family" : "Harston", "given" : "George W J", "non-dropping-particle" : "", "parse-names" : false, "suffix" : "" }, { "dropping-particle" : "", "family" : "Tee", "given" : "Yee Kai", "non-dropping-particle" : "", "parse-names" : false, "suffix" : "" }, { "dropping-particle" : "", "family" : "Blockley", "given" : "Nicholas", "non-dropping-particle" : "", "parse-names" : false, "suffix" : "" }, { "dropping-particle" : "", "family" : "Okell", "given" : "Thomas W", "non-dropping-particle" : "", "parse-names" : false, "suffix" : "" }, { "dropping-particle" : "", "family" : "Thandeswaran", "given" : "Sivarajan", "non-dropping-particle" : "", "parse-names" : false, "suffix" : "" }, { "dropping-particle" : "", "family" : "Shaya", "given" : "Gabriel", "non-dropping-particle" : "", "parse-names" : false, "suffix" : "" }, { "dropping-particle" : "", "family" : "Sheerin", "given" : "Fintan", "non-dropping-particle" : "", "parse-names" : false, "suffix" : "" }, { "dropping-particle" : "", "family" : "Cellerini", "given" : "Martino", "non-dropping-particle" : "", "parse-names" : false, "suffix" : "" }, { "dropping-particle" : "", "family" : "Payne", "given" : "Stephen", "non-dropping-particle" : "", "parse-names" : false, "suffix" : "" }, { "dropping-particle" : "", "family" : "Jezzard", "given" : "Peter", "non-dropping-particle" : "", "parse-names" : false, "suffix" : "" }, { "dropping-particle" : "", "family" : "Chappell", "given" : "Michael", "non-dropping-particle" : "", "parse-names" : false, "suffix" : "" }, { "dropping-particle" : "", "family" : "Kennedy", "given" : "James", "non-dropping-particle" : "", "parse-names" : false, "suffix" : "" } ], "container-title" : "Brain : a journal of neurology", "id" : "ITEM-1", "issue" : "Pt 1", "issued" : { "date-parts" : [ [ "2015" ] ] }, "page" : "36-42", "title" : "Identifying the ischaemic penumbra using pH-weighted magnetic resonance imaging.", "type" : "article-journal", "volume" : "138" }, "uris" : [ "http://www.mendeley.com/documents/?uuid=fb7c2820-e66f-429e-a9d6-58eb5fcb2329" ] } ], "mendeley" : { "formattedCitation" : "&lt;sup&gt;16&lt;/sup&gt;", "plainTextFormattedCitation" : "16", "previouslyFormattedCitation" : "&lt;sup&gt;16&lt;/sup&gt;" }, "properties" : { "noteIndex" : 0 }, "schema" : "https://github.com/citation-style-language/schema/raw/master/csl-citation.json" }</w:instrText>
      </w:r>
      <w:r w:rsidR="00A823AE" w:rsidRPr="007B6D4B">
        <w:rPr>
          <w:sz w:val="22"/>
          <w:szCs w:val="22"/>
          <w:vertAlign w:val="superscript"/>
          <w:rPrChange w:id="344" w:author="Jack Allen" w:date="2015-12-13T22:51:00Z">
            <w:rPr>
              <w:sz w:val="22"/>
              <w:szCs w:val="22"/>
              <w:vertAlign w:val="superscript"/>
            </w:rPr>
          </w:rPrChange>
        </w:rPr>
        <w:fldChar w:fldCharType="separate"/>
      </w:r>
      <w:r w:rsidR="00517091" w:rsidRPr="007B6D4B">
        <w:rPr>
          <w:noProof/>
          <w:sz w:val="22"/>
          <w:szCs w:val="22"/>
          <w:vertAlign w:val="superscript"/>
        </w:rPr>
        <w:t>16</w:t>
      </w:r>
      <w:ins w:id="345" w:author="Jack Allen" w:date="2015-12-10T11:43:00Z">
        <w:r w:rsidR="00A823AE" w:rsidRPr="007B6D4B">
          <w:rPr>
            <w:sz w:val="22"/>
            <w:szCs w:val="22"/>
            <w:vertAlign w:val="superscript"/>
            <w:rPrChange w:id="346" w:author="Jack Allen" w:date="2015-12-13T22:51:00Z">
              <w:rPr>
                <w:sz w:val="22"/>
                <w:szCs w:val="22"/>
                <w:vertAlign w:val="superscript"/>
              </w:rPr>
            </w:rPrChange>
          </w:rPr>
          <w:fldChar w:fldCharType="end"/>
        </w:r>
      </w:ins>
      <w:del w:id="347" w:author="Jack Allen" w:date="2015-12-10T11:42:00Z">
        <w:r w:rsidR="000E59D0" w:rsidRPr="007B6D4B" w:rsidDel="00A823AE">
          <w:rPr>
            <w:sz w:val="22"/>
            <w:szCs w:val="22"/>
            <w:vertAlign w:val="superscript"/>
            <w:rPrChange w:id="348" w:author="Jack Allen" w:date="2015-12-13T22:51:00Z">
              <w:rPr>
                <w:sz w:val="22"/>
                <w:szCs w:val="22"/>
              </w:rPr>
            </w:rPrChange>
          </w:rPr>
          <w:delText>[</w:delText>
        </w:r>
      </w:del>
      <w:del w:id="349" w:author="Jack Allen" w:date="2015-11-12T00:31:00Z">
        <w:r w:rsidR="000E59D0" w:rsidRPr="007B6D4B" w:rsidDel="009E3F52">
          <w:rPr>
            <w:sz w:val="22"/>
            <w:szCs w:val="22"/>
            <w:vertAlign w:val="superscript"/>
            <w:rPrChange w:id="350" w:author="Jack Allen" w:date="2015-12-13T22:51:00Z">
              <w:rPr>
                <w:sz w:val="22"/>
                <w:szCs w:val="22"/>
              </w:rPr>
            </w:rPrChange>
          </w:rPr>
          <w:delText>lovblad][</w:delText>
        </w:r>
      </w:del>
      <w:del w:id="351" w:author="Jack Allen" w:date="2015-11-12T00:32:00Z">
        <w:r w:rsidR="000E59D0" w:rsidRPr="007B6D4B" w:rsidDel="009E3F52">
          <w:rPr>
            <w:sz w:val="22"/>
            <w:szCs w:val="22"/>
            <w:vertAlign w:val="superscript"/>
            <w:rPrChange w:id="352" w:author="Jack Allen" w:date="2015-12-13T22:51:00Z">
              <w:rPr>
                <w:sz w:val="22"/>
                <w:szCs w:val="22"/>
              </w:rPr>
            </w:rPrChange>
          </w:rPr>
          <w:delText>Harston_Ph2013][</w:delText>
        </w:r>
      </w:del>
      <w:del w:id="353" w:author="Jack Allen" w:date="2015-11-12T00:33:00Z">
        <w:r w:rsidR="000E59D0" w:rsidRPr="007B6D4B" w:rsidDel="009E3F52">
          <w:rPr>
            <w:sz w:val="22"/>
            <w:szCs w:val="22"/>
            <w:vertAlign w:val="superscript"/>
            <w:rPrChange w:id="354" w:author="Jack Allen" w:date="2015-12-13T22:51:00Z">
              <w:rPr>
                <w:sz w:val="22"/>
                <w:szCs w:val="22"/>
              </w:rPr>
            </w:rPrChange>
          </w:rPr>
          <w:delText>Kummer2014</w:delText>
        </w:r>
      </w:del>
      <w:del w:id="355" w:author="Jack Allen" w:date="2015-12-10T11:42:00Z">
        <w:r w:rsidR="000E59D0" w:rsidRPr="007B6D4B" w:rsidDel="00A823AE">
          <w:rPr>
            <w:sz w:val="22"/>
            <w:szCs w:val="22"/>
            <w:vertAlign w:val="superscript"/>
            <w:rPrChange w:id="356" w:author="Jack Allen" w:date="2015-12-13T22:51:00Z">
              <w:rPr>
                <w:sz w:val="22"/>
                <w:szCs w:val="22"/>
              </w:rPr>
            </w:rPrChange>
          </w:rPr>
          <w:delText>]</w:delText>
        </w:r>
      </w:del>
      <w:r w:rsidR="000E59D0" w:rsidRPr="007B6D4B">
        <w:rPr>
          <w:sz w:val="22"/>
          <w:szCs w:val="22"/>
        </w:rPr>
        <w:t>.</w:t>
      </w:r>
      <w:ins w:id="357" w:author="Jack Allen" w:date="2015-12-13T14:56:00Z">
        <w:r w:rsidR="00B1687F" w:rsidRPr="007B6D4B">
          <w:rPr>
            <w:sz w:val="22"/>
            <w:szCs w:val="22"/>
          </w:rPr>
          <w:t xml:space="preserve"> </w:t>
        </w:r>
      </w:ins>
      <w:del w:id="358" w:author="Jack Allen" w:date="2015-11-12T01:11:00Z">
        <w:r w:rsidR="000E59D0" w:rsidRPr="007B6D4B" w:rsidDel="005100A3">
          <w:rPr>
            <w:sz w:val="22"/>
            <w:szCs w:val="22"/>
          </w:rPr>
          <w:delText xml:space="preserve"> </w:delText>
        </w:r>
      </w:del>
      <w:r w:rsidR="000E59D0" w:rsidRPr="007B6D4B">
        <w:rPr>
          <w:sz w:val="22"/>
          <w:szCs w:val="22"/>
        </w:rPr>
        <w:t>When presented with a patient suffering from stroke-like symptoms, it is</w:t>
      </w:r>
      <w:r w:rsidRPr="007B6D4B">
        <w:rPr>
          <w:sz w:val="22"/>
          <w:szCs w:val="22"/>
        </w:rPr>
        <w:t xml:space="preserve"> important </w:t>
      </w:r>
      <w:r w:rsidR="000E59D0" w:rsidRPr="007B6D4B">
        <w:rPr>
          <w:sz w:val="22"/>
          <w:szCs w:val="22"/>
        </w:rPr>
        <w:t xml:space="preserve">for clinicians to be able </w:t>
      </w:r>
      <w:r w:rsidRPr="007B6D4B">
        <w:rPr>
          <w:sz w:val="22"/>
          <w:szCs w:val="22"/>
        </w:rPr>
        <w:t>to confirm whether or not an ischemic infarction has occur</w:t>
      </w:r>
      <w:ins w:id="359" w:author="Peter Jezzard" w:date="2015-11-10T10:19:00Z">
        <w:r w:rsidR="00320FE0" w:rsidRPr="007B6D4B">
          <w:rPr>
            <w:sz w:val="22"/>
            <w:szCs w:val="22"/>
          </w:rPr>
          <w:t>r</w:t>
        </w:r>
      </w:ins>
      <w:r w:rsidRPr="007B6D4B">
        <w:rPr>
          <w:sz w:val="22"/>
          <w:szCs w:val="22"/>
        </w:rPr>
        <w:t xml:space="preserve">ed within the brain or if other conditions, such as </w:t>
      </w:r>
      <w:r w:rsidRPr="007B6D4B">
        <w:rPr>
          <w:rFonts w:cs="Arial"/>
          <w:bCs/>
          <w:color w:val="1A1A1A"/>
          <w:sz w:val="22"/>
          <w:szCs w:val="22"/>
          <w:lang w:val="en-US"/>
        </w:rPr>
        <w:t>h</w:t>
      </w:r>
      <w:del w:id="360" w:author="Jack Allen" w:date="2015-11-10T12:59:00Z">
        <w:r w:rsidRPr="007B6D4B" w:rsidDel="00FB29D0">
          <w:rPr>
            <w:rFonts w:cs="Arial"/>
            <w:bCs/>
            <w:color w:val="1A1A1A"/>
            <w:sz w:val="22"/>
            <w:szCs w:val="22"/>
            <w:lang w:val="en-US"/>
          </w:rPr>
          <w:delText>a</w:delText>
        </w:r>
      </w:del>
      <w:r w:rsidRPr="007B6D4B">
        <w:rPr>
          <w:rFonts w:cs="Arial"/>
          <w:bCs/>
          <w:color w:val="1A1A1A"/>
          <w:sz w:val="22"/>
          <w:szCs w:val="22"/>
          <w:lang w:val="en-US"/>
        </w:rPr>
        <w:t>emorrhages,</w:t>
      </w:r>
      <w:r w:rsidRPr="007B6D4B">
        <w:rPr>
          <w:sz w:val="22"/>
          <w:szCs w:val="22"/>
        </w:rPr>
        <w:t xml:space="preserve"> are the causing the symptoms. If bleeding has occurred, then thrombolysis therapy will not be safe and </w:t>
      </w:r>
      <w:del w:id="361" w:author="Peter Jezzard" w:date="2015-11-10T10:20:00Z">
        <w:r w:rsidRPr="007B6D4B" w:rsidDel="00320FE0">
          <w:rPr>
            <w:sz w:val="22"/>
            <w:szCs w:val="22"/>
          </w:rPr>
          <w:delText>must be ruled out</w:delText>
        </w:r>
      </w:del>
      <w:ins w:id="362" w:author="Peter Jezzard" w:date="2015-11-10T10:20:00Z">
        <w:r w:rsidR="00320FE0" w:rsidRPr="007B6D4B">
          <w:rPr>
            <w:sz w:val="22"/>
            <w:szCs w:val="22"/>
          </w:rPr>
          <w:t>should not be deployed</w:t>
        </w:r>
      </w:ins>
      <w:del w:id="363" w:author="Jack Allen" w:date="2015-11-12T01:11:00Z">
        <w:r w:rsidRPr="007B6D4B" w:rsidDel="00B617DB">
          <w:rPr>
            <w:sz w:val="22"/>
            <w:szCs w:val="22"/>
          </w:rPr>
          <w:delText xml:space="preserve"> </w:delText>
        </w:r>
      </w:del>
      <w:ins w:id="364" w:author="Jack Allen" w:date="2015-12-10T11:42:00Z">
        <w:r w:rsidR="00A823AE"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"10.1016/j.neurad.2014.10.005", "ISSN" : "01509861", "author" : [ { "dropping-particle" : "", "family" : "L\u00f6vblad", "given" : "Karl-Olof", "non-dropping-particle" : "", "parse-names" : false, "suffix" : "" }, { "dropping-particle" : "", "family" : "Altrichter", "given" : "Stephen", "non-dropping-particle" : "", "parse-names" : false, "suffix" : "" }, { "dropping-particle" : "", "family" : "Mendes Pereira", "given" : "Vitor", "non-dropping-particle" : "", "parse-names" : false, "suffix" : "" }, { "dropping-particle" : "", "family" : "Vargas", "given" : "Maria", "non-dropping-particle" : "", "parse-names" : false, "suffix" : "" }, { "dropping-particle" : "", "family" : "Marcos Gonzalez", "given" : "Ana", "non-dropping-particle" : "", "parse-names" : false, "suffix" : "" }, { "dropping-particle" : "", "family" : "Haller", "given" : "Sven", "non-dropping-particle" : "", "parse-names" : false, "suffix" : "" }, { "dropping-particle" : "", "family" : "Sztajzel", "given" : "Roman", "non-dropping-particle" : "", "parse-names" : false, "suffix" : "" } ], "container-title" : "Journal of Neuroradiology", "id" : "ITEM-1", "issue" : "1", "issued" : { "date-parts" : [ [ "2015" ] ] }, "page" : "55-64", "publisher" : "Elsevier Masson SAS", "title" : "Imaging of acute stroke: CT and/or MRI", "type" : "article-journal", "volume" : "42" }, "uris" : [ "http://www.mendeley.com/documents/?uuid=2f19b5b0-93d0-4d9e-b807-265e8dfd0065" ] } ], "mendeley" : { "formattedCitation" : "&lt;sup&gt;17&lt;/sup&gt;", "plainTextFormattedCitation" : "17", "previouslyFormattedCitation" : "&lt;sup&gt;17&lt;/sup&gt;" }, "properties" : { "noteIndex" : 0 }, "schema" : "https://github.com/citation-style-language/schema/raw/master/csl-citation.json" }</w:instrText>
      </w:r>
      <w:r w:rsidR="00A823AE" w:rsidRPr="007B6D4B">
        <w:rPr>
          <w:sz w:val="22"/>
          <w:szCs w:val="22"/>
          <w:vertAlign w:val="superscript"/>
          <w:rPrChange w:id="365" w:author="Jack Allen" w:date="2015-12-13T22:51:00Z">
            <w:rPr>
              <w:sz w:val="22"/>
              <w:szCs w:val="22"/>
              <w:vertAlign w:val="superscript"/>
            </w:rPr>
          </w:rPrChange>
        </w:rPr>
        <w:fldChar w:fldCharType="separate"/>
      </w:r>
      <w:r w:rsidR="00517091" w:rsidRPr="007B6D4B">
        <w:rPr>
          <w:noProof/>
          <w:sz w:val="22"/>
          <w:szCs w:val="22"/>
          <w:vertAlign w:val="superscript"/>
        </w:rPr>
        <w:t>17</w:t>
      </w:r>
      <w:ins w:id="366" w:author="Jack Allen" w:date="2015-12-10T11:42:00Z">
        <w:r w:rsidR="00A823AE" w:rsidRPr="007B6D4B">
          <w:rPr>
            <w:sz w:val="22"/>
            <w:szCs w:val="22"/>
            <w:vertAlign w:val="superscript"/>
            <w:rPrChange w:id="367" w:author="Jack Allen" w:date="2015-12-13T22:51:00Z">
              <w:rPr>
                <w:sz w:val="22"/>
                <w:szCs w:val="22"/>
                <w:vertAlign w:val="superscript"/>
              </w:rPr>
            </w:rPrChange>
          </w:rPr>
          <w:fldChar w:fldCharType="end"/>
        </w:r>
      </w:ins>
      <w:del w:id="368" w:author="Jack Allen" w:date="2015-12-10T11:41:00Z">
        <w:r w:rsidRPr="007B6D4B" w:rsidDel="00A823AE">
          <w:rPr>
            <w:sz w:val="22"/>
            <w:szCs w:val="22"/>
            <w:vertAlign w:val="superscript"/>
            <w:rPrChange w:id="369" w:author="Jack Allen" w:date="2015-12-13T22:51:00Z">
              <w:rPr>
                <w:sz w:val="22"/>
                <w:szCs w:val="22"/>
              </w:rPr>
            </w:rPrChange>
          </w:rPr>
          <w:delText>[</w:delText>
        </w:r>
      </w:del>
      <w:del w:id="370" w:author="Jack Allen" w:date="2015-11-12T00:33:00Z">
        <w:r w:rsidRPr="007B6D4B" w:rsidDel="009E3F52">
          <w:rPr>
            <w:sz w:val="22"/>
            <w:szCs w:val="22"/>
            <w:vertAlign w:val="superscript"/>
            <w:rPrChange w:id="371" w:author="Jack Allen" w:date="2015-12-13T22:51:00Z">
              <w:rPr>
                <w:sz w:val="18"/>
                <w:szCs w:val="18"/>
              </w:rPr>
            </w:rPrChange>
          </w:rPr>
          <w:delText>L_öv_b_l_a_d</w:delText>
        </w:r>
      </w:del>
      <w:del w:id="372" w:author="Jack Allen" w:date="2015-12-10T11:41:00Z">
        <w:r w:rsidRPr="007B6D4B" w:rsidDel="00A823AE">
          <w:rPr>
            <w:sz w:val="22"/>
            <w:szCs w:val="22"/>
            <w:vertAlign w:val="superscript"/>
            <w:rPrChange w:id="373" w:author="Jack Allen" w:date="2015-12-13T22:51:00Z">
              <w:rPr>
                <w:sz w:val="18"/>
                <w:szCs w:val="18"/>
              </w:rPr>
            </w:rPrChange>
          </w:rPr>
          <w:delText>]</w:delText>
        </w:r>
      </w:del>
      <w:r w:rsidRPr="007B6D4B">
        <w:rPr>
          <w:sz w:val="22"/>
          <w:szCs w:val="22"/>
          <w:rPrChange w:id="374" w:author="Jack Allen" w:date="2015-12-13T22:51:00Z">
            <w:rPr>
              <w:sz w:val="18"/>
              <w:szCs w:val="18"/>
            </w:rPr>
          </w:rPrChange>
        </w:rPr>
        <w:t xml:space="preserve">. The accepted window within which thrombolysis therapy is likely to be beneficial is approximately 4 hours, but because of the variation across subjects there may be some cases where it will still be beneficial to administer clot-removal therapy </w:t>
      </w:r>
      <w:del w:id="375" w:author="Peter Jezzard" w:date="2015-11-10T10:21:00Z">
        <w:r w:rsidRPr="007B6D4B" w:rsidDel="00CB6DE8">
          <w:rPr>
            <w:sz w:val="22"/>
            <w:szCs w:val="22"/>
          </w:rPr>
          <w:delText>a few</w:delText>
        </w:r>
      </w:del>
      <w:ins w:id="376" w:author="Peter Jezzard" w:date="2015-11-10T10:21:00Z">
        <w:r w:rsidR="00CB6DE8" w:rsidRPr="007B6D4B">
          <w:rPr>
            <w:sz w:val="22"/>
            <w:szCs w:val="22"/>
          </w:rPr>
          <w:t>some</w:t>
        </w:r>
      </w:ins>
      <w:r w:rsidRPr="007B6D4B">
        <w:rPr>
          <w:sz w:val="22"/>
          <w:szCs w:val="22"/>
        </w:rPr>
        <w:t xml:space="preserve"> hours beyond this </w:t>
      </w:r>
      <w:del w:id="377" w:author="Peter Jezzard" w:date="2015-11-10T10:21:00Z">
        <w:r w:rsidRPr="007B6D4B" w:rsidDel="00B7230F">
          <w:rPr>
            <w:sz w:val="22"/>
            <w:szCs w:val="22"/>
          </w:rPr>
          <w:delText>deadline</w:delText>
        </w:r>
      </w:del>
      <w:ins w:id="378" w:author="Peter Jezzard" w:date="2015-11-10T10:21:00Z">
        <w:r w:rsidR="00B7230F" w:rsidRPr="007B6D4B">
          <w:rPr>
            <w:sz w:val="22"/>
            <w:szCs w:val="22"/>
          </w:rPr>
          <w:t>threshold</w:t>
        </w:r>
      </w:ins>
      <w:r w:rsidRPr="007B6D4B">
        <w:rPr>
          <w:sz w:val="22"/>
          <w:szCs w:val="22"/>
        </w:rPr>
        <w:t>.</w:t>
      </w:r>
      <w:ins w:id="379" w:author="Jack Allen" w:date="2015-12-13T21:55:00Z">
        <w:r w:rsidR="00A70D63" w:rsidRPr="007B6D4B">
          <w:rPr>
            <w:sz w:val="22"/>
            <w:szCs w:val="22"/>
          </w:rPr>
          <w:t xml:space="preserve"> </w:t>
        </w:r>
      </w:ins>
      <w:del w:id="380" w:author="Jack Allen" w:date="2015-12-13T14:57:00Z">
        <w:r w:rsidRPr="007B6D4B" w:rsidDel="00B1687F">
          <w:rPr>
            <w:sz w:val="22"/>
            <w:szCs w:val="22"/>
          </w:rPr>
          <w:delText xml:space="preserve"> </w:delText>
        </w:r>
      </w:del>
      <w:r w:rsidR="000E59D0" w:rsidRPr="007B6D4B">
        <w:rPr>
          <w:sz w:val="22"/>
          <w:szCs w:val="22"/>
        </w:rPr>
        <w:t xml:space="preserve">Another process that can occur after an ischemic attack is the build up of </w:t>
      </w:r>
      <w:r w:rsidRPr="007B6D4B">
        <w:rPr>
          <w:sz w:val="22"/>
          <w:szCs w:val="22"/>
        </w:rPr>
        <w:t>excess extracellular fluid (</w:t>
      </w:r>
      <w:ins w:id="381" w:author="Peter Jezzard" w:date="2015-11-10T10:21:00Z">
        <w:r w:rsidR="001E0693" w:rsidRPr="007B6D4B">
          <w:rPr>
            <w:sz w:val="22"/>
            <w:szCs w:val="22"/>
          </w:rPr>
          <w:t>o</w:t>
        </w:r>
      </w:ins>
      <w:del w:id="382" w:author="Peter Jezzard" w:date="2015-11-10T10:21:00Z">
        <w:r w:rsidRPr="007B6D4B" w:rsidDel="001E0693">
          <w:rPr>
            <w:sz w:val="22"/>
            <w:szCs w:val="22"/>
          </w:rPr>
          <w:delText>O</w:delText>
        </w:r>
      </w:del>
      <w:r w:rsidRPr="007B6D4B">
        <w:rPr>
          <w:sz w:val="22"/>
          <w:szCs w:val="22"/>
        </w:rPr>
        <w:t>edema</w:t>
      </w:r>
      <w:del w:id="383" w:author="Jack Allen" w:date="2015-12-07T15:39:00Z">
        <w:r w:rsidRPr="007B6D4B" w:rsidDel="002354E1">
          <w:rPr>
            <w:sz w:val="22"/>
            <w:szCs w:val="22"/>
          </w:rPr>
          <w:delText>)</w:delText>
        </w:r>
        <w:r w:rsidR="000E59D0" w:rsidRPr="007B6D4B" w:rsidDel="002354E1">
          <w:rPr>
            <w:sz w:val="22"/>
            <w:szCs w:val="22"/>
          </w:rPr>
          <w:delText xml:space="preserve">. </w:delText>
        </w:r>
        <w:r w:rsidRPr="007B6D4B" w:rsidDel="002354E1">
          <w:rPr>
            <w:sz w:val="22"/>
            <w:szCs w:val="22"/>
          </w:rPr>
          <w:delText xml:space="preserve">This can also occur </w:delText>
        </w:r>
      </w:del>
      <w:ins w:id="384" w:author="Peter Jezzard" w:date="2015-11-10T10:21:00Z">
        <w:del w:id="385" w:author="Jack Allen" w:date="2015-12-07T15:39:00Z">
          <w:r w:rsidR="001E0693" w:rsidRPr="007B6D4B" w:rsidDel="002354E1">
            <w:rPr>
              <w:sz w:val="22"/>
              <w:szCs w:val="22"/>
            </w:rPr>
            <w:delText xml:space="preserve">even </w:delText>
          </w:r>
        </w:del>
      </w:ins>
      <w:del w:id="386" w:author="Jack Allen" w:date="2015-12-07T15:39:00Z">
        <w:r w:rsidRPr="007B6D4B" w:rsidDel="002354E1">
          <w:rPr>
            <w:sz w:val="22"/>
            <w:szCs w:val="22"/>
          </w:rPr>
          <w:delText>after perfusion has been restored</w:delText>
        </w:r>
      </w:del>
      <w:ins w:id="387" w:author="Jack Allen" w:date="2015-12-07T15:39:00Z">
        <w:r w:rsidR="002354E1" w:rsidRPr="007B6D4B">
          <w:rPr>
            <w:sz w:val="22"/>
            <w:szCs w:val="22"/>
          </w:rPr>
          <w:t>)</w:t>
        </w:r>
      </w:ins>
      <w:del w:id="388" w:author="Jack Allen" w:date="2015-11-12T01:11:00Z">
        <w:r w:rsidRPr="007B6D4B" w:rsidDel="00B617DB">
          <w:rPr>
            <w:sz w:val="22"/>
            <w:szCs w:val="22"/>
            <w:vertAlign w:val="superscript"/>
            <w:rPrChange w:id="389" w:author="Jack Allen" w:date="2015-12-13T22:51:00Z">
              <w:rPr>
                <w:sz w:val="22"/>
                <w:szCs w:val="22"/>
              </w:rPr>
            </w:rPrChange>
          </w:rPr>
          <w:delText xml:space="preserve"> </w:delText>
        </w:r>
      </w:del>
      <w:ins w:id="390" w:author="Jack Allen" w:date="2015-12-10T11:41:00Z">
        <w:r w:rsidR="00A823AE"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"10.3171/2009.3.JNS081040", "ISBN" : "0022-3085", "ISSN" : "0022-3085", "PMID" : "19408985", "abstract" : "OBJECT: Brain edema formation is a serious complication of ischemic stroke and can lead to mechanical compression of adjacent brain structures, cerebral herniation, and death. Furthermore, the space-occupying effect of edema impairs regional cerebral blood flow (rCBF), which is particularly important in the penumbra phase of stroke. In the present study, the authors evaluated the natural course of edema formation in the hyperacute phase of focal cerebral ischemia. METHODS: Middle cerebral artery occlusion (MCAO) or a sham procedure was performed in rats within an MR imaging unit (in-bore occlusion). Both pre- and postischemic images could be compared on a pixel-by-pixel basis. The T2 relaxation time (T2RT), a marker for brain water content, was measured in regions of interest. RESULTS: A significant increase in the T2RT was detectable as early as 20-45 minutes after MCAO. At this early time point the midline shift (MLS) amounted to 0.214 +/- 0.092 cm in the MCAO group and 0.061 +/- 0.063 cm in the sham group (p &lt; 0.007). The T2RT and MLS increased linearly thereafter. Evans blue dye was intravenously injected in additional animals 20 and 155 minutes after MCAO. Extravasation of the dye was visible in all animals, indicating increased permeability of the blood-brain barrier. CONCLUSIONS: Vasogenic brain edema occurs much earlier than expected following permanent MCAO and leads to MLS and mechanical compression of adjacent brain structures. Since compression effects can impair rCBF, early edema formation can significantly contribute to infarct formation and thus represents a promising target for neuroprotection.", "author" : [ { "dropping-particle" : "", "family" : "Gerriets", "given" : "Tibo", "non-dropping-particle" : "", "parse-names" : false, "suffix" : "" }, { "dropping-particle" : "", "family" : "Walberer", "given" : "Maureen", "non-dropping-particle" : "", "parse-names" : false, "suffix" : "" }, { "dropping-particle" : "", "family" : "Ritschel", "given" : "Nouha", "non-dropping-particle" : "", "parse-names" : false, "suffix" : "" }, { "dropping-particle" : "", "family" : "Tschernatsch", "given" : "Marlene", "non-dropping-particle" : "", "parse-names" : false, "suffix" : "" }, { "dropping-particle" : "", "family" : "Mueller", "given" : "Clemens", "non-dropping-particle" : "", "parse-names" : false, "suffix" : "" }, { "dropping-particle" : "", "family" : "Bachmann", "given" : "Georg", "non-dropping-particle" : "", "parse-names" : false, "suffix" : "" }, { "dropping-particle" : "", "family" : "Schoenburg", "given" : "Markus", "non-dropping-particle" : "", "parse-names" : false, "suffix" : "" }, { "dropping-particle" : "", "family" : "Kaps", "given" : "Manfred", "non-dropping-particle" : "", "parse-names" : false, "suffix" : "" }, { "dropping-particle" : "", "family" : "Nedelmann", "given" : "Max", "non-dropping-particle" : "", "parse-names" : false, "suffix" : "" } ], "container-title" : "Journal of neurosurgery", "id" : "ITEM-1", "issue" : "November", "issued" : { "date-parts" : [ [ "2009" ] ] }, "page" : "1036-1042", "title" : "Edema formation in the hyperacute phase of ischemic stroke. Laboratory investigation.", "type" : "article-journal", "volume" : "111" }, "uris" : [ "http://www.mendeley.com/documents/?uuid=fc96b274-4282-4395-980b-90c6aa2e52b2" ] } ], "mendeley" : { "formattedCitation" : "&lt;sup&gt;18&lt;/sup&gt;", "plainTextFormattedCitation" : "18", "previouslyFormattedCitation" : "&lt;sup&gt;18&lt;/sup&gt;" }, "properties" : { "noteIndex" : 0 }, "schema" : "https://github.com/citation-style-language/schema/raw/master/csl-citation.json" }</w:instrText>
      </w:r>
      <w:r w:rsidR="00A823AE" w:rsidRPr="007B6D4B">
        <w:rPr>
          <w:sz w:val="22"/>
          <w:szCs w:val="22"/>
          <w:vertAlign w:val="superscript"/>
          <w:rPrChange w:id="391" w:author="Jack Allen" w:date="2015-12-13T22:51:00Z">
            <w:rPr>
              <w:sz w:val="22"/>
              <w:szCs w:val="22"/>
              <w:vertAlign w:val="superscript"/>
            </w:rPr>
          </w:rPrChange>
        </w:rPr>
        <w:fldChar w:fldCharType="separate"/>
      </w:r>
      <w:r w:rsidR="00517091" w:rsidRPr="007B6D4B">
        <w:rPr>
          <w:noProof/>
          <w:sz w:val="22"/>
          <w:szCs w:val="22"/>
          <w:vertAlign w:val="superscript"/>
        </w:rPr>
        <w:t>18</w:t>
      </w:r>
      <w:ins w:id="392" w:author="Jack Allen" w:date="2015-12-10T11:41:00Z">
        <w:r w:rsidR="00A823AE" w:rsidRPr="007B6D4B">
          <w:rPr>
            <w:sz w:val="22"/>
            <w:szCs w:val="22"/>
            <w:vertAlign w:val="superscript"/>
            <w:rPrChange w:id="393" w:author="Jack Allen" w:date="2015-12-13T22:51:00Z">
              <w:rPr>
                <w:sz w:val="22"/>
                <w:szCs w:val="22"/>
                <w:vertAlign w:val="superscript"/>
              </w:rPr>
            </w:rPrChange>
          </w:rPr>
          <w:fldChar w:fldCharType="end"/>
        </w:r>
      </w:ins>
      <w:del w:id="394" w:author="Jack Allen" w:date="2015-12-10T11:40:00Z">
        <w:r w:rsidRPr="007B6D4B" w:rsidDel="00A823AE">
          <w:rPr>
            <w:sz w:val="22"/>
            <w:szCs w:val="22"/>
            <w:vertAlign w:val="superscript"/>
            <w:rPrChange w:id="395" w:author="Jack Allen" w:date="2015-12-13T22:51:00Z">
              <w:rPr>
                <w:sz w:val="22"/>
                <w:szCs w:val="22"/>
              </w:rPr>
            </w:rPrChange>
          </w:rPr>
          <w:delText>[</w:delText>
        </w:r>
      </w:del>
      <w:del w:id="396" w:author="Jack Allen" w:date="2015-11-12T00:34:00Z">
        <w:r w:rsidRPr="007B6D4B" w:rsidDel="009E3F52">
          <w:rPr>
            <w:sz w:val="22"/>
            <w:szCs w:val="22"/>
            <w:vertAlign w:val="superscript"/>
            <w:rPrChange w:id="397" w:author="Jack Allen" w:date="2015-12-13T22:51:00Z">
              <w:rPr>
                <w:sz w:val="22"/>
                <w:szCs w:val="22"/>
              </w:rPr>
            </w:rPrChange>
          </w:rPr>
          <w:delText>Gerriets2009</w:delText>
        </w:r>
      </w:del>
      <w:del w:id="398" w:author="Jack Allen" w:date="2015-12-10T11:40:00Z">
        <w:r w:rsidRPr="007B6D4B" w:rsidDel="00A823AE">
          <w:rPr>
            <w:sz w:val="22"/>
            <w:szCs w:val="22"/>
            <w:vertAlign w:val="superscript"/>
            <w:rPrChange w:id="399" w:author="Jack Allen" w:date="2015-12-13T22:51:00Z">
              <w:rPr>
                <w:sz w:val="22"/>
                <w:szCs w:val="22"/>
              </w:rPr>
            </w:rPrChange>
          </w:rPr>
          <w:delText>]</w:delText>
        </w:r>
      </w:del>
      <w:ins w:id="400" w:author="Jack Allen" w:date="2015-12-07T15:41:00Z">
        <w:r w:rsidR="002354E1" w:rsidRPr="007B6D4B">
          <w:rPr>
            <w:sz w:val="22"/>
            <w:szCs w:val="22"/>
          </w:rPr>
          <w:t>, after a breakdown in the blood-brain barrier.</w:t>
        </w:r>
      </w:ins>
      <w:del w:id="401" w:author="Jack Allen" w:date="2015-12-07T15:41:00Z">
        <w:r w:rsidRPr="007B6D4B" w:rsidDel="002354E1">
          <w:rPr>
            <w:sz w:val="22"/>
            <w:szCs w:val="22"/>
          </w:rPr>
          <w:delText>.</w:delText>
        </w:r>
      </w:del>
      <w:r w:rsidRPr="007B6D4B">
        <w:rPr>
          <w:sz w:val="22"/>
          <w:szCs w:val="22"/>
        </w:rPr>
        <w:t xml:space="preserve"> </w:t>
      </w:r>
      <w:ins w:id="402" w:author="Jack Allen" w:date="2015-12-07T14:49:00Z">
        <w:r w:rsidR="00361F12" w:rsidRPr="007B6D4B">
          <w:rPr>
            <w:sz w:val="22"/>
            <w:szCs w:val="22"/>
          </w:rPr>
          <w:t>M</w:t>
        </w:r>
      </w:ins>
      <w:ins w:id="403" w:author="Jack Allen" w:date="2015-12-07T14:29:00Z">
        <w:r w:rsidR="00B453E6" w:rsidRPr="007B6D4B">
          <w:rPr>
            <w:sz w:val="22"/>
            <w:szCs w:val="22"/>
          </w:rPr>
          <w:t>alfunctioning</w:t>
        </w:r>
      </w:ins>
      <w:ins w:id="404" w:author="Jack Allen" w:date="2015-12-07T14:49:00Z">
        <w:r w:rsidR="00361F12" w:rsidRPr="007B6D4B">
          <w:rPr>
            <w:sz w:val="22"/>
            <w:szCs w:val="22"/>
          </w:rPr>
          <w:t xml:space="preserve"> </w:t>
        </w:r>
      </w:ins>
      <w:ins w:id="405" w:author="Jack Allen" w:date="2015-12-07T14:29:00Z">
        <w:r w:rsidR="00361F12" w:rsidRPr="007B6D4B">
          <w:rPr>
            <w:sz w:val="22"/>
            <w:szCs w:val="22"/>
          </w:rPr>
          <w:t xml:space="preserve">ionic </w:t>
        </w:r>
        <w:r w:rsidR="00B453E6" w:rsidRPr="007B6D4B">
          <w:rPr>
            <w:sz w:val="22"/>
            <w:szCs w:val="22"/>
          </w:rPr>
          <w:t xml:space="preserve">transport </w:t>
        </w:r>
      </w:ins>
      <w:ins w:id="406" w:author="Jack Allen" w:date="2015-12-07T14:30:00Z">
        <w:r w:rsidR="00B453E6" w:rsidRPr="007B6D4B">
          <w:rPr>
            <w:sz w:val="22"/>
            <w:szCs w:val="22"/>
          </w:rPr>
          <w:t>mechanisms</w:t>
        </w:r>
      </w:ins>
      <w:ins w:id="407" w:author="Jack Allen" w:date="2015-12-07T14:49:00Z">
        <w:r w:rsidR="00BE5949" w:rsidRPr="007B6D4B">
          <w:rPr>
            <w:sz w:val="22"/>
            <w:szCs w:val="22"/>
          </w:rPr>
          <w:t xml:space="preserve"> create</w:t>
        </w:r>
        <w:r w:rsidR="00361F12" w:rsidRPr="007B6D4B">
          <w:rPr>
            <w:sz w:val="22"/>
            <w:szCs w:val="22"/>
          </w:rPr>
          <w:t xml:space="preserve"> </w:t>
        </w:r>
      </w:ins>
      <w:ins w:id="408" w:author="Jack Allen" w:date="2015-12-07T14:50:00Z">
        <w:r w:rsidR="00361F12" w:rsidRPr="007B6D4B">
          <w:rPr>
            <w:sz w:val="22"/>
            <w:szCs w:val="22"/>
          </w:rPr>
          <w:t>a</w:t>
        </w:r>
      </w:ins>
      <w:ins w:id="409" w:author="Jack Allen" w:date="2015-12-07T14:34:00Z">
        <w:r w:rsidR="00361F12" w:rsidRPr="007B6D4B">
          <w:rPr>
            <w:sz w:val="22"/>
            <w:szCs w:val="22"/>
          </w:rPr>
          <w:t xml:space="preserve">n </w:t>
        </w:r>
      </w:ins>
      <w:ins w:id="410" w:author="Jack Allen" w:date="2015-12-07T14:36:00Z">
        <w:r w:rsidR="00694F02" w:rsidRPr="007B6D4B">
          <w:rPr>
            <w:sz w:val="22"/>
            <w:szCs w:val="22"/>
          </w:rPr>
          <w:t xml:space="preserve">osmotic force that </w:t>
        </w:r>
      </w:ins>
      <w:ins w:id="411" w:author="Jack Allen" w:date="2015-12-07T14:40:00Z">
        <w:r w:rsidR="00694F02" w:rsidRPr="007B6D4B">
          <w:rPr>
            <w:sz w:val="22"/>
            <w:szCs w:val="22"/>
          </w:rPr>
          <w:t>causes</w:t>
        </w:r>
      </w:ins>
      <w:ins w:id="412" w:author="Jack Allen" w:date="2015-12-07T14:36:00Z">
        <w:r w:rsidR="00694F02" w:rsidRPr="007B6D4B">
          <w:rPr>
            <w:sz w:val="22"/>
            <w:szCs w:val="22"/>
          </w:rPr>
          <w:t xml:space="preserve"> fluid </w:t>
        </w:r>
      </w:ins>
      <w:ins w:id="413" w:author="Jack Allen" w:date="2015-12-07T14:40:00Z">
        <w:r w:rsidR="00694F02" w:rsidRPr="007B6D4B">
          <w:rPr>
            <w:sz w:val="22"/>
            <w:szCs w:val="22"/>
          </w:rPr>
          <w:t xml:space="preserve">to transfer </w:t>
        </w:r>
      </w:ins>
      <w:ins w:id="414" w:author="Jack Allen" w:date="2015-12-07T14:36:00Z">
        <w:r w:rsidR="00694F02" w:rsidRPr="007B6D4B">
          <w:rPr>
            <w:sz w:val="22"/>
            <w:szCs w:val="22"/>
          </w:rPr>
          <w:t xml:space="preserve">from </w:t>
        </w:r>
      </w:ins>
      <w:ins w:id="415" w:author="Jack Allen" w:date="2015-12-07T14:40:00Z">
        <w:r w:rsidR="00694F02" w:rsidRPr="007B6D4B">
          <w:rPr>
            <w:sz w:val="22"/>
            <w:szCs w:val="22"/>
          </w:rPr>
          <w:t>within the</w:t>
        </w:r>
      </w:ins>
      <w:ins w:id="416" w:author="Jack Allen" w:date="2015-12-07T14:36:00Z">
        <w:r w:rsidR="00694F02" w:rsidRPr="007B6D4B">
          <w:rPr>
            <w:sz w:val="22"/>
            <w:szCs w:val="22"/>
          </w:rPr>
          <w:t xml:space="preserve"> blood vessels </w:t>
        </w:r>
      </w:ins>
      <w:ins w:id="417" w:author="Jack Allen" w:date="2015-12-07T14:41:00Z">
        <w:r w:rsidR="00694F02" w:rsidRPr="007B6D4B">
          <w:rPr>
            <w:sz w:val="22"/>
            <w:szCs w:val="22"/>
          </w:rPr>
          <w:t>to the</w:t>
        </w:r>
      </w:ins>
      <w:ins w:id="418" w:author="Jack Allen" w:date="2015-12-07T14:36:00Z">
        <w:r w:rsidR="00694F02" w:rsidRPr="007B6D4B">
          <w:rPr>
            <w:sz w:val="22"/>
            <w:szCs w:val="22"/>
          </w:rPr>
          <w:t xml:space="preserve"> extracellular sp</w:t>
        </w:r>
        <w:r w:rsidR="00BE5949" w:rsidRPr="007B6D4B">
          <w:rPr>
            <w:sz w:val="22"/>
            <w:szCs w:val="22"/>
          </w:rPr>
          <w:t xml:space="preserve">ace. </w:t>
        </w:r>
      </w:ins>
      <w:ins w:id="419" w:author="Jack Allen" w:date="2015-12-07T15:38:00Z">
        <w:r w:rsidR="002354E1" w:rsidRPr="007B6D4B">
          <w:rPr>
            <w:sz w:val="22"/>
            <w:szCs w:val="22"/>
          </w:rPr>
          <w:t xml:space="preserve">Therefore, oedema can </w:t>
        </w:r>
      </w:ins>
      <w:ins w:id="420" w:author="Jack Allen" w:date="2015-12-08T13:02:00Z">
        <w:r w:rsidR="00B76B75" w:rsidRPr="007B6D4B">
          <w:rPr>
            <w:sz w:val="22"/>
            <w:szCs w:val="22"/>
          </w:rPr>
          <w:t>be increased by</w:t>
        </w:r>
      </w:ins>
      <w:ins w:id="421" w:author="Jack Allen" w:date="2015-12-07T15:38:00Z">
        <w:r w:rsidR="002354E1" w:rsidRPr="007B6D4B">
          <w:rPr>
            <w:sz w:val="22"/>
            <w:szCs w:val="22"/>
          </w:rPr>
          <w:t xml:space="preserve"> reperfusion</w:t>
        </w:r>
      </w:ins>
      <w:ins w:id="422" w:author="Jack Allen" w:date="2015-12-07T15:39:00Z">
        <w:r w:rsidR="002354E1" w:rsidRPr="007B6D4B">
          <w:rPr>
            <w:sz w:val="22"/>
            <w:szCs w:val="22"/>
          </w:rPr>
          <w:t xml:space="preserve"> of the affected tissue</w:t>
        </w:r>
      </w:ins>
      <w:ins w:id="423" w:author="Jack Allen" w:date="2015-12-07T15:38:00Z">
        <w:r w:rsidR="00C8444C" w:rsidRPr="007B6D4B">
          <w:rPr>
            <w:sz w:val="22"/>
            <w:szCs w:val="22"/>
          </w:rPr>
          <w:t xml:space="preserve">. </w:t>
        </w:r>
      </w:ins>
      <w:ins w:id="424" w:author="Jack Allen" w:date="2015-12-07T14:36:00Z">
        <w:r w:rsidR="001D10C6" w:rsidRPr="007B6D4B">
          <w:rPr>
            <w:sz w:val="22"/>
            <w:szCs w:val="22"/>
          </w:rPr>
          <w:t xml:space="preserve">The influx of fluid </w:t>
        </w:r>
      </w:ins>
      <w:ins w:id="425" w:author="Jack Allen" w:date="2015-12-08T11:17:00Z">
        <w:r w:rsidR="001D10C6" w:rsidRPr="007B6D4B">
          <w:rPr>
            <w:sz w:val="22"/>
            <w:szCs w:val="22"/>
          </w:rPr>
          <w:t xml:space="preserve">to the extracellular areas </w:t>
        </w:r>
      </w:ins>
      <w:ins w:id="426" w:author="Jack Allen" w:date="2015-12-08T11:18:00Z">
        <w:r w:rsidR="001D10C6" w:rsidRPr="007B6D4B">
          <w:rPr>
            <w:sz w:val="22"/>
            <w:szCs w:val="22"/>
          </w:rPr>
          <w:t>results in swelling of</w:t>
        </w:r>
      </w:ins>
      <w:ins w:id="427" w:author="Jack Allen" w:date="2015-12-07T14:27:00Z">
        <w:r w:rsidR="00B453E6" w:rsidRPr="007B6D4B">
          <w:rPr>
            <w:sz w:val="22"/>
            <w:szCs w:val="22"/>
          </w:rPr>
          <w:t xml:space="preserve"> </w:t>
        </w:r>
      </w:ins>
      <w:ins w:id="428" w:author="Jack Allen" w:date="2015-12-08T11:17:00Z">
        <w:r w:rsidR="001D10C6" w:rsidRPr="007B6D4B">
          <w:rPr>
            <w:sz w:val="22"/>
            <w:szCs w:val="22"/>
          </w:rPr>
          <w:t>the affected region</w:t>
        </w:r>
      </w:ins>
      <w:ins w:id="429" w:author="Jack Allen" w:date="2015-12-07T14:39:00Z">
        <w:r w:rsidR="001D10C6" w:rsidRPr="007B6D4B">
          <w:rPr>
            <w:sz w:val="22"/>
            <w:szCs w:val="22"/>
          </w:rPr>
          <w:t xml:space="preserve">, </w:t>
        </w:r>
      </w:ins>
      <w:ins w:id="430" w:author="Jack Allen" w:date="2015-12-07T14:52:00Z">
        <w:r w:rsidR="001D10C6" w:rsidRPr="007B6D4B">
          <w:rPr>
            <w:sz w:val="22"/>
            <w:szCs w:val="22"/>
          </w:rPr>
          <w:t>causing</w:t>
        </w:r>
        <w:r w:rsidR="002646EA" w:rsidRPr="007B6D4B">
          <w:rPr>
            <w:sz w:val="22"/>
            <w:szCs w:val="22"/>
          </w:rPr>
          <w:t xml:space="preserve"> displacement of surrounding </w:t>
        </w:r>
      </w:ins>
      <w:ins w:id="431" w:author="Jack Allen" w:date="2015-12-07T15:05:00Z">
        <w:r w:rsidR="00BE5949" w:rsidRPr="007B6D4B">
          <w:rPr>
            <w:sz w:val="22"/>
            <w:szCs w:val="22"/>
          </w:rPr>
          <w:t xml:space="preserve">brain </w:t>
        </w:r>
      </w:ins>
      <w:ins w:id="432" w:author="Jack Allen" w:date="2015-12-07T14:52:00Z">
        <w:r w:rsidR="002646EA" w:rsidRPr="007B6D4B">
          <w:rPr>
            <w:sz w:val="22"/>
            <w:szCs w:val="22"/>
          </w:rPr>
          <w:t>tissue</w:t>
        </w:r>
        <w:r w:rsidR="001D10C6" w:rsidRPr="007B6D4B">
          <w:rPr>
            <w:sz w:val="22"/>
            <w:szCs w:val="22"/>
          </w:rPr>
          <w:t xml:space="preserve"> and </w:t>
        </w:r>
      </w:ins>
      <w:ins w:id="433" w:author="Jack Allen" w:date="2015-12-07T15:01:00Z">
        <w:r w:rsidR="00BE5949" w:rsidRPr="007B6D4B">
          <w:rPr>
            <w:sz w:val="22"/>
            <w:szCs w:val="22"/>
          </w:rPr>
          <w:t>potent</w:t>
        </w:r>
        <w:r w:rsidR="00C8444C" w:rsidRPr="007B6D4B">
          <w:rPr>
            <w:sz w:val="22"/>
            <w:szCs w:val="22"/>
          </w:rPr>
          <w:t>ially leading to herniation, a major cause of death in stroke patients.</w:t>
        </w:r>
      </w:ins>
      <w:ins w:id="434" w:author="Jack Allen" w:date="2015-12-08T12:51:00Z">
        <w:r w:rsidR="00C8444C" w:rsidRPr="007B6D4B">
          <w:rPr>
            <w:sz w:val="22"/>
            <w:szCs w:val="22"/>
          </w:rPr>
          <w:t xml:space="preserve"> </w:t>
        </w:r>
      </w:ins>
      <w:del w:id="435" w:author="Jack Allen" w:date="2015-12-07T15:42:00Z">
        <w:r w:rsidRPr="007B6D4B" w:rsidDel="00B532D5">
          <w:rPr>
            <w:sz w:val="22"/>
            <w:szCs w:val="22"/>
          </w:rPr>
          <w:delText xml:space="preserve">The extent of </w:delText>
        </w:r>
      </w:del>
      <w:ins w:id="436" w:author="Peter Jezzard" w:date="2015-11-10T10:22:00Z">
        <w:del w:id="437" w:author="Jack Allen" w:date="2015-12-07T15:42:00Z">
          <w:r w:rsidR="00C86740" w:rsidRPr="007B6D4B" w:rsidDel="00B532D5">
            <w:rPr>
              <w:sz w:val="22"/>
              <w:szCs w:val="22"/>
            </w:rPr>
            <w:delText>o</w:delText>
          </w:r>
        </w:del>
      </w:ins>
      <w:del w:id="438" w:author="Jack Allen" w:date="2015-12-07T15:42:00Z">
        <w:r w:rsidRPr="007B6D4B" w:rsidDel="00B532D5">
          <w:rPr>
            <w:sz w:val="22"/>
            <w:szCs w:val="22"/>
          </w:rPr>
          <w:delText>Oedema can vary, but i</w:delText>
        </w:r>
      </w:del>
      <w:ins w:id="439" w:author="Jack Allen" w:date="2015-12-07T15:42:00Z">
        <w:r w:rsidR="00B532D5" w:rsidRPr="007B6D4B">
          <w:rPr>
            <w:sz w:val="22"/>
            <w:szCs w:val="22"/>
          </w:rPr>
          <w:t>I</w:t>
        </w:r>
      </w:ins>
      <w:r w:rsidRPr="007B6D4B">
        <w:rPr>
          <w:sz w:val="22"/>
          <w:szCs w:val="22"/>
        </w:rPr>
        <w:t xml:space="preserve">n extreme cases the </w:t>
      </w:r>
      <w:del w:id="440" w:author="Jack Allen" w:date="2015-12-08T12:51:00Z">
        <w:r w:rsidRPr="007B6D4B" w:rsidDel="00C8444C">
          <w:rPr>
            <w:sz w:val="22"/>
            <w:szCs w:val="22"/>
          </w:rPr>
          <w:delText xml:space="preserve">resulting </w:delText>
        </w:r>
      </w:del>
      <w:r w:rsidRPr="007B6D4B">
        <w:rPr>
          <w:sz w:val="22"/>
          <w:szCs w:val="22"/>
        </w:rPr>
        <w:t>pressure increase</w:t>
      </w:r>
      <w:ins w:id="441" w:author="Jack Allen" w:date="2015-12-08T12:51:00Z">
        <w:r w:rsidR="00C8444C" w:rsidRPr="007B6D4B">
          <w:rPr>
            <w:sz w:val="22"/>
            <w:szCs w:val="22"/>
          </w:rPr>
          <w:t xml:space="preserve"> from swollen regions</w:t>
        </w:r>
      </w:ins>
      <w:r w:rsidRPr="007B6D4B">
        <w:rPr>
          <w:sz w:val="22"/>
          <w:szCs w:val="22"/>
        </w:rPr>
        <w:t xml:space="preserve"> may warrant the removing of a section of the skull, a risky and invasive procedure.</w:t>
      </w:r>
      <w:ins w:id="442" w:author="Jack Allen" w:date="2015-12-08T12:52:00Z">
        <w:r w:rsidR="00C8444C" w:rsidRPr="007B6D4B">
          <w:rPr>
            <w:sz w:val="22"/>
            <w:szCs w:val="22"/>
          </w:rPr>
          <w:t xml:space="preserve"> Abnormal fluid build-up normally arises between 2-5 days after the initial ischemic attack, it can occur earlier. Also, the preceding pathological processes, that do not themselves cause swelling, can take place much sooner after the infarction. </w:t>
        </w:r>
      </w:ins>
      <w:ins w:id="443" w:author="Jack Allen" w:date="2015-12-08T13:04:00Z">
        <w:r w:rsidR="00B76B75" w:rsidRPr="007B6D4B">
          <w:rPr>
            <w:sz w:val="22"/>
            <w:szCs w:val="22"/>
          </w:rPr>
          <w:t>For example, one of the</w:t>
        </w:r>
      </w:ins>
      <w:ins w:id="444" w:author="Jack Allen" w:date="2015-12-08T13:05:00Z">
        <w:r w:rsidR="005A093C" w:rsidRPr="007B6D4B">
          <w:rPr>
            <w:sz w:val="22"/>
            <w:szCs w:val="22"/>
          </w:rPr>
          <w:t>se</w:t>
        </w:r>
      </w:ins>
      <w:ins w:id="445" w:author="Jack Allen" w:date="2015-12-08T13:04:00Z">
        <w:r w:rsidR="005A093C" w:rsidRPr="007B6D4B">
          <w:rPr>
            <w:sz w:val="22"/>
            <w:szCs w:val="22"/>
          </w:rPr>
          <w:t xml:space="preserve"> preliminary stages is</w:t>
        </w:r>
        <w:r w:rsidR="00B76B75" w:rsidRPr="007B6D4B">
          <w:rPr>
            <w:sz w:val="22"/>
            <w:szCs w:val="22"/>
          </w:rPr>
          <w:t xml:space="preserve"> the uptake of ions and water by neurons</w:t>
        </w:r>
      </w:ins>
      <w:ins w:id="446" w:author="Jack Allen" w:date="2015-12-08T13:05:00Z">
        <w:r w:rsidR="005A093C" w:rsidRPr="007B6D4B">
          <w:rPr>
            <w:sz w:val="22"/>
            <w:szCs w:val="22"/>
          </w:rPr>
          <w:t xml:space="preserve">, from the extracellular space. </w:t>
        </w:r>
      </w:ins>
      <w:del w:id="447" w:author="Jack Allen" w:date="2015-12-08T12:52:00Z">
        <w:r w:rsidRPr="007B6D4B" w:rsidDel="00C8444C">
          <w:rPr>
            <w:sz w:val="22"/>
            <w:szCs w:val="22"/>
          </w:rPr>
          <w:delText xml:space="preserve"> </w:delText>
        </w:r>
      </w:del>
      <w:del w:id="448" w:author="Jack Allen" w:date="2015-12-07T15:12:00Z">
        <w:r w:rsidRPr="007B6D4B" w:rsidDel="006E1F99">
          <w:rPr>
            <w:sz w:val="22"/>
            <w:szCs w:val="22"/>
          </w:rPr>
          <w:delText xml:space="preserve">In </w:delText>
        </w:r>
      </w:del>
      <w:ins w:id="449" w:author="Peter Jezzard" w:date="2015-11-10T10:22:00Z">
        <w:del w:id="450" w:author="Jack Allen" w:date="2015-12-07T15:12:00Z">
          <w:r w:rsidR="00C86740" w:rsidRPr="007B6D4B" w:rsidDel="006E1F99">
            <w:rPr>
              <w:sz w:val="22"/>
              <w:szCs w:val="22"/>
            </w:rPr>
            <w:delText xml:space="preserve">the </w:delText>
          </w:r>
        </w:del>
      </w:ins>
      <w:del w:id="451" w:author="Jack Allen" w:date="2015-12-07T15:12:00Z">
        <w:r w:rsidRPr="007B6D4B" w:rsidDel="006E1F99">
          <w:rPr>
            <w:sz w:val="22"/>
            <w:szCs w:val="22"/>
          </w:rPr>
          <w:delText>case of large strokes, k</w:delText>
        </w:r>
      </w:del>
      <w:del w:id="452" w:author="Jack Allen" w:date="2015-12-07T15:42:00Z">
        <w:r w:rsidRPr="007B6D4B" w:rsidDel="00B532D5">
          <w:rPr>
            <w:sz w:val="22"/>
            <w:szCs w:val="22"/>
          </w:rPr>
          <w:delText xml:space="preserve">nowledge about </w:delText>
        </w:r>
      </w:del>
      <w:ins w:id="453" w:author="Peter Jezzard" w:date="2015-11-10T10:22:00Z">
        <w:del w:id="454" w:author="Jack Allen" w:date="2015-12-07T15:42:00Z">
          <w:r w:rsidR="00075DF4" w:rsidRPr="007B6D4B" w:rsidDel="00B532D5">
            <w:rPr>
              <w:sz w:val="22"/>
              <w:szCs w:val="22"/>
            </w:rPr>
            <w:delText xml:space="preserve">of </w:delText>
          </w:r>
        </w:del>
      </w:ins>
      <w:del w:id="455" w:author="Jack Allen" w:date="2015-12-07T15:42:00Z">
        <w:r w:rsidRPr="007B6D4B" w:rsidDel="00B532D5">
          <w:rPr>
            <w:sz w:val="22"/>
            <w:szCs w:val="22"/>
          </w:rPr>
          <w:delText xml:space="preserve">the extent of </w:delText>
        </w:r>
      </w:del>
      <w:ins w:id="456" w:author="Peter Jezzard" w:date="2015-11-10T10:22:00Z">
        <w:del w:id="457" w:author="Jack Allen" w:date="2015-12-07T15:42:00Z">
          <w:r w:rsidR="00075DF4" w:rsidRPr="007B6D4B" w:rsidDel="00B532D5">
            <w:rPr>
              <w:sz w:val="22"/>
              <w:szCs w:val="22"/>
            </w:rPr>
            <w:delText>o</w:delText>
          </w:r>
        </w:del>
      </w:ins>
      <w:del w:id="458" w:author="Jack Allen" w:date="2015-12-07T15:42:00Z">
        <w:r w:rsidRPr="007B6D4B" w:rsidDel="00B532D5">
          <w:rPr>
            <w:sz w:val="22"/>
            <w:szCs w:val="22"/>
          </w:rPr>
          <w:delText>Oedema could help clinicians avoid unnecessary surgery</w:delText>
        </w:r>
      </w:del>
      <w:del w:id="459" w:author="Jack Allen" w:date="2015-12-07T15:12:00Z">
        <w:r w:rsidRPr="007B6D4B" w:rsidDel="006E1F99">
          <w:rPr>
            <w:sz w:val="22"/>
            <w:szCs w:val="22"/>
          </w:rPr>
          <w:delText>.</w:delText>
        </w:r>
      </w:del>
      <w:del w:id="460" w:author="Jack Allen" w:date="2015-12-08T10:47:00Z">
        <w:r w:rsidRPr="007B6D4B" w:rsidDel="00405B89">
          <w:rPr>
            <w:sz w:val="22"/>
            <w:szCs w:val="22"/>
          </w:rPr>
          <w:delText xml:space="preserve"> </w:delText>
        </w:r>
      </w:del>
      <w:r w:rsidR="000E59D0" w:rsidRPr="007B6D4B">
        <w:rPr>
          <w:sz w:val="22"/>
          <w:szCs w:val="22"/>
        </w:rPr>
        <w:t xml:space="preserve">In terms of </w:t>
      </w:r>
      <w:r w:rsidR="00F0102A" w:rsidRPr="007B6D4B">
        <w:rPr>
          <w:sz w:val="22"/>
          <w:szCs w:val="22"/>
        </w:rPr>
        <w:t xml:space="preserve">clinical </w:t>
      </w:r>
      <w:r w:rsidR="000E59D0" w:rsidRPr="007B6D4B">
        <w:rPr>
          <w:sz w:val="22"/>
          <w:szCs w:val="22"/>
        </w:rPr>
        <w:t>MRI, the current methods for assessing</w:t>
      </w:r>
      <w:r w:rsidR="00926EC2" w:rsidRPr="007B6D4B">
        <w:rPr>
          <w:sz w:val="22"/>
          <w:szCs w:val="22"/>
        </w:rPr>
        <w:t xml:space="preserve"> bleeding and water content in acute</w:t>
      </w:r>
      <w:r w:rsidR="000E59D0" w:rsidRPr="007B6D4B">
        <w:rPr>
          <w:sz w:val="22"/>
          <w:szCs w:val="22"/>
        </w:rPr>
        <w:t xml:space="preserve"> stroke are mainly based on T</w:t>
      </w:r>
      <w:r w:rsidR="000E59D0" w:rsidRPr="007B6D4B">
        <w:rPr>
          <w:sz w:val="22"/>
          <w:szCs w:val="22"/>
          <w:vertAlign w:val="subscript"/>
          <w:rPrChange w:id="461" w:author="Jack Allen" w:date="2015-12-13T22:51:00Z">
            <w:rPr>
              <w:sz w:val="22"/>
              <w:szCs w:val="22"/>
            </w:rPr>
          </w:rPrChange>
        </w:rPr>
        <w:t>1</w:t>
      </w:r>
      <w:r w:rsidR="000E59D0" w:rsidRPr="007B6D4B">
        <w:rPr>
          <w:sz w:val="22"/>
          <w:szCs w:val="22"/>
        </w:rPr>
        <w:t xml:space="preserve"> and T</w:t>
      </w:r>
      <w:r w:rsidR="000E59D0" w:rsidRPr="007B6D4B">
        <w:rPr>
          <w:sz w:val="22"/>
          <w:szCs w:val="22"/>
          <w:vertAlign w:val="subscript"/>
          <w:rPrChange w:id="462" w:author="Jack Allen" w:date="2015-12-13T22:51:00Z">
            <w:rPr>
              <w:sz w:val="22"/>
              <w:szCs w:val="22"/>
            </w:rPr>
          </w:rPrChange>
        </w:rPr>
        <w:t>2</w:t>
      </w:r>
      <w:r w:rsidR="000E59D0" w:rsidRPr="007B6D4B">
        <w:rPr>
          <w:sz w:val="22"/>
          <w:szCs w:val="22"/>
        </w:rPr>
        <w:t xml:space="preserve"> contrast,</w:t>
      </w:r>
      <w:ins w:id="463" w:author="Jack Allen" w:date="2015-12-07T15:44:00Z">
        <w:r w:rsidR="00B532D5" w:rsidRPr="007B6D4B">
          <w:rPr>
            <w:sz w:val="22"/>
            <w:szCs w:val="22"/>
          </w:rPr>
          <w:t xml:space="preserve"> as well as</w:t>
        </w:r>
      </w:ins>
      <w:r w:rsidR="000E59D0" w:rsidRPr="007B6D4B">
        <w:rPr>
          <w:sz w:val="22"/>
          <w:szCs w:val="22"/>
        </w:rPr>
        <w:t xml:space="preserve"> perfusion and diffusion</w:t>
      </w:r>
      <w:ins w:id="464" w:author="Jack Allen" w:date="2015-12-07T15:44:00Z">
        <w:r w:rsidR="00253499" w:rsidRPr="007B6D4B">
          <w:rPr>
            <w:sz w:val="22"/>
            <w:szCs w:val="22"/>
          </w:rPr>
          <w:t xml:space="preserve"> </w:t>
        </w:r>
        <w:r w:rsidR="00B532D5" w:rsidRPr="007B6D4B">
          <w:rPr>
            <w:sz w:val="22"/>
            <w:szCs w:val="22"/>
          </w:rPr>
          <w:t>mapping</w:t>
        </w:r>
      </w:ins>
      <w:ins w:id="465" w:author="Jack Allen" w:date="2015-12-10T11:51:00Z">
        <w:r w:rsidR="00FE04B8" w:rsidRPr="00136041">
          <w:rPr>
            <w:sz w:val="22"/>
            <w:szCs w:val="22"/>
          </w:rPr>
          <w:fldChar w:fldCharType="begin" w:fldLock="1"/>
        </w:r>
      </w:ins>
      <w:r w:rsidR="00DF6D22" w:rsidRPr="007B6D4B">
        <w:rPr>
          <w:sz w:val="22"/>
          <w:szCs w:val="22"/>
        </w:rPr>
        <w:instrText>ADDIN CSL_CITATION { "citationItems" : [ { "id" : "ITEM-1", "itemData" : { "DOI" : "10.1161/STROKEAHA.113.003229", "ISBN" : "0039-2499", "ISSN" : "1524-4628", "PMID" : "24072005", "author" : [ { "dropping-particle" : "", "family" : "Gonz\u00e1lez", "given" : "Ram\u00f3n Gilberto", "non-dropping-particle" : "", "parse-names" : false, "suffix" : "" } ], "container-title" : "Stroke; a journal of cerebral circulation", "id" : "ITEM-1", "issue" : "11", "issued" : { "date-parts" : [ [ "2013" ] ] }, "page" : "3260-4", "title" : "Current state of acute stroke imaging.", "type" : "article-journal", "volume" : "44" }, "uris" : [ "http://www.mendeley.com/documents/?uuid=3ae88d9d-ccb9-4d50-ad49-79a45f069325" ] } ], "mendeley" : { "formattedCitation" : "&lt;sup&gt;9&lt;/sup&gt;", "plainTextFormattedCitation" : "9", "previouslyFormattedCitation" : "&lt;sup&gt;9&lt;/sup&gt;" }, "properties" : { "noteIndex" : 0 }, "schema" : "https://github.com/citation-style-language/schema/raw/master/csl-citation.json" }</w:instrText>
      </w:r>
      <w:r w:rsidR="00FE04B8" w:rsidRPr="007B6D4B">
        <w:rPr>
          <w:sz w:val="22"/>
          <w:szCs w:val="22"/>
          <w:rPrChange w:id="466" w:author="Jack Allen" w:date="2015-12-13T22:51:00Z">
            <w:rPr>
              <w:sz w:val="22"/>
              <w:szCs w:val="22"/>
            </w:rPr>
          </w:rPrChange>
        </w:rPr>
        <w:fldChar w:fldCharType="separate"/>
      </w:r>
      <w:r w:rsidR="00517091" w:rsidRPr="007B6D4B">
        <w:rPr>
          <w:noProof/>
          <w:sz w:val="22"/>
          <w:szCs w:val="22"/>
          <w:vertAlign w:val="superscript"/>
        </w:rPr>
        <w:t>9</w:t>
      </w:r>
      <w:ins w:id="467" w:author="Jack Allen" w:date="2015-12-10T11:51:00Z">
        <w:r w:rsidR="00FE04B8" w:rsidRPr="007B6D4B">
          <w:rPr>
            <w:sz w:val="22"/>
            <w:szCs w:val="22"/>
            <w:rPrChange w:id="468" w:author="Jack Allen" w:date="2015-12-13T22:51:00Z">
              <w:rPr>
                <w:sz w:val="22"/>
                <w:szCs w:val="22"/>
              </w:rPr>
            </w:rPrChange>
          </w:rPr>
          <w:fldChar w:fldCharType="end"/>
        </w:r>
      </w:ins>
      <w:del w:id="469" w:author="Jack Allen" w:date="2015-11-12T01:12:00Z">
        <w:r w:rsidR="00F0102A" w:rsidRPr="007B6D4B" w:rsidDel="00B617DB">
          <w:rPr>
            <w:sz w:val="22"/>
            <w:szCs w:val="22"/>
          </w:rPr>
          <w:delText xml:space="preserve"> </w:delText>
        </w:r>
      </w:del>
      <w:del w:id="470" w:author="Jack Allen" w:date="2015-12-08T13:43:00Z">
        <w:r w:rsidR="00F0102A" w:rsidRPr="007B6D4B" w:rsidDel="00253499">
          <w:rPr>
            <w:sz w:val="22"/>
            <w:szCs w:val="22"/>
            <w:vertAlign w:val="superscript"/>
            <w:rPrChange w:id="471" w:author="Jack Allen" w:date="2015-12-13T22:51:00Z">
              <w:rPr>
                <w:sz w:val="22"/>
                <w:szCs w:val="22"/>
              </w:rPr>
            </w:rPrChange>
          </w:rPr>
          <w:delText>[</w:delText>
        </w:r>
      </w:del>
      <w:del w:id="472" w:author="Jack Allen" w:date="2015-11-12T00:34:00Z">
        <w:r w:rsidR="00F0102A" w:rsidRPr="007B6D4B" w:rsidDel="009E3F52">
          <w:rPr>
            <w:sz w:val="22"/>
            <w:szCs w:val="22"/>
            <w:vertAlign w:val="superscript"/>
            <w:rPrChange w:id="473" w:author="Jack Allen" w:date="2015-12-13T22:51:00Z">
              <w:rPr>
                <w:sz w:val="22"/>
                <w:szCs w:val="22"/>
              </w:rPr>
            </w:rPrChange>
          </w:rPr>
          <w:delText>Heiss2014</w:delText>
        </w:r>
      </w:del>
      <w:del w:id="474" w:author="Jack Allen" w:date="2015-12-10T11:51:00Z">
        <w:r w:rsidR="00F0102A" w:rsidRPr="007B6D4B" w:rsidDel="00FE04B8">
          <w:rPr>
            <w:sz w:val="22"/>
            <w:szCs w:val="22"/>
            <w:vertAlign w:val="superscript"/>
            <w:rPrChange w:id="475" w:author="Jack Allen" w:date="2015-12-13T22:51:00Z">
              <w:rPr>
                <w:sz w:val="22"/>
                <w:szCs w:val="22"/>
              </w:rPr>
            </w:rPrChange>
          </w:rPr>
          <w:delText xml:space="preserve">, </w:delText>
        </w:r>
      </w:del>
      <w:del w:id="476" w:author="Jack Allen" w:date="2015-11-12T00:35:00Z">
        <w:r w:rsidR="00F0102A" w:rsidRPr="007B6D4B" w:rsidDel="009E3F52">
          <w:rPr>
            <w:sz w:val="22"/>
            <w:szCs w:val="22"/>
            <w:vertAlign w:val="superscript"/>
            <w:rPrChange w:id="477" w:author="Jack Allen" w:date="2015-12-13T22:51:00Z">
              <w:rPr>
                <w:sz w:val="22"/>
                <w:szCs w:val="22"/>
              </w:rPr>
            </w:rPrChange>
          </w:rPr>
          <w:delText>Brogon 2015</w:delText>
        </w:r>
      </w:del>
      <w:del w:id="478" w:author="Jack Allen" w:date="2015-12-10T11:51:00Z">
        <w:r w:rsidR="00F0102A" w:rsidRPr="007B6D4B" w:rsidDel="00FE04B8">
          <w:rPr>
            <w:sz w:val="22"/>
            <w:szCs w:val="22"/>
            <w:vertAlign w:val="superscript"/>
            <w:rPrChange w:id="479" w:author="Jack Allen" w:date="2015-12-13T22:51:00Z">
              <w:rPr>
                <w:sz w:val="22"/>
                <w:szCs w:val="22"/>
              </w:rPr>
            </w:rPrChange>
          </w:rPr>
          <w:delText xml:space="preserve">, </w:delText>
        </w:r>
      </w:del>
      <w:del w:id="480" w:author="Jack Allen" w:date="2015-11-12T00:35:00Z">
        <w:r w:rsidR="00F0102A" w:rsidRPr="007B6D4B" w:rsidDel="009E3F52">
          <w:rPr>
            <w:sz w:val="22"/>
            <w:szCs w:val="22"/>
            <w:vertAlign w:val="superscript"/>
            <w:rPrChange w:id="481" w:author="Jack Allen" w:date="2015-12-13T22:51:00Z">
              <w:rPr>
                <w:sz w:val="22"/>
                <w:szCs w:val="22"/>
              </w:rPr>
            </w:rPrChange>
          </w:rPr>
          <w:delText>NaelStrokeAHA2014</w:delText>
        </w:r>
      </w:del>
      <w:del w:id="482" w:author="Jack Allen" w:date="2015-12-08T13:43:00Z">
        <w:r w:rsidR="00F0102A" w:rsidRPr="007B6D4B" w:rsidDel="00253499">
          <w:rPr>
            <w:sz w:val="22"/>
            <w:szCs w:val="22"/>
            <w:vertAlign w:val="superscript"/>
            <w:rPrChange w:id="483" w:author="Jack Allen" w:date="2015-12-13T22:51:00Z">
              <w:rPr>
                <w:sz w:val="22"/>
                <w:szCs w:val="22"/>
              </w:rPr>
            </w:rPrChange>
          </w:rPr>
          <w:delText>]</w:delText>
        </w:r>
      </w:del>
      <w:r w:rsidR="00F0102A" w:rsidRPr="007B6D4B">
        <w:rPr>
          <w:sz w:val="22"/>
          <w:szCs w:val="22"/>
        </w:rPr>
        <w:t>.</w:t>
      </w:r>
      <w:r w:rsidR="00AB6451" w:rsidRPr="007B6D4B">
        <w:rPr>
          <w:sz w:val="22"/>
          <w:szCs w:val="22"/>
        </w:rPr>
        <w:t xml:space="preserve"> </w:t>
      </w:r>
      <w:ins w:id="484" w:author="Jack Allen" w:date="2015-12-08T13:41:00Z">
        <w:r w:rsidR="00253499" w:rsidRPr="007B6D4B">
          <w:rPr>
            <w:sz w:val="22"/>
            <w:szCs w:val="22"/>
          </w:rPr>
          <w:t>Relaxation contrast is</w:t>
        </w:r>
      </w:ins>
      <w:ins w:id="485" w:author="Jack Allen" w:date="2015-12-08T13:42:00Z">
        <w:r w:rsidR="00253499" w:rsidRPr="007B6D4B">
          <w:rPr>
            <w:sz w:val="22"/>
            <w:szCs w:val="22"/>
          </w:rPr>
          <w:t xml:space="preserve"> used with the view</w:t>
        </w:r>
      </w:ins>
      <w:ins w:id="486" w:author="Jack Allen" w:date="2015-12-08T13:41:00Z">
        <w:r w:rsidR="00253499" w:rsidRPr="007B6D4B">
          <w:rPr>
            <w:sz w:val="22"/>
            <w:szCs w:val="22"/>
          </w:rPr>
          <w:t xml:space="preserve"> </w:t>
        </w:r>
      </w:ins>
      <w:ins w:id="487" w:author="Jack Allen" w:date="2015-12-07T15:19:00Z">
        <w:r w:rsidR="006E1F99" w:rsidRPr="007B6D4B">
          <w:rPr>
            <w:sz w:val="22"/>
            <w:szCs w:val="22"/>
          </w:rPr>
          <w:t xml:space="preserve">that </w:t>
        </w:r>
      </w:ins>
      <w:ins w:id="488" w:author="Jack Allen" w:date="2015-12-07T15:22:00Z">
        <w:r w:rsidR="00D915AB" w:rsidRPr="007B6D4B">
          <w:rPr>
            <w:sz w:val="22"/>
            <w:szCs w:val="22"/>
          </w:rPr>
          <w:t>oedema increases</w:t>
        </w:r>
        <w:r w:rsidR="00253499" w:rsidRPr="007B6D4B">
          <w:rPr>
            <w:sz w:val="22"/>
            <w:szCs w:val="22"/>
          </w:rPr>
          <w:t xml:space="preserve"> </w:t>
        </w:r>
      </w:ins>
      <w:ins w:id="489" w:author="Jack Allen" w:date="2015-12-07T15:20:00Z">
        <w:r w:rsidR="006E1F99" w:rsidRPr="007B6D4B">
          <w:rPr>
            <w:sz w:val="22"/>
            <w:szCs w:val="22"/>
          </w:rPr>
          <w:t>T</w:t>
        </w:r>
        <w:r w:rsidR="006E1F99" w:rsidRPr="007B6D4B">
          <w:rPr>
            <w:sz w:val="22"/>
            <w:szCs w:val="22"/>
            <w:vertAlign w:val="subscript"/>
          </w:rPr>
          <w:t>1</w:t>
        </w:r>
        <w:r w:rsidR="006E1F99" w:rsidRPr="007B6D4B">
          <w:rPr>
            <w:sz w:val="22"/>
            <w:szCs w:val="22"/>
          </w:rPr>
          <w:t xml:space="preserve"> and T</w:t>
        </w:r>
        <w:r w:rsidR="006E1F99" w:rsidRPr="007B6D4B">
          <w:rPr>
            <w:sz w:val="22"/>
            <w:szCs w:val="22"/>
            <w:vertAlign w:val="subscript"/>
          </w:rPr>
          <w:t>2</w:t>
        </w:r>
        <w:r w:rsidR="00253499" w:rsidRPr="007B6D4B">
          <w:rPr>
            <w:sz w:val="22"/>
            <w:szCs w:val="22"/>
          </w:rPr>
          <w:t>.</w:t>
        </w:r>
      </w:ins>
    </w:p>
    <w:p w14:paraId="4736967A" w14:textId="77777777" w:rsidR="00BE5949" w:rsidRPr="007B6D4B" w:rsidDel="00B532D5" w:rsidRDefault="00BE5949" w:rsidP="009E1F2C">
      <w:pPr>
        <w:rPr>
          <w:del w:id="490" w:author="Jack Allen" w:date="2015-12-07T15:44:00Z"/>
          <w:sz w:val="22"/>
          <w:szCs w:val="22"/>
        </w:rPr>
      </w:pPr>
    </w:p>
    <w:p w14:paraId="2C53F30A" w14:textId="77777777" w:rsidR="00850F68" w:rsidRPr="007B6D4B" w:rsidRDefault="00850F68" w:rsidP="009E1F2C">
      <w:pPr>
        <w:rPr>
          <w:b/>
          <w:sz w:val="22"/>
          <w:szCs w:val="22"/>
          <w:u w:val="single"/>
        </w:rPr>
      </w:pPr>
    </w:p>
    <w:p w14:paraId="49DD4586" w14:textId="32C26EC0" w:rsidR="00DE710B" w:rsidRPr="007B6D4B" w:rsidRDefault="009E1F2C" w:rsidP="00774179">
      <w:pPr>
        <w:pStyle w:val="ListParagraph"/>
        <w:numPr>
          <w:ilvl w:val="1"/>
          <w:numId w:val="1"/>
        </w:numPr>
        <w:rPr>
          <w:b/>
          <w:sz w:val="22"/>
          <w:szCs w:val="22"/>
          <w:u w:val="single"/>
        </w:rPr>
      </w:pPr>
      <w:r w:rsidRPr="007B6D4B">
        <w:rPr>
          <w:b/>
          <w:sz w:val="22"/>
          <w:szCs w:val="22"/>
        </w:rPr>
        <w:t>Research Problem</w:t>
      </w:r>
    </w:p>
    <w:p w14:paraId="33C9FC78" w14:textId="75FFAEFC" w:rsidR="008F4A73" w:rsidRPr="007B6D4B" w:rsidRDefault="00415589" w:rsidP="009E1F2C">
      <w:pPr>
        <w:rPr>
          <w:ins w:id="491" w:author="Jack Allen" w:date="2015-11-12T10:38:00Z"/>
          <w:sz w:val="22"/>
          <w:szCs w:val="22"/>
        </w:rPr>
      </w:pPr>
      <w:r w:rsidRPr="007B6D4B">
        <w:rPr>
          <w:sz w:val="22"/>
          <w:szCs w:val="22"/>
        </w:rPr>
        <w:t>There is a need for</w:t>
      </w:r>
      <w:r w:rsidR="00D84090" w:rsidRPr="007B6D4B">
        <w:rPr>
          <w:sz w:val="22"/>
          <w:szCs w:val="22"/>
        </w:rPr>
        <w:t xml:space="preserve"> </w:t>
      </w:r>
      <w:r w:rsidRPr="007B6D4B">
        <w:rPr>
          <w:sz w:val="22"/>
          <w:szCs w:val="22"/>
        </w:rPr>
        <w:t>fast</w:t>
      </w:r>
      <w:r w:rsidR="00F251FC" w:rsidRPr="007B6D4B">
        <w:rPr>
          <w:sz w:val="22"/>
          <w:szCs w:val="22"/>
        </w:rPr>
        <w:t xml:space="preserve"> and reliable</w:t>
      </w:r>
      <w:r w:rsidRPr="007B6D4B">
        <w:rPr>
          <w:sz w:val="22"/>
          <w:szCs w:val="22"/>
        </w:rPr>
        <w:t xml:space="preserve"> q</w:t>
      </w:r>
      <w:r w:rsidR="00F251FC" w:rsidRPr="007B6D4B">
        <w:rPr>
          <w:sz w:val="22"/>
          <w:szCs w:val="22"/>
        </w:rPr>
        <w:t xml:space="preserve">uantitative </w:t>
      </w:r>
      <w:r w:rsidR="00D84090" w:rsidRPr="007B6D4B">
        <w:rPr>
          <w:sz w:val="22"/>
          <w:szCs w:val="22"/>
        </w:rPr>
        <w:t>measurements to be mad</w:t>
      </w:r>
      <w:r w:rsidR="00B000C9" w:rsidRPr="007B6D4B">
        <w:rPr>
          <w:sz w:val="22"/>
          <w:szCs w:val="22"/>
        </w:rPr>
        <w:t>e during MRI scanning protocols for</w:t>
      </w:r>
      <w:r w:rsidR="00620F5B" w:rsidRPr="007B6D4B">
        <w:rPr>
          <w:sz w:val="22"/>
          <w:szCs w:val="22"/>
        </w:rPr>
        <w:t xml:space="preserve"> the assessment of</w:t>
      </w:r>
      <w:r w:rsidR="00B000C9" w:rsidRPr="007B6D4B">
        <w:rPr>
          <w:sz w:val="22"/>
          <w:szCs w:val="22"/>
        </w:rPr>
        <w:t xml:space="preserve"> acute stroke patients</w:t>
      </w:r>
      <w:ins w:id="492" w:author="Peter Jezzard" w:date="2015-11-10T10:23:00Z">
        <w:r w:rsidR="00D25E12" w:rsidRPr="007B6D4B">
          <w:rPr>
            <w:sz w:val="22"/>
            <w:szCs w:val="22"/>
          </w:rPr>
          <w:t>, and for their clinical management beyond the acute phase</w:t>
        </w:r>
      </w:ins>
      <w:r w:rsidR="00B000C9" w:rsidRPr="007B6D4B">
        <w:rPr>
          <w:sz w:val="22"/>
          <w:szCs w:val="22"/>
        </w:rPr>
        <w:t xml:space="preserve">. Conventional protocols </w:t>
      </w:r>
      <w:r w:rsidR="001353DA" w:rsidRPr="007B6D4B">
        <w:rPr>
          <w:sz w:val="22"/>
          <w:szCs w:val="22"/>
        </w:rPr>
        <w:t xml:space="preserve">mainly consist of a series of </w:t>
      </w:r>
      <w:ins w:id="493" w:author="Peter Jezzard" w:date="2015-11-10T10:23:00Z">
        <w:r w:rsidR="005E5127" w:rsidRPr="007B6D4B">
          <w:rPr>
            <w:sz w:val="22"/>
            <w:szCs w:val="22"/>
          </w:rPr>
          <w:t xml:space="preserve">individual </w:t>
        </w:r>
      </w:ins>
      <w:r w:rsidR="001353DA" w:rsidRPr="007B6D4B">
        <w:rPr>
          <w:sz w:val="22"/>
          <w:szCs w:val="22"/>
        </w:rPr>
        <w:t>sequences,</w:t>
      </w:r>
      <w:r w:rsidR="00C8578F" w:rsidRPr="007B6D4B">
        <w:rPr>
          <w:sz w:val="22"/>
          <w:szCs w:val="22"/>
        </w:rPr>
        <w:t xml:space="preserve"> each providing qualitative </w:t>
      </w:r>
      <w:ins w:id="494" w:author="Peter Jezzard" w:date="2015-11-10T10:24:00Z">
        <w:r w:rsidR="000C07C8" w:rsidRPr="007B6D4B">
          <w:rPr>
            <w:sz w:val="22"/>
            <w:szCs w:val="22"/>
          </w:rPr>
          <w:t xml:space="preserve">or partially quantitative </w:t>
        </w:r>
      </w:ins>
      <w:r w:rsidR="00C8578F" w:rsidRPr="007B6D4B">
        <w:rPr>
          <w:sz w:val="22"/>
          <w:szCs w:val="22"/>
        </w:rPr>
        <w:t>estimates of a specific parameter.</w:t>
      </w:r>
      <w:r w:rsidR="001353DA" w:rsidRPr="007B6D4B">
        <w:rPr>
          <w:sz w:val="22"/>
          <w:szCs w:val="22"/>
        </w:rPr>
        <w:t xml:space="preserve"> </w:t>
      </w:r>
      <w:r w:rsidR="00C8578F" w:rsidRPr="007B6D4B">
        <w:rPr>
          <w:sz w:val="22"/>
          <w:szCs w:val="22"/>
        </w:rPr>
        <w:t xml:space="preserve">MRF has </w:t>
      </w:r>
      <w:del w:id="495" w:author="Peter Jezzard" w:date="2015-11-10T10:24:00Z">
        <w:r w:rsidR="00C8578F" w:rsidRPr="007B6D4B" w:rsidDel="00495B06">
          <w:rPr>
            <w:sz w:val="22"/>
            <w:szCs w:val="22"/>
          </w:rPr>
          <w:delText xml:space="preserve">provided </w:delText>
        </w:r>
      </w:del>
      <w:ins w:id="496" w:author="Peter Jezzard" w:date="2015-11-10T10:24:00Z">
        <w:r w:rsidR="00495B06" w:rsidRPr="007B6D4B">
          <w:rPr>
            <w:sz w:val="22"/>
            <w:szCs w:val="22"/>
          </w:rPr>
          <w:t xml:space="preserve">shown its ability to provide </w:t>
        </w:r>
      </w:ins>
      <w:r w:rsidR="00C8578F" w:rsidRPr="007B6D4B">
        <w:rPr>
          <w:sz w:val="22"/>
          <w:szCs w:val="22"/>
        </w:rPr>
        <w:t>quantitative parameter measurements for brain imaging, but there is scope for the approach t</w:t>
      </w:r>
      <w:r w:rsidR="00F247E1" w:rsidRPr="007B6D4B">
        <w:rPr>
          <w:sz w:val="22"/>
          <w:szCs w:val="22"/>
        </w:rPr>
        <w:t>o be used in emergency settings, where fast diagnosis and treatment is especially important for improving patient outcome.</w:t>
      </w:r>
      <w:ins w:id="497" w:author="Jack Allen" w:date="2015-12-08T10:47:00Z">
        <w:r w:rsidR="00405B89" w:rsidRPr="007B6D4B">
          <w:rPr>
            <w:sz w:val="22"/>
            <w:szCs w:val="22"/>
          </w:rPr>
          <w:t xml:space="preserve"> </w:t>
        </w:r>
      </w:ins>
      <w:ins w:id="498" w:author="Jack Allen" w:date="2015-12-08T10:52:00Z">
        <w:r w:rsidR="00405B89" w:rsidRPr="007B6D4B">
          <w:rPr>
            <w:sz w:val="22"/>
            <w:szCs w:val="22"/>
          </w:rPr>
          <w:t xml:space="preserve">In particular, </w:t>
        </w:r>
      </w:ins>
      <w:ins w:id="499" w:author="Jack Allen" w:date="2015-12-08T11:13:00Z">
        <w:r w:rsidR="0073078A" w:rsidRPr="007B6D4B">
          <w:rPr>
            <w:sz w:val="22"/>
            <w:szCs w:val="22"/>
          </w:rPr>
          <w:t xml:space="preserve">rapid </w:t>
        </w:r>
      </w:ins>
      <w:ins w:id="500" w:author="Jack Allen" w:date="2015-12-08T10:47:00Z">
        <w:r w:rsidR="00405B89" w:rsidRPr="007B6D4B">
          <w:rPr>
            <w:sz w:val="22"/>
            <w:szCs w:val="22"/>
          </w:rPr>
          <w:t xml:space="preserve">oedema quantification </w:t>
        </w:r>
      </w:ins>
      <w:ins w:id="501" w:author="Jack Allen" w:date="2015-12-08T10:53:00Z">
        <w:r w:rsidR="00405B89" w:rsidRPr="007B6D4B">
          <w:rPr>
            <w:sz w:val="22"/>
            <w:szCs w:val="22"/>
          </w:rPr>
          <w:t xml:space="preserve">in stroke </w:t>
        </w:r>
      </w:ins>
      <w:ins w:id="502" w:author="Jack Allen" w:date="2015-12-08T10:49:00Z">
        <w:r w:rsidR="0073078A" w:rsidRPr="007B6D4B">
          <w:rPr>
            <w:sz w:val="22"/>
            <w:szCs w:val="22"/>
          </w:rPr>
          <w:t xml:space="preserve">would be a useful tool for </w:t>
        </w:r>
      </w:ins>
      <w:ins w:id="503" w:author="Jack Allen" w:date="2015-12-08T10:47:00Z">
        <w:r w:rsidR="00405B89" w:rsidRPr="007B6D4B">
          <w:rPr>
            <w:sz w:val="22"/>
            <w:szCs w:val="22"/>
          </w:rPr>
          <w:t>stratify</w:t>
        </w:r>
      </w:ins>
      <w:ins w:id="504" w:author="Jack Allen" w:date="2015-12-08T10:49:00Z">
        <w:r w:rsidR="00405B89" w:rsidRPr="007B6D4B">
          <w:rPr>
            <w:sz w:val="22"/>
            <w:szCs w:val="22"/>
          </w:rPr>
          <w:t>ing</w:t>
        </w:r>
      </w:ins>
      <w:ins w:id="505" w:author="Jack Allen" w:date="2015-12-08T10:47:00Z">
        <w:r w:rsidR="00405B89" w:rsidRPr="007B6D4B">
          <w:rPr>
            <w:sz w:val="22"/>
            <w:szCs w:val="22"/>
          </w:rPr>
          <w:t xml:space="preserve"> patients and monitoring the effectiveness of </w:t>
        </w:r>
      </w:ins>
      <w:ins w:id="506" w:author="Jack Allen" w:date="2015-12-08T11:12:00Z">
        <w:r w:rsidR="0073078A" w:rsidRPr="007B6D4B">
          <w:rPr>
            <w:sz w:val="22"/>
            <w:szCs w:val="22"/>
          </w:rPr>
          <w:t>therapy</w:t>
        </w:r>
      </w:ins>
      <w:ins w:id="507" w:author="Jack Allen" w:date="2015-12-08T10:47:00Z">
        <w:r w:rsidR="0073078A" w:rsidRPr="007B6D4B">
          <w:rPr>
            <w:sz w:val="22"/>
            <w:szCs w:val="22"/>
          </w:rPr>
          <w:t xml:space="preserve">, by providing </w:t>
        </w:r>
        <w:r w:rsidR="00251074" w:rsidRPr="007B6D4B">
          <w:rPr>
            <w:sz w:val="22"/>
            <w:szCs w:val="22"/>
          </w:rPr>
          <w:t xml:space="preserve">a means to </w:t>
        </w:r>
      </w:ins>
      <w:ins w:id="508" w:author="Jack Allen" w:date="2015-12-08T11:40:00Z">
        <w:r w:rsidR="00A93AB2" w:rsidRPr="007B6D4B">
          <w:rPr>
            <w:sz w:val="22"/>
            <w:szCs w:val="22"/>
          </w:rPr>
          <w:t xml:space="preserve">quickly and </w:t>
        </w:r>
      </w:ins>
      <w:ins w:id="509" w:author="Jack Allen" w:date="2015-12-08T11:09:00Z">
        <w:r w:rsidR="0073078A" w:rsidRPr="007B6D4B">
          <w:rPr>
            <w:sz w:val="22"/>
            <w:szCs w:val="22"/>
          </w:rPr>
          <w:t xml:space="preserve">reliably </w:t>
        </w:r>
      </w:ins>
      <w:ins w:id="510" w:author="Jack Allen" w:date="2015-12-08T10:47:00Z">
        <w:r w:rsidR="00251074" w:rsidRPr="007B6D4B">
          <w:rPr>
            <w:sz w:val="22"/>
            <w:szCs w:val="22"/>
          </w:rPr>
          <w:t xml:space="preserve">differentiate </w:t>
        </w:r>
      </w:ins>
      <w:ins w:id="511" w:author="Jack Allen" w:date="2015-12-08T10:54:00Z">
        <w:r w:rsidR="00251074" w:rsidRPr="007B6D4B">
          <w:rPr>
            <w:sz w:val="22"/>
            <w:szCs w:val="22"/>
          </w:rPr>
          <w:t>normal</w:t>
        </w:r>
      </w:ins>
      <w:ins w:id="512" w:author="Jack Allen" w:date="2015-12-08T10:47:00Z">
        <w:r w:rsidR="00251074" w:rsidRPr="007B6D4B">
          <w:rPr>
            <w:sz w:val="22"/>
            <w:szCs w:val="22"/>
          </w:rPr>
          <w:t xml:space="preserve"> tissue from </w:t>
        </w:r>
      </w:ins>
      <w:ins w:id="513" w:author="Jack Allen" w:date="2015-12-08T10:54:00Z">
        <w:r w:rsidR="00251074" w:rsidRPr="007B6D4B">
          <w:rPr>
            <w:sz w:val="22"/>
            <w:szCs w:val="22"/>
          </w:rPr>
          <w:t>pathological fluid build-up</w:t>
        </w:r>
        <w:r w:rsidR="00DF643D" w:rsidRPr="007B6D4B">
          <w:rPr>
            <w:sz w:val="22"/>
            <w:szCs w:val="22"/>
          </w:rPr>
          <w:t xml:space="preserve"> from the acute stage and beyond.</w:t>
        </w:r>
      </w:ins>
      <w:ins w:id="514" w:author="Jack Allen" w:date="2015-12-08T11:49:00Z">
        <w:r w:rsidR="00DF643D" w:rsidRPr="007B6D4B">
          <w:rPr>
            <w:sz w:val="22"/>
            <w:szCs w:val="22"/>
          </w:rPr>
          <w:t xml:space="preserve"> </w:t>
        </w:r>
      </w:ins>
      <w:ins w:id="515" w:author="Jack Allen" w:date="2015-12-08T13:06:00Z">
        <w:r w:rsidR="005A093C" w:rsidRPr="007B6D4B">
          <w:rPr>
            <w:sz w:val="22"/>
            <w:szCs w:val="22"/>
          </w:rPr>
          <w:lastRenderedPageBreak/>
          <w:t>Quantification could allow greater detail in oedema monitoring</w:t>
        </w:r>
      </w:ins>
      <w:ins w:id="516" w:author="Jack Allen" w:date="2015-12-08T13:08:00Z">
        <w:r w:rsidR="005A093C" w:rsidRPr="007B6D4B">
          <w:rPr>
            <w:sz w:val="22"/>
            <w:szCs w:val="22"/>
          </w:rPr>
          <w:t>, providing information about</w:t>
        </w:r>
        <w:r w:rsidR="00450D29" w:rsidRPr="007B6D4B">
          <w:rPr>
            <w:sz w:val="22"/>
            <w:szCs w:val="22"/>
          </w:rPr>
          <w:t xml:space="preserve"> subtle cellular pathology. </w:t>
        </w:r>
      </w:ins>
      <w:ins w:id="517" w:author="Jack Allen" w:date="2015-12-08T13:17:00Z">
        <w:r w:rsidR="00450D29" w:rsidRPr="007B6D4B">
          <w:rPr>
            <w:sz w:val="22"/>
            <w:szCs w:val="22"/>
          </w:rPr>
          <w:t>The</w:t>
        </w:r>
      </w:ins>
      <w:ins w:id="518" w:author="Jack Allen" w:date="2015-12-08T11:51:00Z">
        <w:r w:rsidR="00DF643D" w:rsidRPr="007B6D4B">
          <w:rPr>
            <w:sz w:val="22"/>
            <w:szCs w:val="22"/>
          </w:rPr>
          <w:t xml:space="preserve"> p</w:t>
        </w:r>
      </w:ins>
      <w:ins w:id="519" w:author="Jack Allen" w:date="2015-12-08T11:53:00Z">
        <w:r w:rsidR="00DF643D" w:rsidRPr="007B6D4B">
          <w:rPr>
            <w:sz w:val="22"/>
            <w:szCs w:val="22"/>
          </w:rPr>
          <w:t xml:space="preserve">roperty </w:t>
        </w:r>
      </w:ins>
      <w:ins w:id="520" w:author="Jack Allen" w:date="2015-12-08T11:51:00Z">
        <w:r w:rsidR="00DF643D" w:rsidRPr="007B6D4B">
          <w:rPr>
            <w:sz w:val="22"/>
            <w:szCs w:val="22"/>
          </w:rPr>
          <w:t>measurements</w:t>
        </w:r>
      </w:ins>
      <w:ins w:id="521" w:author="Jack Allen" w:date="2015-12-08T11:53:00Z">
        <w:r w:rsidR="00450D29" w:rsidRPr="007B6D4B">
          <w:rPr>
            <w:sz w:val="22"/>
            <w:szCs w:val="22"/>
          </w:rPr>
          <w:t xml:space="preserve"> derived from MRF would also be useful to other sequences within a stroke imaging protocol.</w:t>
        </w:r>
      </w:ins>
    </w:p>
    <w:p w14:paraId="777D6799" w14:textId="77777777" w:rsidR="00ED60E7" w:rsidRPr="007B6D4B" w:rsidDel="00733F1E" w:rsidRDefault="00ED60E7" w:rsidP="009E1F2C">
      <w:pPr>
        <w:rPr>
          <w:del w:id="522" w:author="Jack Allen" w:date="2015-11-12T10:34:00Z"/>
          <w:sz w:val="22"/>
          <w:szCs w:val="22"/>
        </w:rPr>
      </w:pPr>
    </w:p>
    <w:p w14:paraId="652DC7C5" w14:textId="77777777" w:rsidR="000E29E1" w:rsidRPr="007B6D4B" w:rsidRDefault="000E29E1" w:rsidP="009138F3">
      <w:pPr>
        <w:rPr>
          <w:sz w:val="22"/>
          <w:szCs w:val="22"/>
          <w:u w:val="single"/>
        </w:rPr>
      </w:pPr>
    </w:p>
    <w:p w14:paraId="7A3D8087" w14:textId="4C7DDBFD" w:rsidR="000E29E1" w:rsidRPr="007B6D4B" w:rsidDel="008B31FA" w:rsidRDefault="000E29E1" w:rsidP="00E5522D">
      <w:pPr>
        <w:pStyle w:val="ListParagraph"/>
        <w:numPr>
          <w:ilvl w:val="0"/>
          <w:numId w:val="1"/>
        </w:numPr>
        <w:rPr>
          <w:del w:id="523" w:author="Jack Allen" w:date="2015-11-11T21:29:00Z"/>
          <w:b/>
          <w:sz w:val="22"/>
          <w:szCs w:val="22"/>
        </w:rPr>
      </w:pPr>
      <w:commentRangeStart w:id="524"/>
      <w:r w:rsidRPr="007B6D4B">
        <w:rPr>
          <w:b/>
          <w:sz w:val="22"/>
          <w:szCs w:val="22"/>
        </w:rPr>
        <w:t xml:space="preserve">Description </w:t>
      </w:r>
      <w:commentRangeEnd w:id="524"/>
      <w:r w:rsidR="00E96CD8" w:rsidRPr="007B6D4B">
        <w:rPr>
          <w:rStyle w:val="CommentReference"/>
          <w:sz w:val="22"/>
          <w:szCs w:val="22"/>
          <w:rPrChange w:id="525" w:author="Jack Allen" w:date="2015-12-13T22:51:00Z">
            <w:rPr>
              <w:rStyle w:val="CommentReference"/>
            </w:rPr>
          </w:rPrChange>
        </w:rPr>
        <w:commentReference w:id="524"/>
      </w:r>
      <w:del w:id="526" w:author="Jack Allen" w:date="2015-11-11T21:29:00Z">
        <w:r w:rsidRPr="007B6D4B" w:rsidDel="008B31FA">
          <w:rPr>
            <w:b/>
            <w:sz w:val="22"/>
            <w:szCs w:val="22"/>
          </w:rPr>
          <w:delText>(</w:delText>
        </w:r>
        <w:r w:rsidR="00A043FE" w:rsidRPr="007B6D4B" w:rsidDel="008B31FA">
          <w:rPr>
            <w:b/>
            <w:sz w:val="22"/>
            <w:szCs w:val="22"/>
          </w:rPr>
          <w:delText xml:space="preserve">4 or 5 sections, </w:delText>
        </w:r>
        <w:r w:rsidRPr="007B6D4B" w:rsidDel="008B31FA">
          <w:rPr>
            <w:b/>
            <w:sz w:val="22"/>
            <w:szCs w:val="22"/>
          </w:rPr>
          <w:delText>2 pages)</w:delText>
        </w:r>
      </w:del>
    </w:p>
    <w:p w14:paraId="0269F8F0" w14:textId="77777777" w:rsidR="00BB5ABD" w:rsidRPr="007B6D4B" w:rsidRDefault="00BB5ABD">
      <w:pPr>
        <w:pStyle w:val="ListParagraph"/>
        <w:numPr>
          <w:ilvl w:val="0"/>
          <w:numId w:val="1"/>
        </w:numPr>
        <w:rPr>
          <w:sz w:val="22"/>
          <w:szCs w:val="22"/>
        </w:rPr>
        <w:pPrChange w:id="527" w:author="Jack Allen" w:date="2015-11-11T21:29:00Z">
          <w:pPr/>
        </w:pPrChange>
      </w:pPr>
    </w:p>
    <w:p w14:paraId="028C58A5" w14:textId="74BF5C57" w:rsidR="005D60B0" w:rsidRPr="007B6D4B" w:rsidRDefault="00F247E1" w:rsidP="005D60B0">
      <w:pPr>
        <w:rPr>
          <w:sz w:val="22"/>
          <w:szCs w:val="22"/>
        </w:rPr>
      </w:pPr>
      <w:r w:rsidRPr="007B6D4B">
        <w:rPr>
          <w:sz w:val="22"/>
          <w:szCs w:val="22"/>
        </w:rPr>
        <w:t>The</w:t>
      </w:r>
      <w:r w:rsidR="00E5522D" w:rsidRPr="007B6D4B">
        <w:rPr>
          <w:sz w:val="22"/>
          <w:szCs w:val="22"/>
        </w:rPr>
        <w:t xml:space="preserve"> previously mentioned benefits of MRF </w:t>
      </w:r>
      <w:del w:id="528" w:author="Jack Allen" w:date="2015-12-13T21:58:00Z">
        <w:r w:rsidR="00E5522D" w:rsidRPr="007B6D4B" w:rsidDel="00A70D63">
          <w:rPr>
            <w:sz w:val="22"/>
            <w:szCs w:val="22"/>
          </w:rPr>
          <w:delText xml:space="preserve">mean </w:delText>
        </w:r>
      </w:del>
      <w:ins w:id="529" w:author="Jack Allen" w:date="2015-12-13T21:58:00Z">
        <w:r w:rsidR="00A70D63" w:rsidRPr="007B6D4B">
          <w:rPr>
            <w:sz w:val="22"/>
            <w:szCs w:val="22"/>
          </w:rPr>
          <w:t xml:space="preserve">give </w:t>
        </w:r>
      </w:ins>
      <w:del w:id="530" w:author="Jack Allen" w:date="2015-12-13T21:59:00Z">
        <w:r w:rsidR="00E5522D" w:rsidRPr="007B6D4B" w:rsidDel="00A70D63">
          <w:rPr>
            <w:sz w:val="22"/>
            <w:szCs w:val="22"/>
          </w:rPr>
          <w:delText xml:space="preserve">that </w:delText>
        </w:r>
      </w:del>
      <w:r w:rsidR="00E5522D" w:rsidRPr="007B6D4B">
        <w:rPr>
          <w:sz w:val="22"/>
          <w:szCs w:val="22"/>
        </w:rPr>
        <w:t>it</w:t>
      </w:r>
      <w:ins w:id="531" w:author="Jack Allen" w:date="2015-12-13T21:59:00Z">
        <w:r w:rsidR="00A70D63" w:rsidRPr="007B6D4B">
          <w:rPr>
            <w:sz w:val="22"/>
            <w:szCs w:val="22"/>
          </w:rPr>
          <w:t xml:space="preserve"> </w:t>
        </w:r>
      </w:ins>
      <w:del w:id="532" w:author="Jack Allen" w:date="2015-12-13T21:59:00Z">
        <w:r w:rsidR="00E5522D" w:rsidRPr="007B6D4B" w:rsidDel="00A70D63">
          <w:rPr>
            <w:sz w:val="22"/>
            <w:szCs w:val="22"/>
          </w:rPr>
          <w:delText xml:space="preserve"> has the </w:delText>
        </w:r>
      </w:del>
      <w:r w:rsidR="00E5522D" w:rsidRPr="007B6D4B">
        <w:rPr>
          <w:sz w:val="22"/>
          <w:szCs w:val="22"/>
        </w:rPr>
        <w:t xml:space="preserve">potential to be useful for </w:t>
      </w:r>
      <w:ins w:id="533" w:author="Jack Allen" w:date="2015-12-09T15:45:00Z">
        <w:r w:rsidR="004F12E7" w:rsidRPr="007B6D4B">
          <w:rPr>
            <w:sz w:val="22"/>
            <w:szCs w:val="22"/>
          </w:rPr>
          <w:t xml:space="preserve">quantitative </w:t>
        </w:r>
      </w:ins>
      <w:r w:rsidR="00E5522D" w:rsidRPr="007B6D4B">
        <w:rPr>
          <w:sz w:val="22"/>
          <w:szCs w:val="22"/>
        </w:rPr>
        <w:t>mapping</w:t>
      </w:r>
      <w:ins w:id="534" w:author="Jack Allen" w:date="2015-12-09T15:45:00Z">
        <w:r w:rsidR="004F12E7" w:rsidRPr="007B6D4B">
          <w:rPr>
            <w:sz w:val="22"/>
            <w:szCs w:val="22"/>
          </w:rPr>
          <w:t xml:space="preserve"> of</w:t>
        </w:r>
      </w:ins>
      <w:r w:rsidR="00E5522D" w:rsidRPr="007B6D4B">
        <w:rPr>
          <w:sz w:val="22"/>
          <w:szCs w:val="22"/>
        </w:rPr>
        <w:t xml:space="preserve"> </w:t>
      </w:r>
      <w:r w:rsidR="00032588" w:rsidRPr="007B6D4B">
        <w:rPr>
          <w:sz w:val="22"/>
          <w:szCs w:val="22"/>
        </w:rPr>
        <w:t>p</w:t>
      </w:r>
      <w:ins w:id="535" w:author="Jack Allen" w:date="2015-12-09T15:45:00Z">
        <w:r w:rsidR="004F12E7" w:rsidRPr="007B6D4B">
          <w:rPr>
            <w:sz w:val="22"/>
            <w:szCs w:val="22"/>
          </w:rPr>
          <w:t>roperties that</w:t>
        </w:r>
      </w:ins>
      <w:del w:id="536" w:author="Jack Allen" w:date="2015-12-09T15:45:00Z">
        <w:r w:rsidR="00032588" w:rsidRPr="007B6D4B" w:rsidDel="004F12E7">
          <w:rPr>
            <w:sz w:val="22"/>
            <w:szCs w:val="22"/>
          </w:rPr>
          <w:delText xml:space="preserve">arameters </w:delText>
        </w:r>
      </w:del>
      <w:ins w:id="537" w:author="Peter Jezzard" w:date="2015-11-10T10:25:00Z">
        <w:del w:id="538" w:author="Jack Allen" w:date="2015-12-09T15:45:00Z">
          <w:r w:rsidR="00876F89" w:rsidRPr="007B6D4B" w:rsidDel="004F12E7">
            <w:rPr>
              <w:sz w:val="22"/>
              <w:szCs w:val="22"/>
            </w:rPr>
            <w:delText xml:space="preserve">quantitatively </w:delText>
          </w:r>
        </w:del>
      </w:ins>
      <w:del w:id="539" w:author="Jack Allen" w:date="2015-12-09T15:45:00Z">
        <w:r w:rsidR="00032588" w:rsidRPr="007B6D4B" w:rsidDel="004F12E7">
          <w:rPr>
            <w:sz w:val="22"/>
            <w:szCs w:val="22"/>
          </w:rPr>
          <w:delText>that</w:delText>
        </w:r>
      </w:del>
      <w:r w:rsidR="00032588" w:rsidRPr="007B6D4B">
        <w:rPr>
          <w:sz w:val="22"/>
          <w:szCs w:val="22"/>
        </w:rPr>
        <w:t xml:space="preserve"> </w:t>
      </w:r>
      <w:ins w:id="540" w:author="Peter Jezzard" w:date="2015-11-10T10:25:00Z">
        <w:r w:rsidR="00876F89" w:rsidRPr="007B6D4B">
          <w:rPr>
            <w:sz w:val="22"/>
            <w:szCs w:val="22"/>
          </w:rPr>
          <w:t xml:space="preserve">can </w:t>
        </w:r>
      </w:ins>
      <w:r w:rsidR="00032588" w:rsidRPr="007B6D4B">
        <w:rPr>
          <w:sz w:val="22"/>
          <w:szCs w:val="22"/>
        </w:rPr>
        <w:t>be used to infer</w:t>
      </w:r>
      <w:r w:rsidR="00E5522D" w:rsidRPr="007B6D4B">
        <w:rPr>
          <w:sz w:val="22"/>
          <w:szCs w:val="22"/>
        </w:rPr>
        <w:t xml:space="preserve"> injury </w:t>
      </w:r>
      <w:r w:rsidR="00032588" w:rsidRPr="007B6D4B">
        <w:rPr>
          <w:sz w:val="22"/>
          <w:szCs w:val="22"/>
        </w:rPr>
        <w:t xml:space="preserve">severity </w:t>
      </w:r>
      <w:r w:rsidR="005F4779" w:rsidRPr="007B6D4B">
        <w:rPr>
          <w:sz w:val="22"/>
          <w:szCs w:val="22"/>
        </w:rPr>
        <w:t>and</w:t>
      </w:r>
      <w:r w:rsidR="00032588" w:rsidRPr="007B6D4B">
        <w:rPr>
          <w:sz w:val="22"/>
          <w:szCs w:val="22"/>
        </w:rPr>
        <w:t xml:space="preserve"> tissue</w:t>
      </w:r>
      <w:r w:rsidR="005F4779" w:rsidRPr="007B6D4B">
        <w:rPr>
          <w:sz w:val="22"/>
          <w:szCs w:val="22"/>
        </w:rPr>
        <w:t xml:space="preserve"> viability</w:t>
      </w:r>
      <w:del w:id="541" w:author="Jack Allen" w:date="2015-12-09T15:56:00Z">
        <w:r w:rsidR="00032588" w:rsidRPr="007B6D4B" w:rsidDel="00926B40">
          <w:rPr>
            <w:sz w:val="22"/>
            <w:szCs w:val="22"/>
          </w:rPr>
          <w:delText>,</w:delText>
        </w:r>
      </w:del>
      <w:r w:rsidR="005F4779" w:rsidRPr="007B6D4B">
        <w:rPr>
          <w:sz w:val="22"/>
          <w:szCs w:val="22"/>
        </w:rPr>
        <w:t xml:space="preserve"> </w:t>
      </w:r>
      <w:r w:rsidR="00E5522D" w:rsidRPr="007B6D4B">
        <w:rPr>
          <w:sz w:val="22"/>
          <w:szCs w:val="22"/>
        </w:rPr>
        <w:t>during the acute phase of a stroke</w:t>
      </w:r>
      <w:ins w:id="542" w:author="Peter Jezzard" w:date="2015-11-10T10:25:00Z">
        <w:r w:rsidR="009D7A85" w:rsidRPr="007B6D4B">
          <w:rPr>
            <w:sz w:val="22"/>
            <w:szCs w:val="22"/>
          </w:rPr>
          <w:t xml:space="preserve"> and beyond</w:t>
        </w:r>
      </w:ins>
      <w:r w:rsidR="00E5522D" w:rsidRPr="007B6D4B">
        <w:rPr>
          <w:sz w:val="22"/>
          <w:szCs w:val="22"/>
        </w:rPr>
        <w:t>.</w:t>
      </w:r>
      <w:ins w:id="543" w:author="Jack Allen" w:date="2015-11-12T10:33:00Z">
        <w:r w:rsidR="00733F1E" w:rsidRPr="007B6D4B">
          <w:rPr>
            <w:sz w:val="22"/>
            <w:szCs w:val="22"/>
          </w:rPr>
          <w:t xml:space="preserve"> </w:t>
        </w:r>
      </w:ins>
      <w:del w:id="544" w:author="Jack Allen" w:date="2015-11-12T02:49:00Z">
        <w:r w:rsidR="00E5522D" w:rsidRPr="007B6D4B" w:rsidDel="00F370A1">
          <w:rPr>
            <w:sz w:val="22"/>
            <w:szCs w:val="22"/>
          </w:rPr>
          <w:delText xml:space="preserve"> </w:delText>
        </w:r>
      </w:del>
      <w:r w:rsidR="005D60B0" w:rsidRPr="007B6D4B">
        <w:rPr>
          <w:sz w:val="22"/>
          <w:szCs w:val="22"/>
        </w:rPr>
        <w:t xml:space="preserve">The proposed research </w:t>
      </w:r>
      <w:del w:id="545" w:author="Peter Jezzard" w:date="2015-11-10T10:26:00Z">
        <w:r w:rsidR="005D60B0" w:rsidRPr="007B6D4B" w:rsidDel="00213526">
          <w:rPr>
            <w:sz w:val="22"/>
            <w:szCs w:val="22"/>
          </w:rPr>
          <w:delText>will be the production of</w:delText>
        </w:r>
      </w:del>
      <w:ins w:id="546" w:author="Peter Jezzard" w:date="2015-11-10T10:26:00Z">
        <w:r w:rsidR="00213526" w:rsidRPr="007B6D4B">
          <w:rPr>
            <w:sz w:val="22"/>
            <w:szCs w:val="22"/>
          </w:rPr>
          <w:t>aims to establish</w:t>
        </w:r>
      </w:ins>
      <w:r w:rsidR="005D60B0" w:rsidRPr="007B6D4B">
        <w:rPr>
          <w:sz w:val="22"/>
          <w:szCs w:val="22"/>
        </w:rPr>
        <w:t xml:space="preserve"> a framework for obtaining quantitative maps of relevant tissue properties for the asses</w:t>
      </w:r>
      <w:r w:rsidR="0047073C" w:rsidRPr="007B6D4B">
        <w:rPr>
          <w:sz w:val="22"/>
          <w:szCs w:val="22"/>
        </w:rPr>
        <w:t xml:space="preserve">sment of </w:t>
      </w:r>
      <w:ins w:id="547" w:author="Jack Allen" w:date="2015-12-13T14:29:00Z">
        <w:r w:rsidR="00EE09DC" w:rsidRPr="007B6D4B">
          <w:rPr>
            <w:sz w:val="22"/>
            <w:szCs w:val="22"/>
          </w:rPr>
          <w:t>post-stroke brain tissue</w:t>
        </w:r>
      </w:ins>
      <w:del w:id="548" w:author="Jack Allen" w:date="2015-12-13T14:28:00Z">
        <w:r w:rsidR="0047073C" w:rsidRPr="007B6D4B" w:rsidDel="00EE09DC">
          <w:rPr>
            <w:sz w:val="22"/>
            <w:szCs w:val="22"/>
          </w:rPr>
          <w:delText xml:space="preserve">acute </w:delText>
        </w:r>
      </w:del>
      <w:del w:id="549" w:author="Jack Allen" w:date="2015-12-13T14:29:00Z">
        <w:r w:rsidR="0047073C" w:rsidRPr="007B6D4B" w:rsidDel="00EE09DC">
          <w:rPr>
            <w:sz w:val="22"/>
            <w:szCs w:val="22"/>
          </w:rPr>
          <w:delText>stroke</w:delText>
        </w:r>
      </w:del>
      <w:del w:id="550" w:author="Jack Allen" w:date="2015-12-13T14:28:00Z">
        <w:r w:rsidR="0047073C" w:rsidRPr="007B6D4B" w:rsidDel="00EE09DC">
          <w:rPr>
            <w:sz w:val="22"/>
            <w:szCs w:val="22"/>
          </w:rPr>
          <w:delText xml:space="preserve"> patients</w:delText>
        </w:r>
      </w:del>
      <w:ins w:id="551" w:author="Jack Allen" w:date="2015-12-13T14:27:00Z">
        <w:r w:rsidR="00EE09DC" w:rsidRPr="007B6D4B">
          <w:rPr>
            <w:sz w:val="22"/>
            <w:szCs w:val="22"/>
          </w:rPr>
          <w:t>.</w:t>
        </w:r>
      </w:ins>
      <w:del w:id="552" w:author="Jack Allen" w:date="2015-12-13T14:27:00Z">
        <w:r w:rsidR="0047073C" w:rsidRPr="007B6D4B" w:rsidDel="00EE09DC">
          <w:rPr>
            <w:sz w:val="22"/>
            <w:szCs w:val="22"/>
          </w:rPr>
          <w:delText>.</w:delText>
        </w:r>
      </w:del>
      <w:r w:rsidR="005D60B0" w:rsidRPr="007B6D4B">
        <w:rPr>
          <w:sz w:val="22"/>
          <w:szCs w:val="22"/>
        </w:rPr>
        <w:t xml:space="preserve"> This will include the development of a new acquisition sequence and </w:t>
      </w:r>
      <w:del w:id="553" w:author="Jack Allen" w:date="2015-12-13T14:29:00Z">
        <w:r w:rsidR="005D60B0" w:rsidRPr="007B6D4B" w:rsidDel="00EE09DC">
          <w:rPr>
            <w:sz w:val="22"/>
            <w:szCs w:val="22"/>
          </w:rPr>
          <w:delText xml:space="preserve">a </w:delText>
        </w:r>
      </w:del>
      <w:ins w:id="554" w:author="Peter Jezzard" w:date="2015-11-10T10:26:00Z">
        <w:del w:id="555" w:author="Jack Allen" w:date="2015-12-13T14:29:00Z">
          <w:r w:rsidR="00083505" w:rsidRPr="007B6D4B" w:rsidDel="00EE09DC">
            <w:rPr>
              <w:sz w:val="22"/>
              <w:szCs w:val="22"/>
            </w:rPr>
            <w:delText xml:space="preserve">post-processing </w:delText>
          </w:r>
        </w:del>
      </w:ins>
      <w:r w:rsidR="005D60B0" w:rsidRPr="007B6D4B">
        <w:rPr>
          <w:sz w:val="22"/>
          <w:szCs w:val="22"/>
        </w:rPr>
        <w:t>matching algorithm.</w:t>
      </w:r>
    </w:p>
    <w:p w14:paraId="3AC6CD34" w14:textId="77777777" w:rsidR="00EB2023" w:rsidRPr="007B6D4B" w:rsidRDefault="00EB2023" w:rsidP="005D60B0">
      <w:pPr>
        <w:rPr>
          <w:sz w:val="22"/>
          <w:szCs w:val="22"/>
        </w:rPr>
      </w:pPr>
    </w:p>
    <w:p w14:paraId="2A434142" w14:textId="58AEF0CC" w:rsidR="00E52256" w:rsidRPr="007B6D4B" w:rsidDel="00E52256" w:rsidRDefault="00EB2023" w:rsidP="006A26E7">
      <w:pPr>
        <w:rPr>
          <w:del w:id="556" w:author="Jack Allen" w:date="2015-11-10T20:14:00Z"/>
          <w:sz w:val="22"/>
          <w:szCs w:val="22"/>
        </w:rPr>
      </w:pPr>
      <w:r w:rsidRPr="007B6D4B">
        <w:rPr>
          <w:sz w:val="22"/>
          <w:szCs w:val="22"/>
        </w:rPr>
        <w:t xml:space="preserve">In preliminary work, we </w:t>
      </w:r>
      <w:ins w:id="557" w:author="Peter Jezzard" w:date="2015-11-10T10:26:00Z">
        <w:r w:rsidR="00F11665" w:rsidRPr="007B6D4B">
          <w:rPr>
            <w:sz w:val="22"/>
            <w:szCs w:val="22"/>
          </w:rPr>
          <w:t xml:space="preserve">have </w:t>
        </w:r>
      </w:ins>
      <w:r w:rsidRPr="007B6D4B">
        <w:rPr>
          <w:sz w:val="22"/>
          <w:szCs w:val="22"/>
        </w:rPr>
        <w:t>used the MRF approach to obtain maps of T</w:t>
      </w:r>
      <w:r w:rsidRPr="007B6D4B">
        <w:rPr>
          <w:sz w:val="22"/>
          <w:szCs w:val="22"/>
          <w:vertAlign w:val="subscript"/>
          <w:rPrChange w:id="558" w:author="Jack Allen" w:date="2015-12-13T22:51:00Z">
            <w:rPr>
              <w:sz w:val="22"/>
              <w:szCs w:val="22"/>
            </w:rPr>
          </w:rPrChange>
        </w:rPr>
        <w:t>1</w:t>
      </w:r>
      <w:r w:rsidRPr="007B6D4B">
        <w:rPr>
          <w:sz w:val="22"/>
          <w:szCs w:val="22"/>
        </w:rPr>
        <w:t>, T</w:t>
      </w:r>
      <w:r w:rsidRPr="007B6D4B">
        <w:rPr>
          <w:sz w:val="22"/>
          <w:szCs w:val="22"/>
          <w:vertAlign w:val="subscript"/>
          <w:rPrChange w:id="559" w:author="Jack Allen" w:date="2015-12-13T22:51:00Z">
            <w:rPr>
              <w:sz w:val="22"/>
              <w:szCs w:val="22"/>
            </w:rPr>
          </w:rPrChange>
        </w:rPr>
        <w:t>2</w:t>
      </w:r>
      <w:r w:rsidRPr="007B6D4B">
        <w:rPr>
          <w:sz w:val="22"/>
          <w:szCs w:val="22"/>
        </w:rPr>
        <w:t>, and variations in the B</w:t>
      </w:r>
      <w:r w:rsidRPr="007B6D4B">
        <w:rPr>
          <w:sz w:val="22"/>
          <w:szCs w:val="22"/>
          <w:vertAlign w:val="subscript"/>
          <w:rPrChange w:id="560" w:author="Jack Allen" w:date="2015-12-13T22:51:00Z">
            <w:rPr>
              <w:sz w:val="22"/>
              <w:szCs w:val="22"/>
            </w:rPr>
          </w:rPrChange>
        </w:rPr>
        <w:t>1</w:t>
      </w:r>
      <w:r w:rsidRPr="007B6D4B">
        <w:rPr>
          <w:sz w:val="22"/>
          <w:szCs w:val="22"/>
        </w:rPr>
        <w:t xml:space="preserve"> excitation field</w:t>
      </w:r>
      <w:ins w:id="561" w:author="Peter Jezzard" w:date="2015-11-10T10:27:00Z">
        <w:r w:rsidR="00210999" w:rsidRPr="007B6D4B">
          <w:rPr>
            <w:sz w:val="22"/>
            <w:szCs w:val="22"/>
          </w:rPr>
          <w:t xml:space="preserve"> in a limited number of slices</w:t>
        </w:r>
      </w:ins>
      <w:r w:rsidRPr="007B6D4B">
        <w:rPr>
          <w:sz w:val="22"/>
          <w:szCs w:val="22"/>
        </w:rPr>
        <w:t>. From the T</w:t>
      </w:r>
      <w:r w:rsidRPr="007B6D4B">
        <w:rPr>
          <w:sz w:val="22"/>
          <w:szCs w:val="22"/>
          <w:vertAlign w:val="subscript"/>
          <w:rPrChange w:id="562" w:author="Jack Allen" w:date="2015-12-13T22:51:00Z">
            <w:rPr>
              <w:sz w:val="22"/>
              <w:szCs w:val="22"/>
            </w:rPr>
          </w:rPrChange>
        </w:rPr>
        <w:t>1</w:t>
      </w:r>
      <w:r w:rsidRPr="007B6D4B">
        <w:rPr>
          <w:sz w:val="22"/>
          <w:szCs w:val="22"/>
        </w:rPr>
        <w:t xml:space="preserve"> and T</w:t>
      </w:r>
      <w:r w:rsidRPr="007B6D4B">
        <w:rPr>
          <w:sz w:val="22"/>
          <w:szCs w:val="22"/>
          <w:vertAlign w:val="subscript"/>
          <w:rPrChange w:id="563" w:author="Jack Allen" w:date="2015-12-13T22:51:00Z">
            <w:rPr>
              <w:sz w:val="22"/>
              <w:szCs w:val="22"/>
            </w:rPr>
          </w:rPrChange>
        </w:rPr>
        <w:t>2</w:t>
      </w:r>
      <w:r w:rsidRPr="007B6D4B">
        <w:rPr>
          <w:sz w:val="22"/>
          <w:szCs w:val="22"/>
        </w:rPr>
        <w:t xml:space="preserve"> measurements, we </w:t>
      </w:r>
      <w:ins w:id="564" w:author="Peter Jezzard" w:date="2015-11-10T10:27:00Z">
        <w:r w:rsidR="0076160F" w:rsidRPr="007B6D4B">
          <w:rPr>
            <w:sz w:val="22"/>
            <w:szCs w:val="22"/>
          </w:rPr>
          <w:t xml:space="preserve">are able to </w:t>
        </w:r>
      </w:ins>
      <w:r w:rsidRPr="007B6D4B">
        <w:rPr>
          <w:sz w:val="22"/>
          <w:szCs w:val="22"/>
        </w:rPr>
        <w:t>produce</w:t>
      </w:r>
      <w:del w:id="565" w:author="Peter Jezzard" w:date="2015-11-10T10:27:00Z">
        <w:r w:rsidRPr="007B6D4B" w:rsidDel="0076160F">
          <w:rPr>
            <w:sz w:val="22"/>
            <w:szCs w:val="22"/>
          </w:rPr>
          <w:delText>d</w:delText>
        </w:r>
      </w:del>
      <w:r w:rsidRPr="007B6D4B">
        <w:rPr>
          <w:sz w:val="22"/>
          <w:szCs w:val="22"/>
        </w:rPr>
        <w:t xml:space="preserve"> maps of the proton density (M</w:t>
      </w:r>
      <w:r w:rsidRPr="007B6D4B">
        <w:rPr>
          <w:sz w:val="22"/>
          <w:szCs w:val="22"/>
          <w:vertAlign w:val="subscript"/>
          <w:rPrChange w:id="566" w:author="Jack Allen" w:date="2015-12-13T22:51:00Z">
            <w:rPr>
              <w:sz w:val="22"/>
              <w:szCs w:val="22"/>
            </w:rPr>
          </w:rPrChange>
        </w:rPr>
        <w:t>0</w:t>
      </w:r>
      <w:r w:rsidRPr="007B6D4B">
        <w:rPr>
          <w:sz w:val="22"/>
          <w:szCs w:val="22"/>
        </w:rPr>
        <w:t>) scaled by the spatially</w:t>
      </w:r>
      <w:ins w:id="567" w:author="Peter Jezzard" w:date="2015-11-10T10:27:00Z">
        <w:r w:rsidR="002F086A" w:rsidRPr="007B6D4B">
          <w:rPr>
            <w:sz w:val="22"/>
            <w:szCs w:val="22"/>
          </w:rPr>
          <w:t>-</w:t>
        </w:r>
      </w:ins>
      <w:del w:id="568" w:author="Peter Jezzard" w:date="2015-11-10T10:27:00Z">
        <w:r w:rsidRPr="007B6D4B" w:rsidDel="002F086A">
          <w:rPr>
            <w:sz w:val="22"/>
            <w:szCs w:val="22"/>
          </w:rPr>
          <w:delText xml:space="preserve"> </w:delText>
        </w:r>
      </w:del>
      <w:r w:rsidRPr="007B6D4B">
        <w:rPr>
          <w:sz w:val="22"/>
          <w:szCs w:val="22"/>
        </w:rPr>
        <w:t xml:space="preserve">varying </w:t>
      </w:r>
      <w:ins w:id="569" w:author="Peter Jezzard" w:date="2015-11-10T10:27:00Z">
        <w:r w:rsidR="002F086A" w:rsidRPr="007B6D4B">
          <w:rPr>
            <w:sz w:val="22"/>
            <w:szCs w:val="22"/>
          </w:rPr>
          <w:t xml:space="preserve">RF </w:t>
        </w:r>
      </w:ins>
      <w:r w:rsidRPr="007B6D4B">
        <w:rPr>
          <w:sz w:val="22"/>
          <w:szCs w:val="22"/>
        </w:rPr>
        <w:t>receiv</w:t>
      </w:r>
      <w:ins w:id="570" w:author="Peter Jezzard" w:date="2015-11-10T10:27:00Z">
        <w:r w:rsidR="00EC445A" w:rsidRPr="007B6D4B">
          <w:rPr>
            <w:sz w:val="22"/>
            <w:szCs w:val="22"/>
          </w:rPr>
          <w:t>e</w:t>
        </w:r>
      </w:ins>
      <w:del w:id="571" w:author="Peter Jezzard" w:date="2015-11-10T10:27:00Z">
        <w:r w:rsidRPr="007B6D4B" w:rsidDel="00EC445A">
          <w:rPr>
            <w:sz w:val="22"/>
            <w:szCs w:val="22"/>
          </w:rPr>
          <w:delText>ing</w:delText>
        </w:r>
      </w:del>
      <w:r w:rsidRPr="007B6D4B">
        <w:rPr>
          <w:sz w:val="22"/>
          <w:szCs w:val="22"/>
        </w:rPr>
        <w:t xml:space="preserve"> field.</w:t>
      </w:r>
      <w:ins w:id="572" w:author="Jack Allen" w:date="2015-11-10T20:15:00Z">
        <w:r w:rsidR="00E52256" w:rsidRPr="007B6D4B">
          <w:rPr>
            <w:sz w:val="22"/>
            <w:szCs w:val="22"/>
          </w:rPr>
          <w:t xml:space="preserve"> </w:t>
        </w:r>
      </w:ins>
      <w:ins w:id="573" w:author="Jack Allen" w:date="2015-11-10T20:14:00Z">
        <w:r w:rsidR="00E52256" w:rsidRPr="007B6D4B">
          <w:rPr>
            <w:sz w:val="22"/>
            <w:szCs w:val="22"/>
          </w:rPr>
          <w:t>Our current framework produces a dictionary that spans a multi-dimensional parameter space covering T</w:t>
        </w:r>
        <w:r w:rsidR="00E52256" w:rsidRPr="007B6D4B">
          <w:rPr>
            <w:sz w:val="22"/>
            <w:szCs w:val="22"/>
            <w:vertAlign w:val="subscript"/>
            <w:rPrChange w:id="574" w:author="Jack Allen" w:date="2015-12-13T22:51:00Z">
              <w:rPr>
                <w:sz w:val="22"/>
                <w:szCs w:val="22"/>
              </w:rPr>
            </w:rPrChange>
          </w:rPr>
          <w:t>1</w:t>
        </w:r>
        <w:r w:rsidR="00E52256" w:rsidRPr="007B6D4B">
          <w:rPr>
            <w:sz w:val="22"/>
            <w:szCs w:val="22"/>
          </w:rPr>
          <w:t>, T</w:t>
        </w:r>
        <w:r w:rsidR="00E52256" w:rsidRPr="007B6D4B">
          <w:rPr>
            <w:sz w:val="22"/>
            <w:szCs w:val="22"/>
            <w:vertAlign w:val="subscript"/>
            <w:rPrChange w:id="575" w:author="Jack Allen" w:date="2015-12-13T22:51:00Z">
              <w:rPr>
                <w:sz w:val="22"/>
                <w:szCs w:val="22"/>
              </w:rPr>
            </w:rPrChange>
          </w:rPr>
          <w:t>2</w:t>
        </w:r>
        <w:r w:rsidR="00E52256" w:rsidRPr="007B6D4B">
          <w:rPr>
            <w:sz w:val="22"/>
            <w:szCs w:val="22"/>
          </w:rPr>
          <w:t xml:space="preserve">, excitation and refocusing pulse flip angles. Deviations of </w:t>
        </w:r>
        <w:r w:rsidR="00E52256" w:rsidRPr="007B6D4B">
          <w:rPr>
            <w:rFonts w:ascii="Cambria" w:hAnsi="Cambria"/>
            <w:sz w:val="22"/>
            <w:szCs w:val="22"/>
          </w:rPr>
          <w:t>±</w:t>
        </w:r>
        <w:r w:rsidR="00E52256" w:rsidRPr="007B6D4B">
          <w:rPr>
            <w:sz w:val="22"/>
            <w:szCs w:val="22"/>
          </w:rPr>
          <w:t xml:space="preserve">30% of the intended flip angles were simulated, with consistent deviations within each dictionary entry. This flexibility in terms of flip angle was </w:t>
        </w:r>
      </w:ins>
      <w:ins w:id="576" w:author="Jack Allen" w:date="2015-11-10T20:17:00Z">
        <w:r w:rsidR="00E52256" w:rsidRPr="007B6D4B">
          <w:rPr>
            <w:sz w:val="22"/>
            <w:szCs w:val="22"/>
          </w:rPr>
          <w:t>allowed</w:t>
        </w:r>
      </w:ins>
      <w:ins w:id="577" w:author="Jack Allen" w:date="2015-11-10T20:14:00Z">
        <w:r w:rsidR="00E52256" w:rsidRPr="007B6D4B">
          <w:rPr>
            <w:sz w:val="22"/>
            <w:szCs w:val="22"/>
          </w:rPr>
          <w:t xml:space="preserve"> in order to account for spatial variations in the radio frequency (RF) excitation field B</w:t>
        </w:r>
        <w:r w:rsidR="00E52256" w:rsidRPr="007B6D4B">
          <w:rPr>
            <w:sz w:val="22"/>
            <w:szCs w:val="22"/>
            <w:vertAlign w:val="subscript"/>
          </w:rPr>
          <w:t>1</w:t>
        </w:r>
        <w:r w:rsidR="00E52256" w:rsidRPr="007B6D4B">
          <w:rPr>
            <w:sz w:val="22"/>
            <w:szCs w:val="22"/>
          </w:rPr>
          <w:t xml:space="preserve">. </w:t>
        </w:r>
      </w:ins>
    </w:p>
    <w:p w14:paraId="57E55EF0" w14:textId="2EF16F81" w:rsidR="005A0EBF" w:rsidRPr="007B6D4B" w:rsidDel="00E52256" w:rsidRDefault="00E52256" w:rsidP="006A26E7">
      <w:pPr>
        <w:rPr>
          <w:del w:id="578" w:author="Jack Allen" w:date="2015-11-10T20:14:00Z"/>
          <w:sz w:val="22"/>
          <w:szCs w:val="22"/>
        </w:rPr>
      </w:pPr>
      <w:ins w:id="579" w:author="Jack Allen" w:date="2015-11-10T20:16:00Z">
        <w:r w:rsidRPr="007B6D4B">
          <w:rPr>
            <w:sz w:val="22"/>
            <w:szCs w:val="22"/>
          </w:rPr>
          <w:t xml:space="preserve">The TE, TR and flip angles </w:t>
        </w:r>
      </w:ins>
      <w:ins w:id="580" w:author="Jack Allen" w:date="2015-11-10T20:17:00Z">
        <w:r w:rsidRPr="007B6D4B">
          <w:rPr>
            <w:sz w:val="22"/>
            <w:szCs w:val="22"/>
          </w:rPr>
          <w:t xml:space="preserve">were stored </w:t>
        </w:r>
      </w:ins>
      <w:ins w:id="581" w:author="Jack Allen" w:date="2015-11-10T20:18:00Z">
        <w:r w:rsidRPr="007B6D4B">
          <w:rPr>
            <w:sz w:val="22"/>
            <w:szCs w:val="22"/>
          </w:rPr>
          <w:t>in a table, with each row representing the parameters used for a specific TR.</w:t>
        </w:r>
      </w:ins>
    </w:p>
    <w:p w14:paraId="12904A85" w14:textId="33F6B816" w:rsidR="006A26E7" w:rsidRPr="007B6D4B" w:rsidDel="006009CA" w:rsidRDefault="00E52256" w:rsidP="006A26E7">
      <w:pPr>
        <w:rPr>
          <w:del w:id="582" w:author="Jack Allen" w:date="2015-11-10T20:19:00Z"/>
          <w:sz w:val="22"/>
          <w:szCs w:val="22"/>
        </w:rPr>
      </w:pPr>
      <w:ins w:id="583" w:author="Jack Allen" w:date="2015-11-10T20:18:00Z">
        <w:r w:rsidRPr="007B6D4B">
          <w:rPr>
            <w:sz w:val="22"/>
            <w:szCs w:val="22"/>
          </w:rPr>
          <w:t xml:space="preserve"> </w:t>
        </w:r>
      </w:ins>
      <w:commentRangeStart w:id="584"/>
      <w:ins w:id="585" w:author="Peter Jezzard" w:date="2015-11-10T10:28:00Z">
        <w:r w:rsidR="008866AC" w:rsidRPr="007B6D4B">
          <w:rPr>
            <w:sz w:val="22"/>
            <w:szCs w:val="22"/>
          </w:rPr>
          <w:t>Thu</w:t>
        </w:r>
        <w:r w:rsidR="005A0EBF" w:rsidRPr="007B6D4B">
          <w:rPr>
            <w:sz w:val="22"/>
            <w:szCs w:val="22"/>
          </w:rPr>
          <w:t>s far a</w:t>
        </w:r>
      </w:ins>
      <w:del w:id="586" w:author="Peter Jezzard" w:date="2015-11-10T10:28:00Z">
        <w:r w:rsidR="00EB2023" w:rsidRPr="007B6D4B" w:rsidDel="005A0EBF">
          <w:rPr>
            <w:sz w:val="22"/>
            <w:szCs w:val="22"/>
          </w:rPr>
          <w:delText>A</w:delText>
        </w:r>
      </w:del>
      <w:r w:rsidR="00EB2023" w:rsidRPr="007B6D4B">
        <w:rPr>
          <w:sz w:val="22"/>
          <w:szCs w:val="22"/>
        </w:rPr>
        <w:t xml:space="preserve"> </w:t>
      </w:r>
      <w:ins w:id="587" w:author="Jack Allen" w:date="2015-11-10T16:19:00Z">
        <w:r w:rsidR="003E0A29" w:rsidRPr="007B6D4B">
          <w:rPr>
            <w:sz w:val="22"/>
            <w:szCs w:val="22"/>
          </w:rPr>
          <w:t xml:space="preserve">2D </w:t>
        </w:r>
      </w:ins>
      <w:r w:rsidR="00EB2023" w:rsidRPr="007B6D4B">
        <w:rPr>
          <w:sz w:val="22"/>
          <w:szCs w:val="22"/>
        </w:rPr>
        <w:t>spin echo (SE)</w:t>
      </w:r>
      <w:del w:id="588" w:author="Jack Allen" w:date="2015-11-11T23:41:00Z">
        <w:r w:rsidR="00EB2023" w:rsidRPr="007B6D4B" w:rsidDel="001B29C9">
          <w:rPr>
            <w:sz w:val="22"/>
            <w:szCs w:val="22"/>
          </w:rPr>
          <w:delText xml:space="preserve"> </w:delText>
        </w:r>
      </w:del>
      <w:ins w:id="589" w:author="Jack Allen" w:date="2015-11-10T16:45:00Z">
        <w:r w:rsidR="00E468D1" w:rsidRPr="007B6D4B">
          <w:rPr>
            <w:sz w:val="22"/>
            <w:szCs w:val="22"/>
          </w:rPr>
          <w:t xml:space="preserve"> </w:t>
        </w:r>
      </w:ins>
      <w:r w:rsidR="00EB2023" w:rsidRPr="007B6D4B">
        <w:rPr>
          <w:sz w:val="22"/>
          <w:szCs w:val="22"/>
        </w:rPr>
        <w:t xml:space="preserve">sequence </w:t>
      </w:r>
      <w:del w:id="590" w:author="Peter Jezzard" w:date="2015-11-10T10:28:00Z">
        <w:r w:rsidR="00EB2023" w:rsidRPr="007B6D4B" w:rsidDel="005A0EBF">
          <w:rPr>
            <w:sz w:val="22"/>
            <w:szCs w:val="22"/>
          </w:rPr>
          <w:delText xml:space="preserve">was </w:delText>
        </w:r>
      </w:del>
      <w:ins w:id="591" w:author="Peter Jezzard" w:date="2015-11-10T10:28:00Z">
        <w:r w:rsidR="005A0EBF" w:rsidRPr="007B6D4B">
          <w:rPr>
            <w:sz w:val="22"/>
            <w:szCs w:val="22"/>
          </w:rPr>
          <w:t xml:space="preserve">has been </w:t>
        </w:r>
      </w:ins>
      <w:r w:rsidR="00EB2023" w:rsidRPr="007B6D4B">
        <w:rPr>
          <w:sz w:val="22"/>
          <w:szCs w:val="22"/>
        </w:rPr>
        <w:t>used for this purpose</w:t>
      </w:r>
      <w:ins w:id="592" w:author="Peter Jezzard" w:date="2015-11-10T10:28:00Z">
        <w:r w:rsidR="005A0EBF" w:rsidRPr="007B6D4B">
          <w:rPr>
            <w:sz w:val="22"/>
            <w:szCs w:val="22"/>
          </w:rPr>
          <w:t xml:space="preserve">, with pseudo-randomly varying echo time (TE), repetition </w:t>
        </w:r>
      </w:ins>
      <w:ins w:id="593" w:author="Peter Jezzard" w:date="2015-11-10T10:29:00Z">
        <w:r w:rsidR="005A0EBF" w:rsidRPr="007B6D4B">
          <w:rPr>
            <w:sz w:val="22"/>
            <w:szCs w:val="22"/>
          </w:rPr>
          <w:t>time (TR)</w:t>
        </w:r>
        <w:r w:rsidR="000D1B6F" w:rsidRPr="007B6D4B">
          <w:rPr>
            <w:sz w:val="22"/>
            <w:szCs w:val="22"/>
          </w:rPr>
          <w:t>,</w:t>
        </w:r>
        <w:r w:rsidR="005A0EBF" w:rsidRPr="007B6D4B">
          <w:rPr>
            <w:sz w:val="22"/>
            <w:szCs w:val="22"/>
          </w:rPr>
          <w:t xml:space="preserve"> and excitation flip angles</w:t>
        </w:r>
      </w:ins>
      <w:commentRangeEnd w:id="584"/>
      <w:ins w:id="594" w:author="Peter Jezzard" w:date="2015-11-10T10:37:00Z">
        <w:r w:rsidR="008866AC" w:rsidRPr="007B6D4B">
          <w:rPr>
            <w:rStyle w:val="CommentReference"/>
            <w:sz w:val="22"/>
            <w:szCs w:val="22"/>
            <w:rPrChange w:id="595" w:author="Jack Allen" w:date="2015-12-13T22:51:00Z">
              <w:rPr>
                <w:rStyle w:val="CommentReference"/>
              </w:rPr>
            </w:rPrChange>
          </w:rPr>
          <w:commentReference w:id="584"/>
        </w:r>
      </w:ins>
      <w:ins w:id="597" w:author="Jack Allen" w:date="2015-11-12T02:09:00Z">
        <w:r w:rsidR="00B45080" w:rsidRPr="007B6D4B">
          <w:rPr>
            <w:sz w:val="22"/>
            <w:szCs w:val="22"/>
          </w:rPr>
          <w:t xml:space="preserve"> (see Fig. 1). </w:t>
        </w:r>
      </w:ins>
      <w:del w:id="598" w:author="Jack Allen" w:date="2015-11-12T02:09:00Z">
        <w:r w:rsidR="00EB2023" w:rsidRPr="007B6D4B" w:rsidDel="00B45080">
          <w:rPr>
            <w:sz w:val="22"/>
            <w:szCs w:val="22"/>
          </w:rPr>
          <w:delText>.</w:delText>
        </w:r>
      </w:del>
      <w:ins w:id="599" w:author="Jack Allen" w:date="2015-11-11T23:42:00Z">
        <w:r w:rsidR="001B29C9" w:rsidRPr="007B6D4B">
          <w:rPr>
            <w:sz w:val="22"/>
            <w:szCs w:val="22"/>
          </w:rPr>
          <w:t>Signal readout was achieved via single-shot EPI.</w:t>
        </w:r>
      </w:ins>
      <w:del w:id="600" w:author="Jack Allen" w:date="2015-11-10T16:33:00Z">
        <w:r w:rsidR="00EB2023" w:rsidRPr="007B6D4B" w:rsidDel="0018060E">
          <w:rPr>
            <w:sz w:val="22"/>
            <w:szCs w:val="22"/>
          </w:rPr>
          <w:delText xml:space="preserve"> </w:delText>
        </w:r>
      </w:del>
      <w:del w:id="601" w:author="Jack Allen" w:date="2015-11-11T23:42:00Z">
        <w:r w:rsidR="00EB2023" w:rsidRPr="007B6D4B" w:rsidDel="001B29C9">
          <w:rPr>
            <w:sz w:val="22"/>
            <w:szCs w:val="22"/>
          </w:rPr>
          <w:delText>We</w:delText>
        </w:r>
      </w:del>
      <w:r w:rsidR="00EB2023" w:rsidRPr="007B6D4B">
        <w:rPr>
          <w:sz w:val="22"/>
          <w:szCs w:val="22"/>
        </w:rPr>
        <w:t xml:space="preserve"> </w:t>
      </w:r>
      <w:ins w:id="602" w:author="Jack Allen" w:date="2015-11-11T23:42:00Z">
        <w:r w:rsidR="001B29C9" w:rsidRPr="007B6D4B">
          <w:rPr>
            <w:sz w:val="22"/>
            <w:szCs w:val="22"/>
          </w:rPr>
          <w:t xml:space="preserve">We </w:t>
        </w:r>
      </w:ins>
      <w:r w:rsidR="00EB2023" w:rsidRPr="007B6D4B">
        <w:rPr>
          <w:sz w:val="22"/>
          <w:szCs w:val="22"/>
        </w:rPr>
        <w:t xml:space="preserve">will build on this work in our future research. </w:t>
      </w:r>
      <w:r w:rsidR="006A26E7" w:rsidRPr="007B6D4B">
        <w:rPr>
          <w:sz w:val="22"/>
          <w:szCs w:val="22"/>
        </w:rPr>
        <w:t>Our main goal is to produce a robust and practical MRF framework, which will be used as part of a routine protocol for scanning patients</w:t>
      </w:r>
      <w:ins w:id="603" w:author="Peter Jezzard" w:date="2015-11-10T10:29:00Z">
        <w:r w:rsidR="000D1B6F" w:rsidRPr="007B6D4B">
          <w:rPr>
            <w:sz w:val="22"/>
            <w:szCs w:val="22"/>
          </w:rPr>
          <w:t xml:space="preserve"> recruited as part of the Acute MRI in Cerebral Ischemia (AMICI) study</w:t>
        </w:r>
      </w:ins>
      <w:r w:rsidR="006A26E7" w:rsidRPr="007B6D4B">
        <w:rPr>
          <w:sz w:val="22"/>
          <w:szCs w:val="22"/>
        </w:rPr>
        <w:t xml:space="preserve">. </w:t>
      </w:r>
    </w:p>
    <w:p w14:paraId="28F636FE" w14:textId="77777777" w:rsidR="006009CA" w:rsidRPr="007B6D4B" w:rsidRDefault="006009CA" w:rsidP="006A26E7">
      <w:pPr>
        <w:rPr>
          <w:ins w:id="604" w:author="Jack Allen" w:date="2015-12-13T22:29:00Z"/>
          <w:sz w:val="22"/>
          <w:szCs w:val="22"/>
        </w:rPr>
      </w:pPr>
    </w:p>
    <w:p w14:paraId="4C4E72B7" w14:textId="77777777" w:rsidR="00E52256" w:rsidRPr="007B6D4B" w:rsidRDefault="00E52256" w:rsidP="006A26E7">
      <w:pPr>
        <w:rPr>
          <w:ins w:id="605" w:author="Jack Allen" w:date="2015-11-10T20:14:00Z"/>
          <w:sz w:val="22"/>
          <w:szCs w:val="22"/>
        </w:rPr>
      </w:pPr>
    </w:p>
    <w:p w14:paraId="76886A2B" w14:textId="57A3A30E" w:rsidR="00E52256" w:rsidRPr="007B6D4B" w:rsidRDefault="00EF55B1" w:rsidP="006A26E7">
      <w:pPr>
        <w:rPr>
          <w:ins w:id="606" w:author="Jack Allen" w:date="2015-11-12T02:04:00Z"/>
          <w:sz w:val="22"/>
          <w:szCs w:val="22"/>
        </w:rPr>
      </w:pPr>
      <w:ins w:id="607" w:author="Jack Allen" w:date="2015-11-12T02:19:00Z">
        <w:r w:rsidRPr="007B6D4B">
          <w:rPr>
            <w:noProof/>
            <w:sz w:val="22"/>
            <w:szCs w:val="22"/>
            <w:lang w:val="en-US"/>
            <w:rPrChange w:id="608">
              <w:rPr>
                <w:noProof/>
                <w:lang w:val="en-US"/>
              </w:rPr>
            </w:rPrChange>
          </w:rPr>
          <mc:AlternateContent>
            <mc:Choice Requires="wps">
              <w:drawing>
                <wp:anchor distT="0" distB="0" distL="114300" distR="114300" simplePos="0" relativeHeight="251665408" behindDoc="0" locked="0" layoutInCell="1" allowOverlap="1" wp14:anchorId="47BD64C8" wp14:editId="5979855C">
                  <wp:simplePos x="0" y="0"/>
                  <wp:positionH relativeFrom="column">
                    <wp:posOffset>3314700</wp:posOffset>
                  </wp:positionH>
                  <wp:positionV relativeFrom="paragraph">
                    <wp:posOffset>107315</wp:posOffset>
                  </wp:positionV>
                  <wp:extent cx="0" cy="685800"/>
                  <wp:effectExtent l="127000" t="50800" r="101600" b="101600"/>
                  <wp:wrapNone/>
                  <wp:docPr id="9" name="Straight Arrow Connector 9"/>
                  <wp:cNvGraphicFramePr/>
                  <a:graphic xmlns:a="http://schemas.openxmlformats.org/drawingml/2006/main">
                    <a:graphicData uri="http://schemas.microsoft.com/office/word/2010/wordprocessingShape">
                      <wps:wsp>
                        <wps:cNvCnPr/>
                        <wps:spPr>
                          <a:xfrm>
                            <a:off x="0" y="0"/>
                            <a:ext cx="0" cy="685800"/>
                          </a:xfrm>
                          <a:prstGeom prst="straightConnector1">
                            <a:avLst/>
                          </a:prstGeom>
                          <a:ln>
                            <a:solidFill>
                              <a:srgbClr val="800000"/>
                            </a:solidFill>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61pt;margin-top:8.45pt;width:0;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" strokecolor="maroon" strokeweight="2pt">
                  <v:stroke dashstyle="dash" startarrow="open" endarrow="open"/>
                  <v:shadow on="t" opacity="24903f" mv:blur="40000f" origin=",.5" offset="0,20000emu"/>
                </v:shape>
              </w:pict>
            </mc:Fallback>
          </mc:AlternateContent>
        </w:r>
      </w:ins>
      <w:ins w:id="609" w:author="Jack Allen" w:date="2015-11-12T02:04:00Z">
        <w:r w:rsidRPr="007B6D4B">
          <w:rPr>
            <w:noProof/>
            <w:sz w:val="22"/>
            <w:szCs w:val="22"/>
            <w:lang w:val="en-US"/>
            <w:rPrChange w:id="610" w:author="Jack Allen" w:date="2015-12-13T22:51:00Z">
              <w:rPr>
                <w:noProof/>
                <w:sz w:val="22"/>
                <w:szCs w:val="22"/>
                <w:lang w:val="en-US"/>
              </w:rPr>
            </w:rPrChange>
          </w:rPr>
          <w:drawing>
            <wp:anchor distT="0" distB="0" distL="114300" distR="114300" simplePos="0" relativeHeight="251658239" behindDoc="0" locked="0" layoutInCell="1" allowOverlap="1" wp14:anchorId="7152A4D8" wp14:editId="45C81C65">
              <wp:simplePos x="0" y="0"/>
              <wp:positionH relativeFrom="column">
                <wp:posOffset>1371600</wp:posOffset>
              </wp:positionH>
              <wp:positionV relativeFrom="paragraph">
                <wp:posOffset>107315</wp:posOffset>
              </wp:positionV>
              <wp:extent cx="3175000" cy="6915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extLst>
                          <a:ext uri="{28A0092B-C50C-407E-A947-70E740481C1C}">
                            <a14:useLocalDpi xmlns:a14="http://schemas.microsoft.com/office/drawing/2010/main" val="0"/>
                          </a:ext>
                        </a:extLst>
                      </a:blip>
                      <a:srcRect l="4596" t="20569" r="57177" b="62565"/>
                      <a:stretch/>
                    </pic:blipFill>
                    <pic:spPr bwMode="auto">
                      <a:xfrm>
                        <a:off x="0" y="0"/>
                        <a:ext cx="3175000" cy="69151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3E4F6F59" w14:textId="403E5498" w:rsidR="00B45080" w:rsidRPr="007B6D4B" w:rsidRDefault="00EF55B1">
      <w:pPr>
        <w:keepNext/>
        <w:rPr>
          <w:ins w:id="611" w:author="Jack Allen" w:date="2015-11-12T02:09:00Z"/>
          <w:sz w:val="22"/>
          <w:szCs w:val="22"/>
          <w:rPrChange w:id="612" w:author="Jack Allen" w:date="2015-12-13T22:51:00Z">
            <w:rPr>
              <w:ins w:id="613" w:author="Jack Allen" w:date="2015-11-12T02:09:00Z"/>
            </w:rPr>
          </w:rPrChange>
        </w:rPr>
        <w:pPrChange w:id="614" w:author="Jack Allen" w:date="2015-11-12T02:09:00Z">
          <w:pPr/>
        </w:pPrChange>
      </w:pPr>
      <w:ins w:id="615" w:author="Jack Allen" w:date="2015-11-12T02:10:00Z">
        <w:r w:rsidRPr="007B6D4B">
          <w:rPr>
            <w:noProof/>
            <w:sz w:val="22"/>
            <w:szCs w:val="22"/>
            <w:lang w:val="en-US"/>
            <w:rPrChange w:id="616">
              <w:rPr>
                <w:noProof/>
                <w:lang w:val="en-US"/>
              </w:rPr>
            </w:rPrChange>
          </w:rPr>
          <mc:AlternateContent>
            <mc:Choice Requires="wps">
              <w:drawing>
                <wp:anchor distT="0" distB="0" distL="114300" distR="114300" simplePos="0" relativeHeight="251659264" behindDoc="0" locked="0" layoutInCell="1" allowOverlap="1" wp14:anchorId="3912D959" wp14:editId="6114992F">
                  <wp:simplePos x="0" y="0"/>
                  <wp:positionH relativeFrom="column">
                    <wp:posOffset>1714500</wp:posOffset>
                  </wp:positionH>
                  <wp:positionV relativeFrom="paragraph">
                    <wp:posOffset>57785</wp:posOffset>
                  </wp:positionV>
                  <wp:extent cx="2400300" cy="0"/>
                  <wp:effectExtent l="76200" t="101600" r="38100" b="177800"/>
                  <wp:wrapNone/>
                  <wp:docPr id="5" name="Straight Arrow Connector 5"/>
                  <wp:cNvGraphicFramePr/>
                  <a:graphic xmlns:a="http://schemas.openxmlformats.org/drawingml/2006/main">
                    <a:graphicData uri="http://schemas.microsoft.com/office/word/2010/wordprocessingShape">
                      <wps:wsp>
                        <wps:cNvCnPr/>
                        <wps:spPr>
                          <a:xfrm>
                            <a:off x="0" y="0"/>
                            <a:ext cx="2400300" cy="0"/>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135pt;margin-top:4.55pt;width:189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" strokecolor="red" strokeweight="2pt">
                  <v:stroke startarrow="open" endarrow="open"/>
                  <v:shadow on="t" opacity="24903f" mv:blur="40000f" origin=",.5" offset="0,20000emu"/>
                </v:shape>
              </w:pict>
            </mc:Fallback>
          </mc:AlternateContent>
        </w:r>
      </w:ins>
    </w:p>
    <w:p w14:paraId="150E01BC" w14:textId="4DF1FDD5" w:rsidR="00EF55B1" w:rsidRPr="007B6D4B" w:rsidRDefault="00EF55B1">
      <w:pPr>
        <w:pStyle w:val="Caption"/>
        <w:rPr>
          <w:ins w:id="617" w:author="Jack Allen" w:date="2015-11-12T02:16:00Z"/>
          <w:sz w:val="22"/>
          <w:szCs w:val="22"/>
          <w:rPrChange w:id="618" w:author="Jack Allen" w:date="2015-12-13T22:51:00Z">
            <w:rPr>
              <w:ins w:id="619" w:author="Jack Allen" w:date="2015-11-12T02:16:00Z"/>
            </w:rPr>
          </w:rPrChange>
        </w:rPr>
        <w:pPrChange w:id="620" w:author="Jack Allen" w:date="2015-11-12T02:09:00Z">
          <w:pPr/>
        </w:pPrChange>
      </w:pPr>
      <w:ins w:id="621" w:author="Jack Allen" w:date="2015-11-12T02:10:00Z">
        <w:r w:rsidRPr="007B6D4B">
          <w:rPr>
            <w:noProof/>
            <w:sz w:val="22"/>
            <w:szCs w:val="22"/>
            <w:lang w:val="en-US"/>
            <w:rPrChange w:id="622">
              <w:rPr>
                <w:noProof/>
                <w:lang w:val="en-US"/>
              </w:rPr>
            </w:rPrChange>
          </w:rPr>
          <mc:AlternateContent>
            <mc:Choice Requires="wps">
              <w:drawing>
                <wp:anchor distT="0" distB="0" distL="114300" distR="114300" simplePos="0" relativeHeight="251661312" behindDoc="0" locked="0" layoutInCell="1" allowOverlap="1" wp14:anchorId="363C18A9" wp14:editId="3BB3364A">
                  <wp:simplePos x="0" y="0"/>
                  <wp:positionH relativeFrom="column">
                    <wp:posOffset>1714500</wp:posOffset>
                  </wp:positionH>
                  <wp:positionV relativeFrom="paragraph">
                    <wp:posOffset>107950</wp:posOffset>
                  </wp:positionV>
                  <wp:extent cx="685800" cy="0"/>
                  <wp:effectExtent l="7620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rgbClr val="008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35pt;margin-top:8.5pt;width:54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" strokecolor="green" strokeweight="2pt">
                  <v:stroke startarrow="open" endarrow="open"/>
                  <v:shadow on="t" opacity="24903f" mv:blur="40000f" origin=",.5" offset="0,20000emu"/>
                </v:shape>
              </w:pict>
            </mc:Fallback>
          </mc:AlternateContent>
        </w:r>
      </w:ins>
      <w:ins w:id="623" w:author="Jack Allen" w:date="2015-11-12T02:14:00Z">
        <w:r w:rsidRPr="007B6D4B">
          <w:rPr>
            <w:noProof/>
            <w:sz w:val="22"/>
            <w:szCs w:val="22"/>
            <w:lang w:val="en-US"/>
            <w:rPrChange w:id="624">
              <w:rPr>
                <w:b/>
                <w:bCs/>
                <w:noProof/>
                <w:sz w:val="22"/>
                <w:szCs w:val="22"/>
                <w:lang w:val="en-US"/>
              </w:rPr>
            </w:rPrChange>
          </w:rPr>
          <mc:AlternateContent>
            <mc:Choice Requires="wps">
              <w:drawing>
                <wp:anchor distT="0" distB="0" distL="114300" distR="114300" simplePos="0" relativeHeight="251663360" behindDoc="0" locked="0" layoutInCell="1" allowOverlap="1" wp14:anchorId="7135E0B8" wp14:editId="0FA60FD2">
                  <wp:simplePos x="0" y="0"/>
                  <wp:positionH relativeFrom="column">
                    <wp:posOffset>2971800</wp:posOffset>
                  </wp:positionH>
                  <wp:positionV relativeFrom="paragraph">
                    <wp:posOffset>107950</wp:posOffset>
                  </wp:positionV>
                  <wp:extent cx="0" cy="342900"/>
                  <wp:effectExtent l="127000" t="50800" r="76200" b="114300"/>
                  <wp:wrapNone/>
                  <wp:docPr id="8"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80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34pt;margin-top:8.5pt;width:0;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" strokecolor="maroon" strokeweight="2pt">
                  <v:stroke startarrow="open" endarrow="open"/>
                  <v:shadow on="t" opacity="24903f" mv:blur="40000f" origin=",.5" offset="0,20000emu"/>
                </v:shape>
              </w:pict>
            </mc:Fallback>
          </mc:AlternateContent>
        </w:r>
      </w:ins>
    </w:p>
    <w:p w14:paraId="55654923" w14:textId="77777777" w:rsidR="00EF55B1" w:rsidRPr="007B6D4B" w:rsidRDefault="00EF55B1">
      <w:pPr>
        <w:pStyle w:val="Caption"/>
        <w:rPr>
          <w:ins w:id="625" w:author="Jack Allen" w:date="2015-11-12T02:16:00Z"/>
          <w:sz w:val="22"/>
          <w:szCs w:val="22"/>
          <w:rPrChange w:id="626" w:author="Jack Allen" w:date="2015-12-13T22:51:00Z">
            <w:rPr>
              <w:ins w:id="627" w:author="Jack Allen" w:date="2015-11-12T02:16:00Z"/>
            </w:rPr>
          </w:rPrChange>
        </w:rPr>
        <w:pPrChange w:id="628" w:author="Jack Allen" w:date="2015-11-12T02:09:00Z">
          <w:pPr/>
        </w:pPrChange>
      </w:pPr>
    </w:p>
    <w:p w14:paraId="364F26EF" w14:textId="5083EC7F" w:rsidR="00ED60E7" w:rsidRPr="007B6D4B" w:rsidRDefault="00B45080">
      <w:pPr>
        <w:pStyle w:val="Caption"/>
        <w:spacing w:after="0"/>
        <w:ind w:left="720" w:firstLine="720"/>
        <w:rPr>
          <w:ins w:id="629" w:author="Jack Allen" w:date="2015-11-12T10:23:00Z"/>
          <w:rPrChange w:id="630" w:author="Jack Allen" w:date="2015-12-13T22:51:00Z">
            <w:rPr>
              <w:ins w:id="631" w:author="Jack Allen" w:date="2015-11-12T10:23:00Z"/>
              <w:sz w:val="20"/>
              <w:szCs w:val="20"/>
            </w:rPr>
          </w:rPrChange>
        </w:rPr>
        <w:pPrChange w:id="632" w:author="Jack Allen" w:date="2015-11-12T10:24:00Z">
          <w:pPr/>
        </w:pPrChange>
      </w:pPr>
      <w:ins w:id="633" w:author="Jack Allen" w:date="2015-11-12T02:09:00Z">
        <w:r w:rsidRPr="007B6D4B">
          <w:rPr>
            <w:color w:val="auto"/>
            <w:rPrChange w:id="634" w:author="Jack Allen" w:date="2015-12-13T22:51:00Z">
              <w:rPr>
                <w:b/>
                <w:bCs/>
              </w:rPr>
            </w:rPrChange>
          </w:rPr>
          <w:t xml:space="preserve">Figure </w:t>
        </w:r>
        <w:r w:rsidRPr="007B6D4B">
          <w:rPr>
            <w:color w:val="auto"/>
            <w:rPrChange w:id="635" w:author="Jack Allen" w:date="2015-12-13T22:51:00Z">
              <w:rPr>
                <w:b/>
                <w:bCs/>
              </w:rPr>
            </w:rPrChange>
          </w:rPr>
          <w:fldChar w:fldCharType="begin"/>
        </w:r>
        <w:r w:rsidRPr="007B6D4B">
          <w:rPr>
            <w:color w:val="auto"/>
            <w:rPrChange w:id="636" w:author="Jack Allen" w:date="2015-12-13T22:51:00Z">
              <w:rPr>
                <w:b/>
                <w:bCs/>
              </w:rPr>
            </w:rPrChange>
          </w:rPr>
          <w:instrText xml:space="preserve"> SEQ Figure \* ARABIC </w:instrText>
        </w:r>
      </w:ins>
      <w:r w:rsidRPr="007B6D4B">
        <w:rPr>
          <w:color w:val="auto"/>
          <w:rPrChange w:id="637" w:author="Jack Allen" w:date="2015-12-13T22:51:00Z">
            <w:rPr>
              <w:b/>
              <w:bCs/>
            </w:rPr>
          </w:rPrChange>
        </w:rPr>
        <w:fldChar w:fldCharType="separate"/>
      </w:r>
      <w:ins w:id="638" w:author="Jack Allen" w:date="2015-11-12T02:09:00Z">
        <w:r w:rsidRPr="007B6D4B">
          <w:rPr>
            <w:noProof/>
            <w:color w:val="auto"/>
            <w:rPrChange w:id="639" w:author="Jack Allen" w:date="2015-12-13T22:51:00Z">
              <w:rPr>
                <w:b/>
                <w:bCs/>
                <w:noProof/>
              </w:rPr>
            </w:rPrChange>
          </w:rPr>
          <w:t>1</w:t>
        </w:r>
        <w:r w:rsidRPr="007B6D4B">
          <w:rPr>
            <w:color w:val="auto"/>
            <w:rPrChange w:id="640" w:author="Jack Allen" w:date="2015-12-13T22:51:00Z">
              <w:rPr>
                <w:b/>
                <w:bCs/>
              </w:rPr>
            </w:rPrChange>
          </w:rPr>
          <w:fldChar w:fldCharType="end"/>
        </w:r>
        <w:r w:rsidRPr="007B6D4B">
          <w:rPr>
            <w:color w:val="auto"/>
            <w:rPrChange w:id="641" w:author="Jack Allen" w:date="2015-12-13T22:51:00Z">
              <w:rPr>
                <w:b/>
                <w:bCs/>
              </w:rPr>
            </w:rPrChange>
          </w:rPr>
          <w:t xml:space="preserve"> - Spi</w:t>
        </w:r>
        <w:r w:rsidR="008004FA" w:rsidRPr="007B6D4B">
          <w:rPr>
            <w:color w:val="auto"/>
            <w:rPrChange w:id="642" w:author="Jack Allen" w:date="2015-12-13T22:51:00Z">
              <w:rPr>
                <w:b/>
                <w:bCs/>
              </w:rPr>
            </w:rPrChange>
          </w:rPr>
          <w:t>n Echo Pulse Sequence Diagram, H</w:t>
        </w:r>
        <w:r w:rsidRPr="007B6D4B">
          <w:rPr>
            <w:color w:val="auto"/>
            <w:rPrChange w:id="643" w:author="Jack Allen" w:date="2015-12-13T22:51:00Z">
              <w:rPr>
                <w:b/>
                <w:bCs/>
              </w:rPr>
            </w:rPrChange>
          </w:rPr>
          <w:t>ighli</w:t>
        </w:r>
        <w:r w:rsidR="008004FA" w:rsidRPr="007B6D4B">
          <w:rPr>
            <w:color w:val="auto"/>
            <w:rPrChange w:id="644" w:author="Jack Allen" w:date="2015-12-13T22:51:00Z">
              <w:rPr>
                <w:b/>
                <w:bCs/>
              </w:rPr>
            </w:rPrChange>
          </w:rPr>
          <w:t xml:space="preserve">ghting </w:t>
        </w:r>
      </w:ins>
      <w:ins w:id="645" w:author="Jack Allen" w:date="2015-11-12T02:25:00Z">
        <w:r w:rsidR="007A4D0A" w:rsidRPr="007B6D4B">
          <w:rPr>
            <w:color w:val="auto"/>
            <w:rPrChange w:id="646" w:author="Jack Allen" w:date="2015-12-13T22:51:00Z">
              <w:rPr>
                <w:b/>
                <w:bCs/>
              </w:rPr>
            </w:rPrChange>
          </w:rPr>
          <w:t xml:space="preserve">the </w:t>
        </w:r>
      </w:ins>
      <w:ins w:id="647" w:author="Jack Allen" w:date="2015-11-12T02:09:00Z">
        <w:r w:rsidR="008004FA" w:rsidRPr="007B6D4B">
          <w:rPr>
            <w:color w:val="auto"/>
            <w:rPrChange w:id="648" w:author="Jack Allen" w:date="2015-12-13T22:51:00Z">
              <w:rPr>
                <w:b/>
                <w:bCs/>
              </w:rPr>
            </w:rPrChange>
          </w:rPr>
          <w:t>V</w:t>
        </w:r>
        <w:r w:rsidR="007A4D0A" w:rsidRPr="007B6D4B">
          <w:rPr>
            <w:color w:val="auto"/>
            <w:rPrChange w:id="649" w:author="Jack Allen" w:date="2015-12-13T22:51:00Z">
              <w:rPr>
                <w:b/>
                <w:bCs/>
              </w:rPr>
            </w:rPrChange>
          </w:rPr>
          <w:t>arying</w:t>
        </w:r>
        <w:r w:rsidR="008004FA" w:rsidRPr="007B6D4B">
          <w:rPr>
            <w:color w:val="auto"/>
            <w:rPrChange w:id="650" w:author="Jack Allen" w:date="2015-12-13T22:51:00Z">
              <w:rPr>
                <w:b/>
                <w:bCs/>
              </w:rPr>
            </w:rPrChange>
          </w:rPr>
          <w:t xml:space="preserve"> </w:t>
        </w:r>
      </w:ins>
      <w:ins w:id="651" w:author="Jack Allen" w:date="2015-11-12T11:03:00Z">
        <w:r w:rsidR="00720B80" w:rsidRPr="007B6D4B">
          <w:rPr>
            <w:color w:val="auto"/>
            <w:rPrChange w:id="652" w:author="Jack Allen" w:date="2015-12-13T22:51:00Z">
              <w:rPr>
                <w:b/>
                <w:bCs/>
              </w:rPr>
            </w:rPrChange>
          </w:rPr>
          <w:t xml:space="preserve">MRF </w:t>
        </w:r>
      </w:ins>
      <w:ins w:id="653" w:author="Jack Allen" w:date="2015-11-12T02:09:00Z">
        <w:r w:rsidR="008004FA" w:rsidRPr="007B6D4B">
          <w:rPr>
            <w:color w:val="auto"/>
            <w:rPrChange w:id="654" w:author="Jack Allen" w:date="2015-12-13T22:51:00Z">
              <w:rPr>
                <w:b/>
                <w:bCs/>
              </w:rPr>
            </w:rPrChange>
          </w:rPr>
          <w:t>P</w:t>
        </w:r>
        <w:r w:rsidR="00EF55B1" w:rsidRPr="007B6D4B">
          <w:rPr>
            <w:color w:val="auto"/>
            <w:rPrChange w:id="655" w:author="Jack Allen" w:date="2015-12-13T22:51:00Z">
              <w:rPr>
                <w:b/>
                <w:bCs/>
              </w:rPr>
            </w:rPrChange>
          </w:rPr>
          <w:t>arameters</w:t>
        </w:r>
      </w:ins>
      <w:ins w:id="656" w:author="Jack Allen" w:date="2015-11-12T10:23:00Z">
        <w:r w:rsidR="00ED60E7" w:rsidRPr="007B6D4B">
          <w:rPr>
            <w:color w:val="auto"/>
            <w:rPrChange w:id="657" w:author="Jack Allen" w:date="2015-12-13T22:51:00Z">
              <w:rPr>
                <w:sz w:val="20"/>
                <w:szCs w:val="20"/>
              </w:rPr>
            </w:rPrChange>
          </w:rPr>
          <w:t xml:space="preserve"> </w:t>
        </w:r>
      </w:ins>
    </w:p>
    <w:p w14:paraId="48BE7A9E" w14:textId="67B98C64" w:rsidR="00B45080" w:rsidRPr="007B6D4B" w:rsidRDefault="00EF55B1">
      <w:pPr>
        <w:pStyle w:val="Caption"/>
        <w:spacing w:after="0"/>
        <w:rPr>
          <w:ins w:id="658" w:author="Jack Allen" w:date="2015-11-12T02:08:00Z"/>
          <w:b w:val="0"/>
          <w:bCs w:val="0"/>
          <w:rPrChange w:id="659" w:author="Jack Allen" w:date="2015-12-13T22:51:00Z">
            <w:rPr>
              <w:ins w:id="660" w:author="Jack Allen" w:date="2015-11-12T02:08:00Z"/>
              <w:b/>
              <w:bCs/>
              <w:color w:val="4F81BD" w:themeColor="accent1"/>
              <w:sz w:val="22"/>
              <w:szCs w:val="22"/>
            </w:rPr>
          </w:rPrChange>
        </w:rPr>
        <w:pPrChange w:id="661" w:author="Jack Allen" w:date="2015-11-12T10:24:00Z">
          <w:pPr/>
        </w:pPrChange>
      </w:pPr>
      <w:ins w:id="662" w:author="Jack Allen" w:date="2015-11-12T02:09:00Z">
        <w:r w:rsidRPr="00136041">
          <w:t>(</w:t>
        </w:r>
        <w:r w:rsidR="008004FA" w:rsidRPr="007B6D4B">
          <w:rPr>
            <w:color w:val="FF0000"/>
            <w:rPrChange w:id="663" w:author="Jack Allen" w:date="2015-12-13T22:51:00Z">
              <w:rPr>
                <w:b/>
                <w:bCs/>
                <w:color w:val="FF0000"/>
              </w:rPr>
            </w:rPrChange>
          </w:rPr>
          <w:t>TR = R</w:t>
        </w:r>
        <w:r w:rsidRPr="007B6D4B">
          <w:rPr>
            <w:color w:val="FF0000"/>
            <w:rPrChange w:id="664" w:author="Jack Allen" w:date="2015-12-13T22:51:00Z">
              <w:rPr>
                <w:b/>
                <w:bCs/>
              </w:rPr>
            </w:rPrChange>
          </w:rPr>
          <w:t>ed</w:t>
        </w:r>
        <w:r w:rsidRPr="00136041">
          <w:t>,</w:t>
        </w:r>
      </w:ins>
      <w:ins w:id="665" w:author="Jack Allen" w:date="2015-11-12T10:23:00Z">
        <w:r w:rsidR="00ED60E7" w:rsidRPr="007B6D4B">
          <w:rPr>
            <w:rPrChange w:id="666" w:author="Jack Allen" w:date="2015-12-13T22:51:00Z">
              <w:rPr>
                <w:b/>
                <w:bCs/>
              </w:rPr>
            </w:rPrChange>
          </w:rPr>
          <w:t xml:space="preserve"> </w:t>
        </w:r>
      </w:ins>
      <w:ins w:id="667" w:author="Jack Allen" w:date="2015-11-12T02:09:00Z">
        <w:r w:rsidR="008004FA" w:rsidRPr="007B6D4B">
          <w:rPr>
            <w:color w:val="008000"/>
            <w:rPrChange w:id="668" w:author="Jack Allen" w:date="2015-12-13T22:51:00Z">
              <w:rPr>
                <w:b/>
                <w:bCs/>
                <w:color w:val="008000"/>
              </w:rPr>
            </w:rPrChange>
          </w:rPr>
          <w:t>TE = G</w:t>
        </w:r>
        <w:r w:rsidRPr="007B6D4B">
          <w:rPr>
            <w:color w:val="008000"/>
            <w:rPrChange w:id="669" w:author="Jack Allen" w:date="2015-12-13T22:51:00Z">
              <w:rPr>
                <w:b/>
                <w:bCs/>
              </w:rPr>
            </w:rPrChange>
          </w:rPr>
          <w:t>reen</w:t>
        </w:r>
        <w:r w:rsidRPr="00136041">
          <w:t xml:space="preserve">, </w:t>
        </w:r>
      </w:ins>
      <w:ins w:id="670" w:author="Jack Allen" w:date="2015-11-12T02:20:00Z">
        <w:r w:rsidRPr="007B6D4B">
          <w:rPr>
            <w:color w:val="800000"/>
            <w:rPrChange w:id="671" w:author="Jack Allen" w:date="2015-12-13T22:51:00Z">
              <w:rPr>
                <w:b/>
                <w:bCs/>
              </w:rPr>
            </w:rPrChange>
          </w:rPr>
          <w:t>“</w:t>
        </w:r>
      </w:ins>
      <w:ins w:id="672" w:author="Jack Allen" w:date="2015-11-12T02:18:00Z">
        <w:r w:rsidRPr="007B6D4B">
          <w:rPr>
            <w:color w:val="800000"/>
            <w:rPrChange w:id="673" w:author="Jack Allen" w:date="2015-12-13T22:51:00Z">
              <w:rPr>
                <w:b/>
                <w:bCs/>
              </w:rPr>
            </w:rPrChange>
          </w:rPr>
          <w:t>Exci</w:t>
        </w:r>
      </w:ins>
      <w:ins w:id="674" w:author="Jack Allen" w:date="2015-11-12T02:19:00Z">
        <w:r w:rsidRPr="007B6D4B">
          <w:rPr>
            <w:color w:val="800000"/>
            <w:rPrChange w:id="675" w:author="Jack Allen" w:date="2015-12-13T22:51:00Z">
              <w:rPr>
                <w:b/>
                <w:bCs/>
              </w:rPr>
            </w:rPrChange>
          </w:rPr>
          <w:t>t</w:t>
        </w:r>
      </w:ins>
      <w:ins w:id="676" w:author="Jack Allen" w:date="2015-11-12T02:18:00Z">
        <w:r w:rsidRPr="007B6D4B">
          <w:rPr>
            <w:color w:val="800000"/>
            <w:rPrChange w:id="677" w:author="Jack Allen" w:date="2015-12-13T22:51:00Z">
              <w:rPr>
                <w:b/>
                <w:bCs/>
              </w:rPr>
            </w:rPrChange>
          </w:rPr>
          <w:t>ation</w:t>
        </w:r>
      </w:ins>
      <w:ins w:id="678" w:author="Jack Allen" w:date="2015-11-12T02:20:00Z">
        <w:r w:rsidRPr="00136041">
          <w:rPr>
            <w:color w:val="800000"/>
          </w:rPr>
          <w:t>”</w:t>
        </w:r>
      </w:ins>
      <w:ins w:id="679" w:author="Jack Allen" w:date="2015-11-12T02:18:00Z">
        <w:r w:rsidRPr="007B6D4B">
          <w:rPr>
            <w:color w:val="800000"/>
            <w:rPrChange w:id="680" w:author="Jack Allen" w:date="2015-12-13T22:51:00Z">
              <w:rPr>
                <w:b/>
                <w:bCs/>
              </w:rPr>
            </w:rPrChange>
          </w:rPr>
          <w:t xml:space="preserve"> </w:t>
        </w:r>
      </w:ins>
      <w:ins w:id="681" w:author="Jack Allen" w:date="2015-11-12T02:09:00Z">
        <w:r w:rsidR="008004FA" w:rsidRPr="00136041">
          <w:rPr>
            <w:color w:val="800000"/>
          </w:rPr>
          <w:t>Flip Angle Pulse = B</w:t>
        </w:r>
        <w:r w:rsidRPr="007B6D4B">
          <w:rPr>
            <w:color w:val="800000"/>
            <w:rPrChange w:id="682" w:author="Jack Allen" w:date="2015-12-13T22:51:00Z">
              <w:rPr>
                <w:b/>
                <w:bCs/>
              </w:rPr>
            </w:rPrChange>
          </w:rPr>
          <w:t xml:space="preserve">rown, </w:t>
        </w:r>
      </w:ins>
      <w:ins w:id="683" w:author="Jack Allen" w:date="2015-11-12T02:20:00Z">
        <w:r w:rsidRPr="00136041">
          <w:rPr>
            <w:color w:val="800000"/>
          </w:rPr>
          <w:t>“</w:t>
        </w:r>
      </w:ins>
      <w:ins w:id="684" w:author="Jack Allen" w:date="2015-11-12T02:09:00Z">
        <w:r w:rsidRPr="007B6D4B">
          <w:rPr>
            <w:color w:val="800000"/>
            <w:rPrChange w:id="685" w:author="Jack Allen" w:date="2015-12-13T22:51:00Z">
              <w:rPr>
                <w:b/>
                <w:bCs/>
              </w:rPr>
            </w:rPrChange>
          </w:rPr>
          <w:t>Refocusing</w:t>
        </w:r>
      </w:ins>
      <w:ins w:id="686" w:author="Jack Allen" w:date="2015-11-12T02:20:00Z">
        <w:r w:rsidRPr="00136041">
          <w:rPr>
            <w:color w:val="800000"/>
          </w:rPr>
          <w:t>”</w:t>
        </w:r>
        <w:r w:rsidR="008004FA" w:rsidRPr="007B6D4B">
          <w:rPr>
            <w:rPrChange w:id="687" w:author="Jack Allen" w:date="2015-12-13T22:51:00Z">
              <w:rPr>
                <w:b/>
                <w:bCs/>
              </w:rPr>
            </w:rPrChange>
          </w:rPr>
          <w:t xml:space="preserve"> </w:t>
        </w:r>
      </w:ins>
      <w:ins w:id="688" w:author="Jack Allen" w:date="2015-11-12T02:09:00Z">
        <w:r w:rsidRPr="007B6D4B">
          <w:rPr>
            <w:color w:val="800000"/>
            <w:rPrChange w:id="689" w:author="Jack Allen" w:date="2015-12-13T22:51:00Z">
              <w:rPr>
                <w:b/>
                <w:bCs/>
              </w:rPr>
            </w:rPrChange>
          </w:rPr>
          <w:t xml:space="preserve">Flip </w:t>
        </w:r>
        <w:r w:rsidR="008004FA" w:rsidRPr="00136041">
          <w:rPr>
            <w:color w:val="800000"/>
          </w:rPr>
          <w:t>Angle Pulse</w:t>
        </w:r>
        <w:r w:rsidRPr="007B6D4B">
          <w:rPr>
            <w:color w:val="800000"/>
            <w:rPrChange w:id="690" w:author="Jack Allen" w:date="2015-12-13T22:51:00Z">
              <w:rPr>
                <w:b/>
                <w:bCs/>
              </w:rPr>
            </w:rPrChange>
          </w:rPr>
          <w:t xml:space="preserve"> = </w:t>
        </w:r>
      </w:ins>
      <w:ins w:id="691" w:author="Jack Allen" w:date="2015-11-12T02:19:00Z">
        <w:r w:rsidR="008004FA" w:rsidRPr="00136041">
          <w:rPr>
            <w:color w:val="800000"/>
          </w:rPr>
          <w:t>D</w:t>
        </w:r>
        <w:r w:rsidRPr="007B6D4B">
          <w:rPr>
            <w:color w:val="800000"/>
            <w:rPrChange w:id="692" w:author="Jack Allen" w:date="2015-12-13T22:51:00Z">
              <w:rPr>
                <w:b/>
                <w:bCs/>
              </w:rPr>
            </w:rPrChange>
          </w:rPr>
          <w:t xml:space="preserve">ashed </w:t>
        </w:r>
      </w:ins>
      <w:ins w:id="693" w:author="Jack Allen" w:date="2015-11-12T02:09:00Z">
        <w:r w:rsidR="008004FA" w:rsidRPr="00136041">
          <w:rPr>
            <w:color w:val="800000"/>
          </w:rPr>
          <w:t>B</w:t>
        </w:r>
        <w:r w:rsidRPr="007B6D4B">
          <w:rPr>
            <w:color w:val="800000"/>
            <w:rPrChange w:id="694" w:author="Jack Allen" w:date="2015-12-13T22:51:00Z">
              <w:rPr>
                <w:b/>
                <w:bCs/>
              </w:rPr>
            </w:rPrChange>
          </w:rPr>
          <w:t>rown</w:t>
        </w:r>
      </w:ins>
      <w:ins w:id="695" w:author="Jack Allen" w:date="2015-11-12T02:19:00Z">
        <w:r w:rsidRPr="00136041">
          <w:t>)</w:t>
        </w:r>
      </w:ins>
      <w:ins w:id="696" w:author="Jack Allen" w:date="2015-11-12T02:09:00Z">
        <w:r w:rsidRPr="007B6D4B">
          <w:rPr>
            <w:rPrChange w:id="697" w:author="Jack Allen" w:date="2015-12-13T22:51:00Z">
              <w:rPr>
                <w:b/>
                <w:bCs/>
              </w:rPr>
            </w:rPrChange>
          </w:rPr>
          <w:t xml:space="preserve"> </w:t>
        </w:r>
      </w:ins>
    </w:p>
    <w:p w14:paraId="1CBDF130" w14:textId="77777777" w:rsidR="00B45080" w:rsidRPr="007B6D4B" w:rsidRDefault="00B45080" w:rsidP="006A26E7">
      <w:pPr>
        <w:rPr>
          <w:sz w:val="22"/>
          <w:szCs w:val="22"/>
        </w:rPr>
      </w:pPr>
    </w:p>
    <w:p w14:paraId="148A276C" w14:textId="0A259E9C" w:rsidR="00774179" w:rsidRPr="007B6D4B" w:rsidDel="006D04DF" w:rsidRDefault="00774179" w:rsidP="00774179">
      <w:pPr>
        <w:pStyle w:val="ListParagraph"/>
        <w:numPr>
          <w:ilvl w:val="1"/>
          <w:numId w:val="1"/>
        </w:numPr>
        <w:rPr>
          <w:del w:id="698" w:author="Jack Allen" w:date="2015-11-10T18:24:00Z"/>
          <w:sz w:val="22"/>
          <w:szCs w:val="22"/>
        </w:rPr>
      </w:pPr>
      <w:r w:rsidRPr="007B6D4B">
        <w:rPr>
          <w:b/>
          <w:sz w:val="22"/>
          <w:szCs w:val="22"/>
        </w:rPr>
        <w:t>Complet</w:t>
      </w:r>
      <w:ins w:id="699" w:author="Jack Allen" w:date="2015-11-11T16:53:00Z">
        <w:r w:rsidR="001D3A1C" w:rsidRPr="007B6D4B">
          <w:rPr>
            <w:b/>
            <w:sz w:val="22"/>
            <w:szCs w:val="22"/>
          </w:rPr>
          <w:t>ion of</w:t>
        </w:r>
      </w:ins>
      <w:del w:id="700" w:author="Jack Allen" w:date="2015-11-11T16:53:00Z">
        <w:r w:rsidRPr="007B6D4B" w:rsidDel="001D3A1C">
          <w:rPr>
            <w:b/>
            <w:sz w:val="22"/>
            <w:szCs w:val="22"/>
          </w:rPr>
          <w:delText>e</w:delText>
        </w:r>
      </w:del>
      <w:r w:rsidRPr="007B6D4B">
        <w:rPr>
          <w:sz w:val="22"/>
          <w:szCs w:val="22"/>
        </w:rPr>
        <w:t xml:space="preserve"> </w:t>
      </w:r>
      <w:r w:rsidR="00227108" w:rsidRPr="007B6D4B">
        <w:rPr>
          <w:b/>
          <w:sz w:val="22"/>
          <w:szCs w:val="22"/>
        </w:rPr>
        <w:t>the</w:t>
      </w:r>
      <w:del w:id="701" w:author="Jack Allen" w:date="2015-12-07T22:34:00Z">
        <w:r w:rsidR="00227108" w:rsidRPr="007B6D4B" w:rsidDel="00FD2608">
          <w:rPr>
            <w:b/>
            <w:sz w:val="22"/>
            <w:szCs w:val="22"/>
          </w:rPr>
          <w:delText xml:space="preserve"> </w:delText>
        </w:r>
        <w:r w:rsidRPr="007B6D4B" w:rsidDel="00FD2608">
          <w:rPr>
            <w:b/>
            <w:sz w:val="22"/>
            <w:szCs w:val="22"/>
          </w:rPr>
          <w:delText>2D</w:delText>
        </w:r>
      </w:del>
      <w:r w:rsidRPr="007B6D4B">
        <w:rPr>
          <w:b/>
          <w:sz w:val="22"/>
          <w:szCs w:val="22"/>
        </w:rPr>
        <w:t xml:space="preserve"> </w:t>
      </w:r>
      <w:ins w:id="702" w:author="Jack Allen" w:date="2015-11-11T16:53:00Z">
        <w:r w:rsidR="001D3A1C" w:rsidRPr="007B6D4B">
          <w:rPr>
            <w:b/>
            <w:sz w:val="22"/>
            <w:szCs w:val="22"/>
          </w:rPr>
          <w:t xml:space="preserve">Spin Echo </w:t>
        </w:r>
      </w:ins>
      <w:r w:rsidRPr="007B6D4B">
        <w:rPr>
          <w:b/>
          <w:sz w:val="22"/>
          <w:szCs w:val="22"/>
        </w:rPr>
        <w:t>EPI</w:t>
      </w:r>
      <w:r w:rsidRPr="007B6D4B">
        <w:rPr>
          <w:sz w:val="22"/>
          <w:szCs w:val="22"/>
        </w:rPr>
        <w:t xml:space="preserve"> </w:t>
      </w:r>
      <w:r w:rsidR="00227108" w:rsidRPr="007B6D4B">
        <w:rPr>
          <w:b/>
          <w:sz w:val="22"/>
          <w:szCs w:val="22"/>
        </w:rPr>
        <w:t>sequence</w:t>
      </w:r>
    </w:p>
    <w:p w14:paraId="13171A27" w14:textId="39AF4714" w:rsidR="00774179" w:rsidRPr="007B6D4B" w:rsidDel="00177F01" w:rsidRDefault="00774179">
      <w:pPr>
        <w:pStyle w:val="ListParagraph"/>
        <w:numPr>
          <w:ilvl w:val="1"/>
          <w:numId w:val="1"/>
        </w:numPr>
        <w:rPr>
          <w:del w:id="703" w:author="Jack Allen" w:date="2015-11-11T16:39:00Z"/>
          <w:sz w:val="22"/>
          <w:szCs w:val="22"/>
          <w:rPrChange w:id="704" w:author="Jack Allen" w:date="2015-12-13T22:51:00Z">
            <w:rPr>
              <w:del w:id="705" w:author="Jack Allen" w:date="2015-11-11T16:39:00Z"/>
            </w:rPr>
          </w:rPrChange>
        </w:rPr>
        <w:pPrChange w:id="706" w:author="Jack Allen" w:date="2015-11-10T18:24:00Z">
          <w:pPr/>
        </w:pPrChange>
      </w:pPr>
      <w:del w:id="707" w:author="Jack Allen" w:date="2015-11-10T18:24:00Z">
        <w:r w:rsidRPr="007B6D4B" w:rsidDel="006D04DF">
          <w:rPr>
            <w:sz w:val="22"/>
            <w:szCs w:val="22"/>
            <w:rPrChange w:id="708" w:author="Jack Allen" w:date="2015-12-13T22:51:00Z">
              <w:rPr/>
            </w:rPrChange>
          </w:rPr>
          <w:tab/>
          <w:delText>-slice profile (</w:delText>
        </w:r>
        <w:commentRangeStart w:id="709"/>
        <w:r w:rsidRPr="007B6D4B" w:rsidDel="006D04DF">
          <w:rPr>
            <w:sz w:val="22"/>
            <w:szCs w:val="22"/>
            <w:rPrChange w:id="710" w:author="Jack Allen" w:date="2015-12-13T22:51:00Z">
              <w:rPr/>
            </w:rPrChange>
          </w:rPr>
          <w:delText>use trains of 180 degree pulses?</w:delText>
        </w:r>
        <w:commentRangeEnd w:id="709"/>
        <w:r w:rsidR="00265DD7" w:rsidRPr="007B6D4B" w:rsidDel="006D04DF">
          <w:rPr>
            <w:rStyle w:val="CommentReference"/>
            <w:sz w:val="22"/>
            <w:szCs w:val="22"/>
            <w:rPrChange w:id="711" w:author="Jack Allen" w:date="2015-12-13T22:51:00Z">
              <w:rPr>
                <w:rStyle w:val="CommentReference"/>
              </w:rPr>
            </w:rPrChange>
          </w:rPr>
          <w:commentReference w:id="709"/>
        </w:r>
        <w:r w:rsidRPr="007B6D4B" w:rsidDel="006D04DF">
          <w:rPr>
            <w:sz w:val="22"/>
            <w:szCs w:val="22"/>
            <w:rPrChange w:id="712" w:author="Jack Allen" w:date="2015-12-13T22:51:00Z">
              <w:rPr/>
            </w:rPrChange>
          </w:rPr>
          <w:delText>)</w:delText>
        </w:r>
      </w:del>
    </w:p>
    <w:p w14:paraId="6B7F8131" w14:textId="00282626" w:rsidR="00165779" w:rsidRPr="007B6D4B" w:rsidDel="006D04DF" w:rsidRDefault="00165779">
      <w:pPr>
        <w:pStyle w:val="ListParagraph"/>
        <w:numPr>
          <w:ilvl w:val="1"/>
          <w:numId w:val="1"/>
        </w:numPr>
        <w:rPr>
          <w:del w:id="713" w:author="Jack Allen" w:date="2015-11-10T18:24:00Z"/>
          <w:sz w:val="22"/>
          <w:szCs w:val="22"/>
          <w:rPrChange w:id="714" w:author="Jack Allen" w:date="2015-12-13T22:51:00Z">
            <w:rPr>
              <w:del w:id="715" w:author="Jack Allen" w:date="2015-11-10T18:24:00Z"/>
            </w:rPr>
          </w:rPrChange>
        </w:rPr>
        <w:pPrChange w:id="716" w:author="Jack Allen" w:date="2015-11-11T16:39:00Z">
          <w:pPr/>
        </w:pPrChange>
      </w:pPr>
      <w:del w:id="717" w:author="Jack Allen" w:date="2015-11-10T18:24:00Z">
        <w:r w:rsidRPr="007B6D4B" w:rsidDel="006D04DF">
          <w:rPr>
            <w:sz w:val="22"/>
            <w:szCs w:val="22"/>
            <w:rPrChange w:id="718" w:author="Jack Allen" w:date="2015-12-13T22:51:00Z">
              <w:rPr/>
            </w:rPrChange>
          </w:rPr>
          <w:delText>Immediate future: tidy up starting project</w:delText>
        </w:r>
      </w:del>
    </w:p>
    <w:p w14:paraId="158C305C" w14:textId="1F4C3CF3" w:rsidR="00165779" w:rsidRPr="007B6D4B" w:rsidDel="006D04DF" w:rsidRDefault="00165779">
      <w:pPr>
        <w:pStyle w:val="ListParagraph"/>
        <w:rPr>
          <w:del w:id="719" w:author="Jack Allen" w:date="2015-11-10T18:24:00Z"/>
          <w:sz w:val="22"/>
          <w:szCs w:val="22"/>
          <w:rPrChange w:id="720" w:author="Jack Allen" w:date="2015-12-13T22:51:00Z">
            <w:rPr>
              <w:del w:id="721" w:author="Jack Allen" w:date="2015-11-10T18:24:00Z"/>
            </w:rPr>
          </w:rPrChange>
        </w:rPr>
        <w:pPrChange w:id="722" w:author="Jack Allen" w:date="2015-11-11T16:39:00Z">
          <w:pPr/>
        </w:pPrChange>
      </w:pPr>
      <w:del w:id="723" w:author="Jack Allen" w:date="2015-11-10T18:24:00Z">
        <w:r w:rsidRPr="007B6D4B" w:rsidDel="006D04DF">
          <w:rPr>
            <w:sz w:val="22"/>
            <w:szCs w:val="22"/>
            <w:rPrChange w:id="724" w:author="Jack Allen" w:date="2015-12-13T22:51:00Z">
              <w:rPr/>
            </w:rPrChange>
          </w:rPr>
          <w:tab/>
          <w:delText>-problem: we don’t trust results</w:delText>
        </w:r>
      </w:del>
    </w:p>
    <w:p w14:paraId="57B328D7" w14:textId="77777777" w:rsidR="00F737BF" w:rsidRPr="007B6D4B" w:rsidRDefault="00F737BF">
      <w:pPr>
        <w:pStyle w:val="ListParagraph"/>
        <w:numPr>
          <w:ilvl w:val="1"/>
          <w:numId w:val="1"/>
        </w:numPr>
        <w:rPr>
          <w:sz w:val="22"/>
          <w:szCs w:val="22"/>
          <w:rPrChange w:id="725" w:author="Jack Allen" w:date="2015-12-13T22:51:00Z">
            <w:rPr/>
          </w:rPrChange>
        </w:rPr>
        <w:pPrChange w:id="726" w:author="Jack Allen" w:date="2015-11-11T16:39:00Z">
          <w:pPr/>
        </w:pPrChange>
      </w:pPr>
    </w:p>
    <w:p w14:paraId="48AC0ED0" w14:textId="2EC64742" w:rsidR="00E468D1" w:rsidRPr="007B6D4B" w:rsidDel="006D04DF" w:rsidRDefault="002A2DEA" w:rsidP="00F60343">
      <w:pPr>
        <w:rPr>
          <w:del w:id="727" w:author="Jack Allen" w:date="2015-11-10T18:24:00Z"/>
          <w:sz w:val="22"/>
          <w:szCs w:val="22"/>
        </w:rPr>
      </w:pPr>
      <w:r w:rsidRPr="007B6D4B">
        <w:rPr>
          <w:sz w:val="22"/>
          <w:szCs w:val="22"/>
        </w:rPr>
        <w:t>Our first goal is to complete the preliminary work</w:t>
      </w:r>
      <w:ins w:id="728" w:author="Jack Allen" w:date="2015-12-09T15:56:00Z">
        <w:r w:rsidR="00926B40" w:rsidRPr="007B6D4B">
          <w:rPr>
            <w:sz w:val="22"/>
            <w:szCs w:val="22"/>
          </w:rPr>
          <w:t xml:space="preserve">, </w:t>
        </w:r>
      </w:ins>
      <w:del w:id="729" w:author="Jack Allen" w:date="2015-11-10T18:43:00Z">
        <w:r w:rsidRPr="007B6D4B" w:rsidDel="00985704">
          <w:rPr>
            <w:sz w:val="22"/>
            <w:szCs w:val="22"/>
          </w:rPr>
          <w:delText>,</w:delText>
        </w:r>
      </w:del>
      <w:ins w:id="730" w:author="Jack Allen" w:date="2015-12-07T22:24:00Z">
        <w:r w:rsidR="00926B40" w:rsidRPr="007B6D4B">
          <w:rPr>
            <w:sz w:val="22"/>
            <w:szCs w:val="22"/>
          </w:rPr>
          <w:t>evaluating</w:t>
        </w:r>
        <w:r w:rsidR="00FD2608" w:rsidRPr="007B6D4B">
          <w:rPr>
            <w:sz w:val="22"/>
            <w:szCs w:val="22"/>
          </w:rPr>
          <w:t xml:space="preserve"> the</w:t>
        </w:r>
        <w:r w:rsidR="002F52AA" w:rsidRPr="007B6D4B">
          <w:rPr>
            <w:sz w:val="22"/>
            <w:szCs w:val="22"/>
          </w:rPr>
          <w:t xml:space="preserve"> performance</w:t>
        </w:r>
      </w:ins>
      <w:ins w:id="731" w:author="Jack Allen" w:date="2015-12-07T22:34:00Z">
        <w:r w:rsidR="00FD2608" w:rsidRPr="007B6D4B">
          <w:rPr>
            <w:sz w:val="22"/>
            <w:szCs w:val="22"/>
          </w:rPr>
          <w:t xml:space="preserve"> of the framework</w:t>
        </w:r>
      </w:ins>
      <w:ins w:id="732" w:author="Jack Allen" w:date="2015-12-07T22:24:00Z">
        <w:r w:rsidR="002F52AA" w:rsidRPr="007B6D4B">
          <w:rPr>
            <w:sz w:val="22"/>
            <w:szCs w:val="22"/>
          </w:rPr>
          <w:t xml:space="preserve"> </w:t>
        </w:r>
      </w:ins>
      <w:ins w:id="733" w:author="Jack Allen" w:date="2015-12-09T15:57:00Z">
        <w:r w:rsidR="00926B40" w:rsidRPr="007B6D4B">
          <w:rPr>
            <w:sz w:val="22"/>
            <w:szCs w:val="22"/>
          </w:rPr>
          <w:t>and comparing it</w:t>
        </w:r>
      </w:ins>
      <w:ins w:id="734" w:author="Jack Allen" w:date="2015-11-10T19:01:00Z">
        <w:r w:rsidR="002F52AA" w:rsidRPr="007B6D4B">
          <w:rPr>
            <w:sz w:val="22"/>
            <w:szCs w:val="22"/>
          </w:rPr>
          <w:t xml:space="preserve"> with the </w:t>
        </w:r>
      </w:ins>
      <w:ins w:id="735" w:author="Jack Allen" w:date="2015-12-07T22:23:00Z">
        <w:r w:rsidR="002F52AA" w:rsidRPr="007B6D4B">
          <w:rPr>
            <w:sz w:val="22"/>
            <w:szCs w:val="22"/>
          </w:rPr>
          <w:t xml:space="preserve">sequence type </w:t>
        </w:r>
      </w:ins>
      <w:ins w:id="736" w:author="Jack Allen" w:date="2015-12-07T22:22:00Z">
        <w:r w:rsidR="002F52AA" w:rsidRPr="007B6D4B">
          <w:rPr>
            <w:sz w:val="22"/>
            <w:szCs w:val="22"/>
          </w:rPr>
          <w:t>that has been used in MRF</w:t>
        </w:r>
      </w:ins>
      <w:ins w:id="737" w:author="Jack Allen" w:date="2015-12-07T22:24:00Z">
        <w:r w:rsidR="002F52AA" w:rsidRPr="007B6D4B">
          <w:rPr>
            <w:sz w:val="22"/>
            <w:szCs w:val="22"/>
          </w:rPr>
          <w:t xml:space="preserve"> to date</w:t>
        </w:r>
      </w:ins>
      <w:ins w:id="738" w:author="Jack Allen" w:date="2015-11-10T19:01:00Z">
        <w:r w:rsidR="002F52AA" w:rsidRPr="007B6D4B">
          <w:rPr>
            <w:sz w:val="22"/>
            <w:szCs w:val="22"/>
          </w:rPr>
          <w:t>.</w:t>
        </w:r>
      </w:ins>
      <w:ins w:id="739" w:author="Jack Allen" w:date="2015-12-07T22:25:00Z">
        <w:r w:rsidR="00DE0704" w:rsidRPr="007B6D4B">
          <w:rPr>
            <w:sz w:val="22"/>
            <w:szCs w:val="22"/>
          </w:rPr>
          <w:t xml:space="preserve"> </w:t>
        </w:r>
      </w:ins>
      <w:del w:id="740" w:author="Jack Allen" w:date="2015-11-10T18:43:00Z">
        <w:r w:rsidRPr="007B6D4B" w:rsidDel="00985704">
          <w:rPr>
            <w:sz w:val="22"/>
            <w:szCs w:val="22"/>
          </w:rPr>
          <w:delText xml:space="preserve"> </w:delText>
        </w:r>
      </w:del>
      <w:del w:id="741" w:author="Peter Jezzard" w:date="2015-11-10T10:31:00Z">
        <w:r w:rsidRPr="007B6D4B" w:rsidDel="0039078F">
          <w:rPr>
            <w:sz w:val="22"/>
            <w:szCs w:val="22"/>
          </w:rPr>
          <w:delText xml:space="preserve">rectifying </w:delText>
        </w:r>
      </w:del>
      <w:ins w:id="742" w:author="Peter Jezzard" w:date="2015-11-10T10:31:00Z">
        <w:del w:id="743" w:author="Jack Allen" w:date="2015-11-10T18:42:00Z">
          <w:r w:rsidR="0039078F" w:rsidRPr="007B6D4B" w:rsidDel="00985704">
            <w:rPr>
              <w:sz w:val="22"/>
              <w:szCs w:val="22"/>
            </w:rPr>
            <w:delText xml:space="preserve">resolving </w:delText>
          </w:r>
        </w:del>
      </w:ins>
      <w:del w:id="744" w:author="Jack Allen" w:date="2015-11-10T18:42:00Z">
        <w:r w:rsidRPr="007B6D4B" w:rsidDel="00985704">
          <w:rPr>
            <w:sz w:val="22"/>
            <w:szCs w:val="22"/>
          </w:rPr>
          <w:delText xml:space="preserve">the existing </w:delText>
        </w:r>
      </w:del>
      <w:ins w:id="745" w:author="Peter Jezzard" w:date="2015-11-10T10:31:00Z">
        <w:del w:id="746" w:author="Jack Allen" w:date="2015-11-10T18:42:00Z">
          <w:r w:rsidR="00302FFC" w:rsidRPr="007B6D4B" w:rsidDel="00985704">
            <w:rPr>
              <w:sz w:val="22"/>
              <w:szCs w:val="22"/>
            </w:rPr>
            <w:delText xml:space="preserve">remaining </w:delText>
          </w:r>
        </w:del>
      </w:ins>
      <w:del w:id="747" w:author="Jack Allen" w:date="2015-11-10T18:42:00Z">
        <w:r w:rsidRPr="007B6D4B" w:rsidDel="00985704">
          <w:rPr>
            <w:sz w:val="22"/>
            <w:szCs w:val="22"/>
          </w:rPr>
          <w:delText xml:space="preserve">differences </w:delText>
        </w:r>
      </w:del>
      <w:ins w:id="748" w:author="Peter Jezzard" w:date="2015-11-10T10:31:00Z">
        <w:del w:id="749" w:author="Jack Allen" w:date="2015-11-10T18:42:00Z">
          <w:r w:rsidR="00302FFC" w:rsidRPr="007B6D4B" w:rsidDel="00985704">
            <w:rPr>
              <w:sz w:val="22"/>
              <w:szCs w:val="22"/>
            </w:rPr>
            <w:delText xml:space="preserve">discrepancies </w:delText>
          </w:r>
        </w:del>
      </w:ins>
      <w:del w:id="750" w:author="Jack Allen" w:date="2015-11-10T18:32:00Z">
        <w:r w:rsidRPr="007B6D4B" w:rsidDel="00716437">
          <w:rPr>
            <w:sz w:val="22"/>
            <w:szCs w:val="22"/>
          </w:rPr>
          <w:delText xml:space="preserve">between the </w:delText>
        </w:r>
      </w:del>
      <w:del w:id="751" w:author="Jack Allen" w:date="2015-11-10T18:42:00Z">
        <w:r w:rsidRPr="007B6D4B" w:rsidDel="00985704">
          <w:rPr>
            <w:sz w:val="22"/>
            <w:szCs w:val="22"/>
          </w:rPr>
          <w:delText>simulat</w:delText>
        </w:r>
      </w:del>
      <w:del w:id="752" w:author="Jack Allen" w:date="2015-11-10T18:32:00Z">
        <w:r w:rsidRPr="007B6D4B" w:rsidDel="00716437">
          <w:rPr>
            <w:sz w:val="22"/>
            <w:szCs w:val="22"/>
          </w:rPr>
          <w:delText>ions</w:delText>
        </w:r>
      </w:del>
      <w:del w:id="753" w:author="Jack Allen" w:date="2015-11-10T18:42:00Z">
        <w:r w:rsidRPr="007B6D4B" w:rsidDel="00985704">
          <w:rPr>
            <w:sz w:val="22"/>
            <w:szCs w:val="22"/>
          </w:rPr>
          <w:delText xml:space="preserve"> and </w:delText>
        </w:r>
      </w:del>
      <w:del w:id="754" w:author="Jack Allen" w:date="2015-11-10T18:32:00Z">
        <w:r w:rsidRPr="007B6D4B" w:rsidDel="00716437">
          <w:rPr>
            <w:sz w:val="22"/>
            <w:szCs w:val="22"/>
          </w:rPr>
          <w:delText xml:space="preserve">the </w:delText>
        </w:r>
      </w:del>
      <w:del w:id="755" w:author="Jack Allen" w:date="2015-11-10T18:42:00Z">
        <w:r w:rsidRPr="007B6D4B" w:rsidDel="00985704">
          <w:rPr>
            <w:sz w:val="22"/>
            <w:szCs w:val="22"/>
          </w:rPr>
          <w:delText>acquired data</w:delText>
        </w:r>
      </w:del>
      <w:ins w:id="756" w:author="Peter Jezzard" w:date="2015-11-10T10:31:00Z">
        <w:del w:id="757" w:author="Jack Allen" w:date="2015-11-10T18:42:00Z">
          <w:r w:rsidR="002C1000" w:rsidRPr="007B6D4B" w:rsidDel="00985704">
            <w:rPr>
              <w:sz w:val="22"/>
              <w:szCs w:val="22"/>
            </w:rPr>
            <w:delText xml:space="preserve"> time course</w:delText>
          </w:r>
        </w:del>
        <w:del w:id="758" w:author="Jack Allen" w:date="2015-11-10T18:33:00Z">
          <w:r w:rsidR="002C1000" w:rsidRPr="007B6D4B" w:rsidDel="00716437">
            <w:rPr>
              <w:sz w:val="22"/>
              <w:szCs w:val="22"/>
            </w:rPr>
            <w:delText>s</w:delText>
          </w:r>
        </w:del>
      </w:ins>
      <w:del w:id="759" w:author="Jack Allen" w:date="2015-11-10T16:55:00Z">
        <w:r w:rsidRPr="007B6D4B" w:rsidDel="0020098C">
          <w:rPr>
            <w:sz w:val="22"/>
            <w:szCs w:val="22"/>
          </w:rPr>
          <w:delText>.</w:delText>
        </w:r>
      </w:del>
      <w:ins w:id="760" w:author="Jack Allen" w:date="2015-11-10T18:26:00Z">
        <w:r w:rsidR="00892BEC" w:rsidRPr="007B6D4B">
          <w:rPr>
            <w:sz w:val="22"/>
            <w:szCs w:val="22"/>
          </w:rPr>
          <w:t>In our results</w:t>
        </w:r>
        <w:r w:rsidR="00AE2F07" w:rsidRPr="007B6D4B">
          <w:rPr>
            <w:sz w:val="22"/>
            <w:szCs w:val="22"/>
          </w:rPr>
          <w:t xml:space="preserve"> we observed </w:t>
        </w:r>
      </w:ins>
      <w:ins w:id="761" w:author="Jack Allen" w:date="2015-11-10T18:43:00Z">
        <w:r w:rsidR="00985704" w:rsidRPr="007B6D4B">
          <w:rPr>
            <w:sz w:val="22"/>
            <w:szCs w:val="22"/>
          </w:rPr>
          <w:t>discrepancies between the simulated and acquired data time courses.</w:t>
        </w:r>
      </w:ins>
      <w:ins w:id="762" w:author="Jack Allen" w:date="2015-11-10T18:44:00Z">
        <w:r w:rsidR="00985704" w:rsidRPr="007B6D4B">
          <w:rPr>
            <w:sz w:val="22"/>
            <w:szCs w:val="22"/>
          </w:rPr>
          <w:t xml:space="preserve"> There were also subtle signal pattern differences</w:t>
        </w:r>
      </w:ins>
      <w:ins w:id="763" w:author="Jack Allen" w:date="2015-11-10T18:26:00Z">
        <w:r w:rsidR="00AE2F07" w:rsidRPr="007B6D4B">
          <w:rPr>
            <w:sz w:val="22"/>
            <w:szCs w:val="22"/>
          </w:rPr>
          <w:t xml:space="preserve"> between slices, </w:t>
        </w:r>
      </w:ins>
      <w:ins w:id="764" w:author="Jack Allen" w:date="2015-11-10T18:28:00Z">
        <w:r w:rsidR="00AE2F07" w:rsidRPr="007B6D4B">
          <w:rPr>
            <w:sz w:val="22"/>
            <w:szCs w:val="22"/>
          </w:rPr>
          <w:t>possibly caused by</w:t>
        </w:r>
      </w:ins>
      <w:ins w:id="765" w:author="Jack Allen" w:date="2015-11-10T18:26:00Z">
        <w:r w:rsidR="00850F68" w:rsidRPr="007B6D4B">
          <w:rPr>
            <w:sz w:val="22"/>
            <w:szCs w:val="22"/>
          </w:rPr>
          <w:t xml:space="preserve"> </w:t>
        </w:r>
      </w:ins>
    </w:p>
    <w:p w14:paraId="5D8C6AF3" w14:textId="50D32D76" w:rsidR="00E468D1" w:rsidRPr="007B6D4B" w:rsidRDefault="00720B80">
      <w:pPr>
        <w:rPr>
          <w:ins w:id="766" w:author="Jack Allen" w:date="2015-11-10T16:50:00Z"/>
          <w:rFonts w:cs="Consolas"/>
          <w:color w:val="1A1A1A"/>
          <w:sz w:val="22"/>
          <w:szCs w:val="22"/>
          <w:lang w:val="en-US"/>
        </w:rPr>
      </w:pPr>
      <w:ins w:id="767" w:author="Jack Allen" w:date="2015-11-12T11:02:00Z">
        <w:r w:rsidRPr="007B6D4B">
          <w:rPr>
            <w:sz w:val="22"/>
            <w:szCs w:val="22"/>
          </w:rPr>
          <w:t xml:space="preserve">overlapping </w:t>
        </w:r>
        <w:r w:rsidR="00F24AA6" w:rsidRPr="007B6D4B">
          <w:rPr>
            <w:sz w:val="22"/>
            <w:szCs w:val="22"/>
          </w:rPr>
          <w:t>pulse profile</w:t>
        </w:r>
        <w:r w:rsidRPr="007B6D4B">
          <w:rPr>
            <w:sz w:val="22"/>
            <w:szCs w:val="22"/>
          </w:rPr>
          <w:t>s for different slices.</w:t>
        </w:r>
      </w:ins>
    </w:p>
    <w:p w14:paraId="71BECE78" w14:textId="77777777" w:rsidR="00450CF5" w:rsidRPr="007B6D4B" w:rsidRDefault="00450CF5" w:rsidP="00F60343">
      <w:pPr>
        <w:rPr>
          <w:ins w:id="768" w:author="Jack Allen" w:date="2015-11-10T16:50:00Z"/>
          <w:rFonts w:cs="Consolas"/>
          <w:color w:val="1A1A1A"/>
          <w:sz w:val="22"/>
          <w:szCs w:val="22"/>
          <w:lang w:val="en-US"/>
        </w:rPr>
      </w:pPr>
    </w:p>
    <w:p w14:paraId="06494E19" w14:textId="7D683D26" w:rsidR="00892BEC" w:rsidRPr="007B6D4B" w:rsidDel="000575BF" w:rsidRDefault="00B1687F" w:rsidP="00F60343">
      <w:pPr>
        <w:rPr>
          <w:del w:id="769" w:author="Jack Allen" w:date="2015-11-10T20:13:00Z"/>
          <w:rFonts w:cs="Consolas"/>
          <w:color w:val="1A1A1A"/>
          <w:sz w:val="22"/>
          <w:szCs w:val="22"/>
          <w:lang w:val="en-US"/>
        </w:rPr>
      </w:pPr>
      <w:ins w:id="770" w:author="Jack Allen" w:date="2015-11-10T18:50:00Z">
        <w:r w:rsidRPr="007B6D4B">
          <w:rPr>
            <w:rFonts w:cs="Consolas"/>
            <w:color w:val="1A1A1A"/>
            <w:sz w:val="22"/>
            <w:szCs w:val="22"/>
            <w:lang w:val="en-US"/>
          </w:rPr>
          <w:t xml:space="preserve">We will use </w:t>
        </w:r>
      </w:ins>
      <w:ins w:id="771" w:author="Jack Allen" w:date="2015-12-13T14:57:00Z">
        <w:r w:rsidRPr="007B6D4B">
          <w:rPr>
            <w:rFonts w:cs="Consolas"/>
            <w:color w:val="1A1A1A"/>
            <w:sz w:val="22"/>
            <w:szCs w:val="22"/>
            <w:lang w:val="en-US"/>
          </w:rPr>
          <w:t>the concept of extended phase graph (EPG)</w:t>
        </w:r>
        <w:r w:rsidRPr="00136041">
          <w:rPr>
            <w:rFonts w:cs="Consolas"/>
            <w:color w:val="1A1A1A"/>
            <w:sz w:val="22"/>
            <w:szCs w:val="22"/>
            <w:vertAlign w:val="superscript"/>
            <w:lang w:val="en-US"/>
          </w:rPr>
          <w:fldChar w:fldCharType="begin" w:fldLock="1"/>
        </w:r>
        <w:r w:rsidRPr="007B6D4B">
          <w:rPr>
            <w:rFonts w:cs="Consolas"/>
            <w:color w:val="1A1A1A"/>
            <w:sz w:val="22"/>
            <w:szCs w:val="22"/>
            <w:vertAlign w:val="superscript"/>
            <w:lang w:val="en-US"/>
          </w:rPr>
          <w:instrText>ADDIN CSL_CITATION { "citationItems" : [ { "id" : "ITEM-1", "itemData" : { "DOI" : "10.1002/jmri.24619", "ISSN" : "10531807", "author" : [ { "dropping-particle" : "", "family" : "Weigel", "given" : "Matthias", "non-dropping-particle" : "", "parse-names" : false, "suffix" : "" } ], "container-title" : "Journal of Magnetic Resonance Imaging", "id" : "ITEM-1", "issue" : "2", "issued" : { "date-parts" : [ [ "2015" ] ] }, "page" : "266-295", "title" : "Extended phase graphs: Dephasing, RF pulses, and echoes - pure and simple", "type" : "article-journal", "volume" : "41" }, "uris" : [ "http://www.mendeley.com/documents/?uuid=cc41725e-79aa-4ed3-9a94-a61ac3ea7a25" ] } ], "mendeley" : { "formattedCitation" : "&lt;sup&gt;19&lt;/sup&gt;", "plainTextFormattedCitation" : "19", "previouslyFormattedCitation" : "&lt;sup&gt;19&lt;/sup&gt;" }, "properties" : { "noteIndex" : 0 }, "schema" : "https://github.com/citation-style-language/schema/raw/master/csl-citation.json" }</w:instrText>
        </w:r>
        <w:r w:rsidRPr="007B6D4B">
          <w:rPr>
            <w:rFonts w:cs="Consolas"/>
            <w:color w:val="1A1A1A"/>
            <w:sz w:val="22"/>
            <w:szCs w:val="22"/>
            <w:vertAlign w:val="superscript"/>
            <w:lang w:val="en-US"/>
            <w:rPrChange w:id="772" w:author="Jack Allen" w:date="2015-12-13T22:51:00Z">
              <w:rPr>
                <w:rFonts w:cs="Consolas"/>
                <w:color w:val="1A1A1A"/>
                <w:sz w:val="22"/>
                <w:szCs w:val="22"/>
                <w:vertAlign w:val="superscript"/>
                <w:lang w:val="en-US"/>
              </w:rPr>
            </w:rPrChange>
          </w:rPr>
          <w:fldChar w:fldCharType="separate"/>
        </w:r>
        <w:r w:rsidRPr="007B6D4B">
          <w:rPr>
            <w:rFonts w:cs="Consolas"/>
            <w:noProof/>
            <w:color w:val="1A1A1A"/>
            <w:sz w:val="22"/>
            <w:szCs w:val="22"/>
            <w:vertAlign w:val="superscript"/>
            <w:lang w:val="en-US"/>
          </w:rPr>
          <w:t>19</w:t>
        </w:r>
        <w:r w:rsidRPr="007B6D4B">
          <w:rPr>
            <w:rFonts w:cs="Consolas"/>
            <w:color w:val="1A1A1A"/>
            <w:sz w:val="22"/>
            <w:szCs w:val="22"/>
            <w:vertAlign w:val="superscript"/>
            <w:lang w:val="en-US"/>
            <w:rPrChange w:id="773" w:author="Jack Allen" w:date="2015-12-13T22:51:00Z">
              <w:rPr>
                <w:rFonts w:cs="Consolas"/>
                <w:color w:val="1A1A1A"/>
                <w:sz w:val="22"/>
                <w:szCs w:val="22"/>
                <w:vertAlign w:val="superscript"/>
                <w:lang w:val="en-US"/>
              </w:rPr>
            </w:rPrChange>
          </w:rPr>
          <w:fldChar w:fldCharType="end"/>
        </w:r>
        <w:r w:rsidRPr="007B6D4B">
          <w:rPr>
            <w:rFonts w:cs="Consolas"/>
            <w:color w:val="1A1A1A"/>
            <w:sz w:val="22"/>
            <w:szCs w:val="22"/>
            <w:vertAlign w:val="superscript"/>
            <w:lang w:val="en-US"/>
          </w:rPr>
          <w:t xml:space="preserve">  </w:t>
        </w:r>
      </w:ins>
      <w:ins w:id="774" w:author="Jack Allen" w:date="2015-11-10T16:48:00Z">
        <w:r w:rsidR="00E468D1" w:rsidRPr="007B6D4B">
          <w:rPr>
            <w:rFonts w:cs="Consolas"/>
            <w:color w:val="1A1A1A"/>
            <w:sz w:val="22"/>
            <w:szCs w:val="22"/>
            <w:lang w:val="en-US"/>
            <w:rPrChange w:id="775" w:author="Jack Allen" w:date="2015-12-13T22:51:00Z">
              <w:rPr>
                <w:rFonts w:ascii="Consolas" w:hAnsi="Consolas" w:cs="Consolas"/>
                <w:color w:val="1A1A1A"/>
                <w:sz w:val="30"/>
                <w:szCs w:val="30"/>
                <w:lang w:val="en-US"/>
              </w:rPr>
            </w:rPrChange>
          </w:rPr>
          <w:t>to account for influences to th</w:t>
        </w:r>
        <w:r w:rsidR="00980A73" w:rsidRPr="007B6D4B">
          <w:rPr>
            <w:rFonts w:cs="Consolas"/>
            <w:color w:val="1A1A1A"/>
            <w:sz w:val="22"/>
            <w:szCs w:val="22"/>
            <w:lang w:val="en-US"/>
          </w:rPr>
          <w:t>e signal from preceding pulses.</w:t>
        </w:r>
      </w:ins>
      <w:ins w:id="776" w:author="Jack Allen" w:date="2015-12-07T16:23:00Z">
        <w:r w:rsidR="00450CF5" w:rsidRPr="007B6D4B">
          <w:rPr>
            <w:rFonts w:cs="Consolas"/>
            <w:color w:val="1A1A1A"/>
            <w:sz w:val="22"/>
            <w:szCs w:val="22"/>
            <w:lang w:val="en-US"/>
          </w:rPr>
          <w:t xml:space="preserve"> The current sequence applies </w:t>
        </w:r>
      </w:ins>
      <w:ins w:id="777" w:author="Jack Allen" w:date="2015-12-07T16:29:00Z">
        <w:r w:rsidR="00450CF5" w:rsidRPr="007B6D4B">
          <w:rPr>
            <w:rFonts w:cs="Consolas"/>
            <w:color w:val="1A1A1A"/>
            <w:sz w:val="22"/>
            <w:szCs w:val="22"/>
            <w:lang w:val="en-US"/>
          </w:rPr>
          <w:t xml:space="preserve">a </w:t>
        </w:r>
      </w:ins>
      <w:ins w:id="778" w:author="Jack Allen" w:date="2015-12-07T16:23:00Z">
        <w:r w:rsidR="00450CF5" w:rsidRPr="007B6D4B">
          <w:rPr>
            <w:rFonts w:cs="Consolas"/>
            <w:color w:val="1A1A1A"/>
            <w:sz w:val="22"/>
            <w:szCs w:val="22"/>
            <w:lang w:val="en-US"/>
          </w:rPr>
          <w:t xml:space="preserve">spoiling </w:t>
        </w:r>
      </w:ins>
      <w:ins w:id="779" w:author="Jack Allen" w:date="2015-12-07T16:29:00Z">
        <w:r w:rsidR="00450CF5" w:rsidRPr="007B6D4B">
          <w:rPr>
            <w:rFonts w:cs="Consolas"/>
            <w:color w:val="1A1A1A"/>
            <w:sz w:val="22"/>
            <w:szCs w:val="22"/>
            <w:lang w:val="en-US"/>
          </w:rPr>
          <w:t>component</w:t>
        </w:r>
      </w:ins>
      <w:ins w:id="780" w:author="Jack Allen" w:date="2015-12-07T16:23:00Z">
        <w:r w:rsidR="00450CF5" w:rsidRPr="007B6D4B">
          <w:rPr>
            <w:rFonts w:cs="Consolas"/>
            <w:color w:val="1A1A1A"/>
            <w:sz w:val="22"/>
            <w:szCs w:val="22"/>
            <w:lang w:val="en-US"/>
          </w:rPr>
          <w:t xml:space="preserve"> </w:t>
        </w:r>
      </w:ins>
      <w:ins w:id="781" w:author="Jack Allen" w:date="2015-12-13T14:58:00Z">
        <w:r w:rsidRPr="007B6D4B">
          <w:rPr>
            <w:rFonts w:cs="Consolas"/>
            <w:color w:val="1A1A1A"/>
            <w:sz w:val="22"/>
            <w:szCs w:val="22"/>
            <w:lang w:val="en-US"/>
          </w:rPr>
          <w:t xml:space="preserve">in the transverse plane, </w:t>
        </w:r>
      </w:ins>
      <w:ins w:id="782" w:author="Jack Allen" w:date="2015-12-07T16:23:00Z">
        <w:r w:rsidRPr="007B6D4B">
          <w:rPr>
            <w:rFonts w:cs="Consolas"/>
            <w:color w:val="1A1A1A"/>
            <w:sz w:val="22"/>
            <w:szCs w:val="22"/>
            <w:lang w:val="en-US"/>
          </w:rPr>
          <w:t xml:space="preserve">at end of each TR. </w:t>
        </w:r>
      </w:ins>
      <w:ins w:id="783" w:author="Jack Allen" w:date="2015-12-07T16:25:00Z">
        <w:r w:rsidR="00450CF5" w:rsidRPr="007B6D4B">
          <w:rPr>
            <w:rFonts w:cs="Consolas"/>
            <w:color w:val="1A1A1A"/>
            <w:sz w:val="22"/>
            <w:szCs w:val="22"/>
            <w:lang w:val="en-US"/>
          </w:rPr>
          <w:t>We</w:t>
        </w:r>
        <w:r w:rsidR="005649A7" w:rsidRPr="007B6D4B">
          <w:rPr>
            <w:rFonts w:cs="Consolas"/>
            <w:color w:val="1A1A1A"/>
            <w:sz w:val="22"/>
            <w:szCs w:val="22"/>
            <w:lang w:val="en-US"/>
          </w:rPr>
          <w:t xml:space="preserve"> will investigate whether</w:t>
        </w:r>
      </w:ins>
      <w:ins w:id="784" w:author="Jack Allen" w:date="2015-12-07T16:33:00Z">
        <w:r w:rsidR="00085542" w:rsidRPr="007B6D4B">
          <w:rPr>
            <w:rFonts w:cs="Consolas"/>
            <w:color w:val="1A1A1A"/>
            <w:sz w:val="22"/>
            <w:szCs w:val="22"/>
            <w:lang w:val="en-US"/>
          </w:rPr>
          <w:t xml:space="preserve"> completely</w:t>
        </w:r>
      </w:ins>
      <w:ins w:id="785" w:author="Jack Allen" w:date="2015-12-07T16:25:00Z">
        <w:r w:rsidR="00450CF5" w:rsidRPr="007B6D4B">
          <w:rPr>
            <w:rFonts w:cs="Consolas"/>
            <w:color w:val="1A1A1A"/>
            <w:sz w:val="22"/>
            <w:szCs w:val="22"/>
            <w:lang w:val="en-US"/>
          </w:rPr>
          <w:t xml:space="preserve"> removing this </w:t>
        </w:r>
      </w:ins>
      <w:ins w:id="786" w:author="Jack Allen" w:date="2015-12-07T16:29:00Z">
        <w:r w:rsidR="00450CF5" w:rsidRPr="007B6D4B">
          <w:rPr>
            <w:rFonts w:cs="Consolas"/>
            <w:color w:val="1A1A1A"/>
            <w:sz w:val="22"/>
            <w:szCs w:val="22"/>
            <w:lang w:val="en-US"/>
          </w:rPr>
          <w:t xml:space="preserve">(and therefore </w:t>
        </w:r>
      </w:ins>
      <w:ins w:id="787" w:author="Jack Allen" w:date="2015-12-07T16:34:00Z">
        <w:r w:rsidR="00085542" w:rsidRPr="007B6D4B">
          <w:rPr>
            <w:rFonts w:cs="Consolas"/>
            <w:color w:val="1A1A1A"/>
            <w:sz w:val="22"/>
            <w:szCs w:val="22"/>
            <w:lang w:val="en-US"/>
          </w:rPr>
          <w:t xml:space="preserve">increasing the influence of signal from </w:t>
        </w:r>
      </w:ins>
      <w:ins w:id="788" w:author="Jack Allen" w:date="2015-12-07T16:35:00Z">
        <w:r w:rsidR="00085542" w:rsidRPr="007B6D4B">
          <w:rPr>
            <w:rFonts w:cs="Consolas"/>
            <w:color w:val="1A1A1A"/>
            <w:sz w:val="22"/>
            <w:szCs w:val="22"/>
            <w:lang w:val="en-US"/>
          </w:rPr>
          <w:t>previous</w:t>
        </w:r>
      </w:ins>
      <w:ins w:id="789" w:author="Jack Allen" w:date="2015-12-07T16:34:00Z">
        <w:r w:rsidR="00085542" w:rsidRPr="007B6D4B">
          <w:rPr>
            <w:rFonts w:cs="Consolas"/>
            <w:color w:val="1A1A1A"/>
            <w:sz w:val="22"/>
            <w:szCs w:val="22"/>
            <w:lang w:val="en-US"/>
          </w:rPr>
          <w:t xml:space="preserve"> TRs)</w:t>
        </w:r>
      </w:ins>
      <w:ins w:id="790" w:author="Jack Allen" w:date="2015-12-07T16:25:00Z">
        <w:r w:rsidR="00450CF5" w:rsidRPr="007B6D4B">
          <w:rPr>
            <w:rFonts w:cs="Consolas"/>
            <w:color w:val="1A1A1A"/>
            <w:sz w:val="22"/>
            <w:szCs w:val="22"/>
            <w:lang w:val="en-US"/>
          </w:rPr>
          <w:t xml:space="preserve"> improves the ability of our framework to</w:t>
        </w:r>
      </w:ins>
      <w:ins w:id="791" w:author="Jack Allen" w:date="2015-12-07T16:35:00Z">
        <w:r w:rsidR="00085542" w:rsidRPr="007B6D4B">
          <w:rPr>
            <w:rFonts w:cs="Consolas"/>
            <w:color w:val="1A1A1A"/>
            <w:sz w:val="22"/>
            <w:szCs w:val="22"/>
            <w:lang w:val="en-US"/>
          </w:rPr>
          <w:t xml:space="preserve"> correctly distinguish between similar signal time courses.</w:t>
        </w:r>
      </w:ins>
      <w:ins w:id="792" w:author="Jack Allen" w:date="2015-12-07T16:25:00Z">
        <w:r w:rsidR="00450CF5" w:rsidRPr="007B6D4B">
          <w:rPr>
            <w:rFonts w:cs="Consolas"/>
            <w:color w:val="1A1A1A"/>
            <w:sz w:val="22"/>
            <w:szCs w:val="22"/>
            <w:lang w:val="en-US"/>
          </w:rPr>
          <w:t xml:space="preserve"> </w:t>
        </w:r>
      </w:ins>
      <w:ins w:id="793" w:author="Jack Allen" w:date="2015-11-10T16:48:00Z">
        <w:r w:rsidR="00E468D1" w:rsidRPr="007B6D4B">
          <w:rPr>
            <w:rFonts w:cs="Consolas"/>
            <w:color w:val="1A1A1A"/>
            <w:sz w:val="22"/>
            <w:szCs w:val="22"/>
            <w:lang w:val="en-US"/>
            <w:rPrChange w:id="794" w:author="Jack Allen" w:date="2015-12-13T22:51:00Z">
              <w:rPr>
                <w:rFonts w:ascii="Consolas" w:hAnsi="Consolas" w:cs="Consolas"/>
                <w:color w:val="1A1A1A"/>
                <w:sz w:val="30"/>
                <w:szCs w:val="30"/>
                <w:lang w:val="en-US"/>
              </w:rPr>
            </w:rPrChange>
          </w:rPr>
          <w:t xml:space="preserve">It is also important that we validate our framework with simulated data with the addition of </w:t>
        </w:r>
        <w:r w:rsidR="005F15B3" w:rsidRPr="007B6D4B">
          <w:rPr>
            <w:rFonts w:cs="Consolas"/>
            <w:color w:val="1A1A1A"/>
            <w:sz w:val="22"/>
            <w:szCs w:val="22"/>
            <w:lang w:val="en-US"/>
          </w:rPr>
          <w:t xml:space="preserve">noise. The </w:t>
        </w:r>
        <w:r w:rsidR="00E468D1" w:rsidRPr="007B6D4B">
          <w:rPr>
            <w:rFonts w:cs="Consolas"/>
            <w:color w:val="1A1A1A"/>
            <w:sz w:val="22"/>
            <w:szCs w:val="22"/>
            <w:lang w:val="en-US"/>
            <w:rPrChange w:id="795" w:author="Jack Allen" w:date="2015-12-13T22:51:00Z">
              <w:rPr>
                <w:rFonts w:ascii="Consolas" w:hAnsi="Consolas" w:cs="Consolas"/>
                <w:color w:val="1A1A1A"/>
                <w:sz w:val="30"/>
                <w:szCs w:val="30"/>
                <w:lang w:val="en-US"/>
              </w:rPr>
            </w:rPrChange>
          </w:rPr>
          <w:t xml:space="preserve">noise will be </w:t>
        </w:r>
      </w:ins>
      <w:ins w:id="796" w:author="Jack Allen" w:date="2015-11-12T11:01:00Z">
        <w:r w:rsidR="005F15B3" w:rsidRPr="007B6D4B">
          <w:rPr>
            <w:rFonts w:cs="Consolas"/>
            <w:color w:val="1A1A1A"/>
            <w:sz w:val="22"/>
            <w:szCs w:val="22"/>
            <w:lang w:val="en-US"/>
          </w:rPr>
          <w:t xml:space="preserve">based on </w:t>
        </w:r>
      </w:ins>
      <w:ins w:id="797" w:author="Jack Allen" w:date="2015-11-10T16:48:00Z">
        <w:r w:rsidR="00E468D1" w:rsidRPr="007B6D4B">
          <w:rPr>
            <w:rFonts w:cs="Consolas"/>
            <w:color w:val="1A1A1A"/>
            <w:sz w:val="22"/>
            <w:szCs w:val="22"/>
            <w:lang w:val="en-US"/>
            <w:rPrChange w:id="798" w:author="Jack Allen" w:date="2015-12-13T22:51:00Z">
              <w:rPr>
                <w:rFonts w:ascii="Consolas" w:hAnsi="Consolas" w:cs="Consolas"/>
                <w:color w:val="1A1A1A"/>
                <w:sz w:val="30"/>
                <w:szCs w:val="30"/>
                <w:lang w:val="en-US"/>
              </w:rPr>
            </w:rPrChange>
          </w:rPr>
          <w:t>the standard deviation of the signal from a region in the background of the acquired images. As an addition</w:t>
        </w:r>
      </w:ins>
      <w:ins w:id="799" w:author="Jack Allen" w:date="2015-11-12T11:01:00Z">
        <w:r w:rsidR="005F15B3" w:rsidRPr="007B6D4B">
          <w:rPr>
            <w:rFonts w:cs="Consolas"/>
            <w:color w:val="1A1A1A"/>
            <w:sz w:val="22"/>
            <w:szCs w:val="22"/>
            <w:lang w:val="en-US"/>
          </w:rPr>
          <w:t>al</w:t>
        </w:r>
      </w:ins>
      <w:ins w:id="800" w:author="Jack Allen" w:date="2015-11-10T16:48:00Z">
        <w:r w:rsidR="00E468D1" w:rsidRPr="007B6D4B">
          <w:rPr>
            <w:rFonts w:cs="Consolas"/>
            <w:color w:val="1A1A1A"/>
            <w:sz w:val="22"/>
            <w:szCs w:val="22"/>
            <w:lang w:val="en-US"/>
            <w:rPrChange w:id="801" w:author="Jack Allen" w:date="2015-12-13T22:51:00Z">
              <w:rPr>
                <w:rFonts w:ascii="Consolas" w:hAnsi="Consolas" w:cs="Consolas"/>
                <w:color w:val="1A1A1A"/>
                <w:sz w:val="30"/>
                <w:szCs w:val="30"/>
                <w:lang w:val="en-US"/>
              </w:rPr>
            </w:rPrChange>
          </w:rPr>
          <w:t xml:space="preserve"> verification step, integrated data language (IDL) signal simulations will be compared with our MATLAB calculations.</w:t>
        </w:r>
      </w:ins>
      <w:ins w:id="802" w:author="Jack Allen" w:date="2015-12-07T22:34:00Z">
        <w:r w:rsidR="00FD2608" w:rsidRPr="007B6D4B">
          <w:rPr>
            <w:rFonts w:cs="Consolas"/>
            <w:color w:val="1A1A1A"/>
            <w:sz w:val="22"/>
            <w:szCs w:val="22"/>
            <w:lang w:val="en-US"/>
          </w:rPr>
          <w:t xml:space="preserve"> </w:t>
        </w:r>
      </w:ins>
      <w:ins w:id="803" w:author="Jack Allen" w:date="2015-11-10T19:00:00Z">
        <w:r w:rsidR="00892BEC" w:rsidRPr="007B6D4B">
          <w:rPr>
            <w:sz w:val="22"/>
            <w:szCs w:val="22"/>
          </w:rPr>
          <w:t>We will start by</w:t>
        </w:r>
      </w:ins>
      <w:ins w:id="804" w:author="Jack Allen" w:date="2015-11-10T20:09:00Z">
        <w:r w:rsidR="00E52256" w:rsidRPr="007B6D4B">
          <w:rPr>
            <w:sz w:val="22"/>
            <w:szCs w:val="22"/>
          </w:rPr>
          <w:t xml:space="preserve"> </w:t>
        </w:r>
      </w:ins>
      <w:ins w:id="805" w:author="Jack Allen" w:date="2015-11-10T20:11:00Z">
        <w:r w:rsidR="00E52256" w:rsidRPr="007B6D4B">
          <w:rPr>
            <w:sz w:val="22"/>
            <w:szCs w:val="22"/>
          </w:rPr>
          <w:t>resolving the</w:t>
        </w:r>
      </w:ins>
      <w:ins w:id="806" w:author="Jack Allen" w:date="2015-11-10T20:13:00Z">
        <w:r w:rsidR="00E52256" w:rsidRPr="007B6D4B">
          <w:rPr>
            <w:sz w:val="22"/>
            <w:szCs w:val="22"/>
          </w:rPr>
          <w:t>se</w:t>
        </w:r>
      </w:ins>
      <w:ins w:id="807" w:author="Jack Allen" w:date="2015-11-10T20:11:00Z">
        <w:r w:rsidR="00E52256" w:rsidRPr="007B6D4B">
          <w:rPr>
            <w:sz w:val="22"/>
            <w:szCs w:val="22"/>
          </w:rPr>
          <w:t xml:space="preserve"> issues</w:t>
        </w:r>
      </w:ins>
      <w:ins w:id="808" w:author="Jack Allen" w:date="2015-11-10T20:09:00Z">
        <w:r w:rsidR="00E52256" w:rsidRPr="007B6D4B">
          <w:rPr>
            <w:sz w:val="22"/>
            <w:szCs w:val="22"/>
          </w:rPr>
          <w:t xml:space="preserve"> for</w:t>
        </w:r>
      </w:ins>
      <w:ins w:id="809" w:author="Jack Allen" w:date="2015-11-10T19:00:00Z">
        <w:r w:rsidR="00892BEC" w:rsidRPr="007B6D4B">
          <w:rPr>
            <w:sz w:val="22"/>
            <w:szCs w:val="22"/>
          </w:rPr>
          <w:t xml:space="preserve"> acquiring </w:t>
        </w:r>
      </w:ins>
      <w:ins w:id="810" w:author="Jack Allen" w:date="2015-11-10T20:09:00Z">
        <w:r w:rsidR="00E52256" w:rsidRPr="007B6D4B">
          <w:rPr>
            <w:sz w:val="22"/>
            <w:szCs w:val="22"/>
          </w:rPr>
          <w:t xml:space="preserve">single </w:t>
        </w:r>
      </w:ins>
      <w:ins w:id="811" w:author="Jack Allen" w:date="2015-12-07T22:34:00Z">
        <w:r w:rsidR="00FD2608" w:rsidRPr="007B6D4B">
          <w:rPr>
            <w:sz w:val="22"/>
            <w:szCs w:val="22"/>
          </w:rPr>
          <w:t xml:space="preserve">2D </w:t>
        </w:r>
      </w:ins>
      <w:ins w:id="812" w:author="Jack Allen" w:date="2015-11-10T20:09:00Z">
        <w:r w:rsidR="00FD2608" w:rsidRPr="007B6D4B">
          <w:rPr>
            <w:sz w:val="22"/>
            <w:szCs w:val="22"/>
          </w:rPr>
          <w:t>slices</w:t>
        </w:r>
      </w:ins>
      <w:ins w:id="813" w:author="Jack Allen" w:date="2015-11-10T19:00:00Z">
        <w:r w:rsidR="00892BEC" w:rsidRPr="007B6D4B">
          <w:rPr>
            <w:sz w:val="22"/>
            <w:szCs w:val="22"/>
          </w:rPr>
          <w:t>, before progressing in complexity and acquiring multiple slices.</w:t>
        </w:r>
      </w:ins>
      <w:ins w:id="814" w:author="Jack Allen" w:date="2015-11-10T20:13:00Z">
        <w:r w:rsidR="00E52256" w:rsidRPr="007B6D4B">
          <w:rPr>
            <w:rFonts w:cs="Consolas"/>
            <w:color w:val="1A1A1A"/>
            <w:sz w:val="22"/>
            <w:szCs w:val="22"/>
            <w:lang w:val="en-US"/>
          </w:rPr>
          <w:t xml:space="preserve"> </w:t>
        </w:r>
      </w:ins>
      <w:ins w:id="815" w:author="Jack Allen" w:date="2015-11-10T19:00:00Z">
        <w:r w:rsidR="00892BEC" w:rsidRPr="007B6D4B">
          <w:rPr>
            <w:sz w:val="22"/>
            <w:szCs w:val="22"/>
          </w:rPr>
          <w:t xml:space="preserve">Once whole volume coverage has been validated with phantom data, we will recruit healthy volunteers and demonstrate the method </w:t>
        </w:r>
        <w:r w:rsidR="00892BEC" w:rsidRPr="007B6D4B">
          <w:rPr>
            <w:i/>
            <w:sz w:val="22"/>
            <w:szCs w:val="22"/>
          </w:rPr>
          <w:t>in vivo</w:t>
        </w:r>
        <w:r w:rsidR="00892BEC" w:rsidRPr="007B6D4B">
          <w:rPr>
            <w:sz w:val="22"/>
            <w:szCs w:val="22"/>
          </w:rPr>
          <w:t>.</w:t>
        </w:r>
      </w:ins>
    </w:p>
    <w:p w14:paraId="0E32D8DE" w14:textId="77777777" w:rsidR="000575BF" w:rsidRPr="007B6D4B" w:rsidRDefault="000575BF" w:rsidP="00F60343">
      <w:pPr>
        <w:rPr>
          <w:ins w:id="816" w:author="Jack Allen" w:date="2015-12-13T14:59:00Z"/>
          <w:rFonts w:cs="Consolas"/>
          <w:color w:val="1A1A1A"/>
          <w:sz w:val="22"/>
          <w:szCs w:val="22"/>
          <w:lang w:val="en-US"/>
          <w:rPrChange w:id="817" w:author="Jack Allen" w:date="2015-12-13T22:51:00Z">
            <w:rPr>
              <w:ins w:id="818" w:author="Jack Allen" w:date="2015-12-13T14:59:00Z"/>
              <w:sz w:val="22"/>
              <w:szCs w:val="22"/>
            </w:rPr>
          </w:rPrChange>
        </w:rPr>
      </w:pPr>
    </w:p>
    <w:p w14:paraId="30E0CDC7" w14:textId="77777777" w:rsidR="004C020E" w:rsidRPr="007B6D4B" w:rsidRDefault="004C020E" w:rsidP="00F60343">
      <w:pPr>
        <w:rPr>
          <w:ins w:id="819" w:author="Jack Allen" w:date="2015-11-11T16:58:00Z"/>
          <w:sz w:val="22"/>
          <w:szCs w:val="22"/>
        </w:rPr>
      </w:pPr>
    </w:p>
    <w:p w14:paraId="71ACB458" w14:textId="641075EA" w:rsidR="0041725C" w:rsidRPr="007B6D4B" w:rsidRDefault="0041725C" w:rsidP="0041725C">
      <w:pPr>
        <w:pStyle w:val="ListParagraph"/>
        <w:numPr>
          <w:ilvl w:val="2"/>
          <w:numId w:val="1"/>
        </w:numPr>
        <w:rPr>
          <w:ins w:id="820" w:author="Jack Allen" w:date="2015-11-11T16:58:00Z"/>
          <w:sz w:val="22"/>
          <w:szCs w:val="22"/>
        </w:rPr>
      </w:pPr>
      <w:ins w:id="821" w:author="Jack Allen" w:date="2015-11-11T16:58:00Z">
        <w:r w:rsidRPr="007B6D4B">
          <w:rPr>
            <w:b/>
            <w:sz w:val="22"/>
            <w:szCs w:val="22"/>
          </w:rPr>
          <w:t xml:space="preserve">Produce a </w:t>
        </w:r>
      </w:ins>
      <w:ins w:id="822" w:author="Jack Allen" w:date="2015-11-11T17:05:00Z">
        <w:r w:rsidRPr="007B6D4B">
          <w:rPr>
            <w:b/>
            <w:sz w:val="22"/>
            <w:szCs w:val="22"/>
          </w:rPr>
          <w:t>N</w:t>
        </w:r>
      </w:ins>
      <w:ins w:id="823" w:author="Jack Allen" w:date="2015-11-11T16:58:00Z">
        <w:r w:rsidRPr="007B6D4B">
          <w:rPr>
            <w:b/>
            <w:sz w:val="22"/>
            <w:szCs w:val="22"/>
          </w:rPr>
          <w:t>ew Phantom</w:t>
        </w:r>
      </w:ins>
    </w:p>
    <w:p w14:paraId="00A6B14D" w14:textId="77777777" w:rsidR="006009CA" w:rsidRPr="007B6D4B" w:rsidRDefault="0041725C" w:rsidP="00165779">
      <w:pPr>
        <w:rPr>
          <w:ins w:id="824" w:author="Jack Allen" w:date="2015-12-13T22:31:00Z"/>
          <w:sz w:val="22"/>
          <w:szCs w:val="22"/>
        </w:rPr>
      </w:pPr>
      <w:ins w:id="825" w:author="Jack Allen" w:date="2015-11-11T16:58:00Z">
        <w:r w:rsidRPr="007B6D4B">
          <w:rPr>
            <w:sz w:val="22"/>
            <w:szCs w:val="22"/>
          </w:rPr>
          <w:t>We will produce a new phantom with T</w:t>
        </w:r>
        <w:r w:rsidRPr="007B6D4B">
          <w:rPr>
            <w:sz w:val="22"/>
            <w:szCs w:val="22"/>
            <w:vertAlign w:val="subscript"/>
          </w:rPr>
          <w:t xml:space="preserve">1 </w:t>
        </w:r>
        <w:r w:rsidRPr="007B6D4B">
          <w:rPr>
            <w:sz w:val="22"/>
            <w:szCs w:val="22"/>
          </w:rPr>
          <w:t>and T</w:t>
        </w:r>
        <w:r w:rsidRPr="007B6D4B">
          <w:rPr>
            <w:sz w:val="22"/>
            <w:szCs w:val="22"/>
            <w:vertAlign w:val="subscript"/>
          </w:rPr>
          <w:t xml:space="preserve">2 </w:t>
        </w:r>
      </w:ins>
      <w:ins w:id="826" w:author="Jack Allen" w:date="2015-12-09T15:59:00Z">
        <w:r w:rsidR="00926B40" w:rsidRPr="007B6D4B">
          <w:rPr>
            <w:sz w:val="22"/>
            <w:szCs w:val="22"/>
          </w:rPr>
          <w:t xml:space="preserve">values </w:t>
        </w:r>
      </w:ins>
      <w:ins w:id="827" w:author="Jack Allen" w:date="2015-11-11T16:58:00Z">
        <w:r w:rsidRPr="007B6D4B">
          <w:rPr>
            <w:sz w:val="22"/>
            <w:szCs w:val="22"/>
          </w:rPr>
          <w:t xml:space="preserve">that better span </w:t>
        </w:r>
        <w:r w:rsidR="008F4A73" w:rsidRPr="007B6D4B">
          <w:rPr>
            <w:sz w:val="22"/>
            <w:szCs w:val="22"/>
          </w:rPr>
          <w:t xml:space="preserve">the range normally found in the </w:t>
        </w:r>
        <w:r w:rsidRPr="007B6D4B">
          <w:rPr>
            <w:sz w:val="22"/>
            <w:szCs w:val="22"/>
          </w:rPr>
          <w:t>brain</w:t>
        </w:r>
      </w:ins>
      <w:ins w:id="828" w:author="Jack Allen" w:date="2015-12-10T11:59:00Z">
        <w:r w:rsidR="00FE04B8" w:rsidRPr="00136041">
          <w:rPr>
            <w:sz w:val="22"/>
            <w:szCs w:val="22"/>
          </w:rPr>
          <w:fldChar w:fldCharType="begin" w:fldLock="1"/>
        </w:r>
      </w:ins>
      <w:r w:rsidR="00DF6D22" w:rsidRPr="007B6D4B">
        <w:rPr>
          <w:sz w:val="22"/>
          <w:szCs w:val="22"/>
        </w:rPr>
        <w:instrText>ADDIN CSL_CITATION { "citationItems" : [ { "id" : "ITEM-1", "itemData" : { "DOI" : "10.1002/mrm.21165", "ISSN" : "07403194", "author" : [ { "dropping-particle" : "", "family" : "Warntjes", "given" : "J.B.M.", "non-dropping-particle" : "", "parse-names" : false, "suffix" : "" }, { "dropping-particle" : "", "family" : "Dahlqvist", "given" : "O.", "non-dropping-particle" : "", "parse-names" : false, "suffix" : "" }, { "dropping-particle" : "", "family" : "Lundberg", "given" : "P.", "non-dropping-particle" : "", "parse-names" : false, "suffix" : "" } ], "container-title" : "Magnetic Resonance in Medicine", "id" : "ITEM-1", "issue" : "3", "issued" : { "date-parts" : [ [ "2007" ] ] }, "page" : "528-537", "title" : "Novel method for rapid, simultaneousT1,T*2, and proton density quantification", "type" : "article-journal", "volume" : "57" }, "uris" : [ "http://www.mendeley.com/documents/?uuid=b95b256a-37da-4394-b28e-6eeb02a99119" ] }, { "id" : "ITEM-2", "itemData" : { "DOI" : "10.1038/nature11971", "ISBN" : "0028-0836", "ISSN" : "0028-0836", "PMID" : "23486058", "abstract" : "Magnetic resonance is an exceptionally powerful and versatile measurement technique. The basic structure of a magnetic resonance experiment has remained largely unchanged for almost 50 years, being mainly restricted to the qualitative probing of only a limited set of the properties that can in principle be accessed by this technique. Here we introduce an approach to data acquisition, post-processing and visualization\u2014which we term \u2018magnetic resonance fingerprinting\u2019 (MRF)\u2014that permits the simultaneous non-invasive quantification of multiple important properties of a material or tissue. MRF thus provides an alternative way to quantitatively detect and analyse complex changes that can represent physical alterations of a substance or early indicators of disease. MRF can also be used to identify the presence of a specific target material or tissue, which will increase the sensitivity, specificity and speed of a magnetic resonance study, and potentially lead to new diagnostic testing methodologies. When paired with an appropriate pattern-recognition algorithm, MRF inherently suppresses measurement errors and can thus improve measurement accuracy.", "author" : [ { "dropping-particle" : "", "family" : "Ma", "given" : "Dan", "non-dropping-particle" : "", "parse-names" : false, "suffix" : "" }, { "dropping-particle" : "", "family" : "Gulani", "given" : "Vikas", "non-dropping-particle" : "", "parse-names" : false, "suffix" : "" }, { "dropping-particle" : "", "family" : "Seiberlich", "given" : "Nicole", "non-dropping-particle" : "", "parse-names" : false, "suffix" : "" }, { "dropping-particle" : "", "family" : "Liu", "given" : "Kecheng", "non-dropping-particle" : "", "parse-names" : false, "suffix" : "" }, { "dropping-particle" : "", "family" : "Sunshine", "given" : "Jeffrey L.", "non-dropping-particle" : "", "parse-names" : false, "suffix" : "" }, { "dropping-particle" : "", "family" : "Duerk", "given" : "Jeffrey L.", "non-dropping-particle" : "", "parse-names" : false, "suffix" : "" }, { "dropping-particle" : "", "family" : "Griswold", "given" : "Mark A.", "non-dropping-particle" : "", "parse-names" : false, "suffix" : "" } ], "container-title" : "Nature", "id" : "ITEM-2", "issue" : "7440", "issued" : { "date-parts" : [ [ "2013" ] ] }, "page" : "187-192", "title" : "Magnetic resonance fingerprinting", "type" : "article-journal", "volume" : "495" }, "uris" : [ "http://www.mendeley.com/documents/?uuid=088ff00a-36c0-4151-85c8-53e590dec55e" ] } ], "mendeley" : { "formattedCitation" : "&lt;sup&gt;4,20&lt;/sup&gt;", "plainTextFormattedCitation" : "4,20", "previouslyFormattedCitation" : "&lt;sup&gt;4,20&lt;/sup&gt;" }, "properties" : { "noteIndex" : 0 }, "schema" : "https://github.com/citation-style-language/schema/raw/master/csl-citation.json" }</w:instrText>
      </w:r>
      <w:r w:rsidR="00FE04B8" w:rsidRPr="007B6D4B">
        <w:rPr>
          <w:sz w:val="22"/>
          <w:szCs w:val="22"/>
          <w:rPrChange w:id="829" w:author="Jack Allen" w:date="2015-12-13T22:51:00Z">
            <w:rPr>
              <w:sz w:val="22"/>
              <w:szCs w:val="22"/>
            </w:rPr>
          </w:rPrChange>
        </w:rPr>
        <w:fldChar w:fldCharType="separate"/>
      </w:r>
      <w:r w:rsidR="00517091" w:rsidRPr="007B6D4B">
        <w:rPr>
          <w:noProof/>
          <w:sz w:val="22"/>
          <w:szCs w:val="22"/>
          <w:vertAlign w:val="superscript"/>
        </w:rPr>
        <w:t>4,20</w:t>
      </w:r>
      <w:ins w:id="830" w:author="Jack Allen" w:date="2015-12-10T11:59:00Z">
        <w:r w:rsidR="00FE04B8" w:rsidRPr="007B6D4B">
          <w:rPr>
            <w:sz w:val="22"/>
            <w:szCs w:val="22"/>
            <w:rPrChange w:id="831" w:author="Jack Allen" w:date="2015-12-13T22:51:00Z">
              <w:rPr>
                <w:sz w:val="22"/>
                <w:szCs w:val="22"/>
              </w:rPr>
            </w:rPrChange>
          </w:rPr>
          <w:fldChar w:fldCharType="end"/>
        </w:r>
      </w:ins>
      <w:ins w:id="832" w:author="Jack Allen" w:date="2015-11-12T01:12:00Z">
        <w:r w:rsidR="00B617DB" w:rsidRPr="007B6D4B">
          <w:rPr>
            <w:rFonts w:cs="Consolas"/>
            <w:color w:val="1A1A1A"/>
            <w:sz w:val="22"/>
            <w:szCs w:val="22"/>
            <w:lang w:val="en-US"/>
          </w:rPr>
          <w:t>.</w:t>
        </w:r>
      </w:ins>
      <w:ins w:id="833" w:author="Jack Allen" w:date="2015-11-11T16:58:00Z">
        <w:r w:rsidRPr="007B6D4B">
          <w:rPr>
            <w:sz w:val="22"/>
            <w:szCs w:val="22"/>
          </w:rPr>
          <w:t xml:space="preserve"> Additional</w:t>
        </w:r>
      </w:ins>
      <w:ins w:id="834" w:author="Jack Allen" w:date="2015-11-12T11:00:00Z">
        <w:r w:rsidR="00542332" w:rsidRPr="007B6D4B">
          <w:rPr>
            <w:sz w:val="22"/>
            <w:szCs w:val="22"/>
          </w:rPr>
          <w:t>ly</w:t>
        </w:r>
      </w:ins>
      <w:ins w:id="835" w:author="Jack Allen" w:date="2015-11-11T16:58:00Z">
        <w:r w:rsidRPr="007B6D4B">
          <w:rPr>
            <w:sz w:val="22"/>
            <w:szCs w:val="22"/>
          </w:rPr>
          <w:t xml:space="preserve">, we </w:t>
        </w:r>
      </w:ins>
      <w:ins w:id="836" w:author="Jack Allen" w:date="2015-11-12T01:12:00Z">
        <w:r w:rsidR="00B617DB" w:rsidRPr="007B6D4B">
          <w:rPr>
            <w:sz w:val="22"/>
            <w:szCs w:val="22"/>
          </w:rPr>
          <w:t xml:space="preserve">will </w:t>
        </w:r>
      </w:ins>
      <w:ins w:id="837" w:author="Jack Allen" w:date="2015-11-11T16:58:00Z">
        <w:r w:rsidRPr="007B6D4B">
          <w:rPr>
            <w:sz w:val="22"/>
            <w:szCs w:val="22"/>
          </w:rPr>
          <w:t>explore the use of a gel phantom, to avoid vibration and temperature induced convection currents that can occur in liquids.</w:t>
        </w:r>
      </w:ins>
    </w:p>
    <w:p w14:paraId="0328B067" w14:textId="15EC838F" w:rsidR="00F60343" w:rsidRPr="007B6D4B" w:rsidDel="00E52256" w:rsidRDefault="00F60343" w:rsidP="00F60343">
      <w:pPr>
        <w:rPr>
          <w:del w:id="838" w:author="Jack Allen" w:date="2015-11-10T20:13:00Z"/>
          <w:sz w:val="22"/>
          <w:szCs w:val="22"/>
        </w:rPr>
      </w:pPr>
      <w:del w:id="839" w:author="Jack Allen" w:date="2015-11-10T20:13:00Z">
        <w:r w:rsidRPr="007B6D4B" w:rsidDel="00E52256">
          <w:rPr>
            <w:sz w:val="22"/>
            <w:szCs w:val="22"/>
          </w:rPr>
          <w:delText>Our current framework produces a dictionary with varying</w:delText>
        </w:r>
      </w:del>
      <w:ins w:id="840" w:author="Peter Jezzard" w:date="2015-11-10T10:32:00Z">
        <w:del w:id="841" w:author="Jack Allen" w:date="2015-11-10T20:13:00Z">
          <w:r w:rsidR="00375868" w:rsidRPr="007B6D4B" w:rsidDel="00E52256">
            <w:rPr>
              <w:sz w:val="22"/>
              <w:szCs w:val="22"/>
            </w:rPr>
            <w:delText>that spans a multi-dimensional parameter space covering</w:delText>
          </w:r>
        </w:del>
      </w:ins>
      <w:del w:id="842" w:author="Jack Allen" w:date="2015-11-10T20:13:00Z">
        <w:r w:rsidRPr="007B6D4B" w:rsidDel="00E52256">
          <w:rPr>
            <w:sz w:val="22"/>
            <w:szCs w:val="22"/>
          </w:rPr>
          <w:delText xml:space="preserve"> T1, T2, excitation </w:delText>
        </w:r>
      </w:del>
      <w:del w:id="843" w:author="Jack Allen" w:date="2015-11-10T19:03:00Z">
        <w:r w:rsidRPr="007B6D4B" w:rsidDel="00255268">
          <w:rPr>
            <w:sz w:val="22"/>
            <w:szCs w:val="22"/>
          </w:rPr>
          <w:delText xml:space="preserve">pulse </w:delText>
        </w:r>
      </w:del>
      <w:del w:id="844" w:author="Jack Allen" w:date="2015-11-10T20:13:00Z">
        <w:r w:rsidRPr="007B6D4B" w:rsidDel="00E52256">
          <w:rPr>
            <w:sz w:val="22"/>
            <w:szCs w:val="22"/>
          </w:rPr>
          <w:delText xml:space="preserve">and refocusing pulse flip angles. </w:delText>
        </w:r>
      </w:del>
      <w:commentRangeStart w:id="845"/>
      <w:del w:id="846" w:author="Jack Allen" w:date="2015-11-10T16:35:00Z">
        <w:r w:rsidRPr="007B6D4B" w:rsidDel="00863A36">
          <w:rPr>
            <w:sz w:val="22"/>
            <w:szCs w:val="22"/>
          </w:rPr>
          <w:delText>These four paramet</w:delText>
        </w:r>
        <w:r w:rsidR="00D069F2" w:rsidRPr="007B6D4B" w:rsidDel="00863A36">
          <w:rPr>
            <w:sz w:val="22"/>
            <w:szCs w:val="22"/>
          </w:rPr>
          <w:delText>ers are stored as a table,</w:delText>
        </w:r>
      </w:del>
      <w:del w:id="847" w:author="Jack Allen" w:date="2015-11-10T20:13:00Z">
        <w:r w:rsidR="00D069F2" w:rsidRPr="007B6D4B" w:rsidDel="00E52256">
          <w:rPr>
            <w:sz w:val="22"/>
            <w:szCs w:val="22"/>
          </w:rPr>
          <w:delText xml:space="preserve"> with each row showing the parameters used each TR</w:delText>
        </w:r>
        <w:commentRangeEnd w:id="845"/>
        <w:r w:rsidR="00581ED7" w:rsidRPr="007B6D4B" w:rsidDel="00E52256">
          <w:rPr>
            <w:rStyle w:val="CommentReference"/>
            <w:sz w:val="22"/>
            <w:szCs w:val="22"/>
            <w:rPrChange w:id="848" w:author="Jack Allen" w:date="2015-12-13T22:51:00Z">
              <w:rPr>
                <w:rStyle w:val="CommentReference"/>
              </w:rPr>
            </w:rPrChange>
          </w:rPr>
          <w:commentReference w:id="845"/>
        </w:r>
        <w:r w:rsidR="00D069F2" w:rsidRPr="007B6D4B" w:rsidDel="00E52256">
          <w:rPr>
            <w:sz w:val="22"/>
            <w:szCs w:val="22"/>
          </w:rPr>
          <w:delText xml:space="preserve">. </w:delText>
        </w:r>
        <w:r w:rsidRPr="007B6D4B" w:rsidDel="00E52256">
          <w:rPr>
            <w:sz w:val="22"/>
            <w:szCs w:val="22"/>
          </w:rPr>
          <w:delText>This part of the framework was put in place in order to account for spatial variations in the radio frequency (RF) excitation field B</w:delText>
        </w:r>
        <w:r w:rsidRPr="007B6D4B" w:rsidDel="00E52256">
          <w:rPr>
            <w:sz w:val="22"/>
            <w:szCs w:val="22"/>
            <w:vertAlign w:val="subscript"/>
          </w:rPr>
          <w:delText>1</w:delText>
        </w:r>
        <w:r w:rsidRPr="007B6D4B" w:rsidDel="00E52256">
          <w:rPr>
            <w:sz w:val="22"/>
            <w:szCs w:val="22"/>
          </w:rPr>
          <w:delText>.</w:delText>
        </w:r>
      </w:del>
      <w:del w:id="849" w:author="Jack Allen" w:date="2015-11-10T17:01:00Z">
        <w:r w:rsidR="002A2DEA" w:rsidRPr="007B6D4B" w:rsidDel="0020098C">
          <w:rPr>
            <w:sz w:val="22"/>
            <w:szCs w:val="22"/>
          </w:rPr>
          <w:delText xml:space="preserve"> </w:delText>
        </w:r>
      </w:del>
    </w:p>
    <w:p w14:paraId="06D64D10" w14:textId="2CC9B0D7" w:rsidR="00A043FE" w:rsidRPr="007B6D4B" w:rsidRDefault="00A043FE" w:rsidP="00165779">
      <w:pPr>
        <w:rPr>
          <w:sz w:val="22"/>
          <w:szCs w:val="22"/>
        </w:rPr>
      </w:pPr>
    </w:p>
    <w:p w14:paraId="66571968" w14:textId="205C0971" w:rsidR="00A043FE" w:rsidRPr="007B6D4B" w:rsidRDefault="00A043FE">
      <w:pPr>
        <w:pStyle w:val="ListParagraph"/>
        <w:numPr>
          <w:ilvl w:val="2"/>
          <w:numId w:val="1"/>
        </w:numPr>
        <w:rPr>
          <w:b/>
          <w:sz w:val="22"/>
          <w:szCs w:val="22"/>
        </w:rPr>
      </w:pPr>
      <w:r w:rsidRPr="007B6D4B">
        <w:rPr>
          <w:b/>
          <w:sz w:val="22"/>
          <w:szCs w:val="22"/>
        </w:rPr>
        <w:t>Incorporate RF</w:t>
      </w:r>
      <w:ins w:id="850" w:author="Jack Allen" w:date="2015-11-11T17:00:00Z">
        <w:r w:rsidR="0041725C" w:rsidRPr="007B6D4B">
          <w:rPr>
            <w:b/>
            <w:sz w:val="22"/>
            <w:szCs w:val="22"/>
          </w:rPr>
          <w:t xml:space="preserve"> </w:t>
        </w:r>
      </w:ins>
      <w:del w:id="851" w:author="Jack Allen" w:date="2015-11-11T17:00:00Z">
        <w:r w:rsidRPr="007B6D4B" w:rsidDel="0041725C">
          <w:rPr>
            <w:b/>
            <w:sz w:val="22"/>
            <w:szCs w:val="22"/>
          </w:rPr>
          <w:delText xml:space="preserve"> </w:delText>
        </w:r>
      </w:del>
      <w:r w:rsidRPr="007B6D4B">
        <w:rPr>
          <w:b/>
          <w:sz w:val="22"/>
          <w:szCs w:val="22"/>
        </w:rPr>
        <w:t>Pulse Profiles</w:t>
      </w:r>
    </w:p>
    <w:p w14:paraId="63D5774C" w14:textId="414B6656" w:rsidR="00A043FE" w:rsidRPr="007B6D4B" w:rsidDel="00177F01" w:rsidRDefault="00A043FE" w:rsidP="00A043FE">
      <w:pPr>
        <w:rPr>
          <w:del w:id="852" w:author="Jack Allen" w:date="2015-11-11T16:39:00Z"/>
          <w:sz w:val="22"/>
          <w:szCs w:val="22"/>
        </w:rPr>
      </w:pPr>
    </w:p>
    <w:p w14:paraId="6DFA1A2B" w14:textId="33E7F8B1" w:rsidR="0020098C" w:rsidRPr="007B6D4B" w:rsidRDefault="008F4A73" w:rsidP="00165779">
      <w:pPr>
        <w:rPr>
          <w:ins w:id="853" w:author="Jack Allen" w:date="2015-12-07T14:06:00Z"/>
          <w:rFonts w:cs="Consolas"/>
          <w:color w:val="1A1A1A"/>
          <w:sz w:val="22"/>
          <w:szCs w:val="22"/>
          <w:lang w:val="en-US"/>
        </w:rPr>
      </w:pPr>
      <w:ins w:id="854" w:author="Jack Allen" w:date="2015-11-10T16:56:00Z">
        <w:r w:rsidRPr="007B6D4B">
          <w:rPr>
            <w:rFonts w:cs="Consolas"/>
            <w:color w:val="1A1A1A"/>
            <w:sz w:val="22"/>
            <w:szCs w:val="22"/>
            <w:lang w:val="en-US"/>
          </w:rPr>
          <w:t>T</w:t>
        </w:r>
        <w:r w:rsidR="0020098C" w:rsidRPr="007B6D4B">
          <w:rPr>
            <w:rFonts w:cs="Consolas"/>
            <w:color w:val="1A1A1A"/>
            <w:sz w:val="22"/>
            <w:szCs w:val="22"/>
            <w:lang w:val="en-US"/>
          </w:rPr>
          <w:t xml:space="preserve">he model we </w:t>
        </w:r>
      </w:ins>
      <w:ins w:id="855" w:author="Jack Allen" w:date="2015-11-11T15:47:00Z">
        <w:r w:rsidR="00B256C7" w:rsidRPr="007B6D4B">
          <w:rPr>
            <w:rFonts w:cs="Consolas"/>
            <w:color w:val="1A1A1A"/>
            <w:sz w:val="22"/>
            <w:szCs w:val="22"/>
            <w:lang w:val="en-US"/>
          </w:rPr>
          <w:t>have</w:t>
        </w:r>
      </w:ins>
      <w:ins w:id="856" w:author="Jack Allen" w:date="2015-11-10T16:56:00Z">
        <w:r w:rsidR="0020098C" w:rsidRPr="007B6D4B">
          <w:rPr>
            <w:rFonts w:cs="Consolas"/>
            <w:color w:val="1A1A1A"/>
            <w:sz w:val="22"/>
            <w:szCs w:val="22"/>
            <w:lang w:val="en-US"/>
          </w:rPr>
          <w:t xml:space="preserve"> for simulating the signal for the dictionary entries </w:t>
        </w:r>
      </w:ins>
      <w:ins w:id="857" w:author="Jack Allen" w:date="2015-12-09T16:00:00Z">
        <w:r w:rsidR="00926B40" w:rsidRPr="007B6D4B">
          <w:rPr>
            <w:rFonts w:cs="Consolas"/>
            <w:color w:val="1A1A1A"/>
            <w:sz w:val="22"/>
            <w:szCs w:val="22"/>
            <w:lang w:val="en-US"/>
          </w:rPr>
          <w:t xml:space="preserve">currently </w:t>
        </w:r>
      </w:ins>
      <w:ins w:id="858" w:author="Jack Allen" w:date="2015-11-10T16:56:00Z">
        <w:r w:rsidR="0020098C" w:rsidRPr="007B6D4B">
          <w:rPr>
            <w:rFonts w:cs="Consolas"/>
            <w:color w:val="1A1A1A"/>
            <w:sz w:val="22"/>
            <w:szCs w:val="22"/>
            <w:lang w:val="en-US"/>
          </w:rPr>
          <w:t>assumes that the applied pulses have an instantaneous effect on the rotation o</w:t>
        </w:r>
        <w:r w:rsidRPr="007B6D4B">
          <w:rPr>
            <w:rFonts w:cs="Consolas"/>
            <w:color w:val="1A1A1A"/>
            <w:sz w:val="22"/>
            <w:szCs w:val="22"/>
            <w:lang w:val="en-US"/>
          </w:rPr>
          <w:t>f the net magnetisation moment.</w:t>
        </w:r>
      </w:ins>
      <w:ins w:id="859" w:author="Jack Allen" w:date="2015-11-12T10:38:00Z">
        <w:r w:rsidRPr="007B6D4B">
          <w:rPr>
            <w:rFonts w:cs="Consolas"/>
            <w:color w:val="1A1A1A"/>
            <w:sz w:val="22"/>
            <w:szCs w:val="22"/>
            <w:lang w:val="en-US"/>
          </w:rPr>
          <w:t xml:space="preserve"> </w:t>
        </w:r>
      </w:ins>
      <w:ins w:id="860" w:author="Jack Allen" w:date="2015-11-10T16:56:00Z">
        <w:r w:rsidR="0020098C" w:rsidRPr="007B6D4B">
          <w:rPr>
            <w:rFonts w:cs="Consolas"/>
            <w:color w:val="1A1A1A"/>
            <w:sz w:val="22"/>
            <w:szCs w:val="22"/>
            <w:lang w:val="en-US"/>
          </w:rPr>
          <w:t>We will make the simulations more realistic by simulating the effect of the pulses for discrete points during the duration of each pulse. To do this we will incorporat</w:t>
        </w:r>
      </w:ins>
      <w:ins w:id="861" w:author="Jack Allen" w:date="2015-11-11T15:47:00Z">
        <w:r w:rsidR="00B256C7" w:rsidRPr="007B6D4B">
          <w:rPr>
            <w:rFonts w:cs="Consolas"/>
            <w:color w:val="1A1A1A"/>
            <w:sz w:val="22"/>
            <w:szCs w:val="22"/>
            <w:lang w:val="en-US"/>
          </w:rPr>
          <w:t>e</w:t>
        </w:r>
      </w:ins>
      <w:ins w:id="862" w:author="Jack Allen" w:date="2015-11-10T16:56:00Z">
        <w:r w:rsidR="0020098C" w:rsidRPr="007B6D4B">
          <w:rPr>
            <w:rFonts w:cs="Consolas"/>
            <w:color w:val="1A1A1A"/>
            <w:sz w:val="22"/>
            <w:szCs w:val="22"/>
            <w:lang w:val="en-US"/>
          </w:rPr>
          <w:t xml:space="preserve"> the RF pulse profiles from the </w:t>
        </w:r>
      </w:ins>
      <w:ins w:id="863" w:author="Jack Allen" w:date="2015-11-11T15:47:00Z">
        <w:r w:rsidR="00B256C7" w:rsidRPr="007B6D4B">
          <w:rPr>
            <w:rFonts w:cs="Consolas"/>
            <w:color w:val="1A1A1A"/>
            <w:sz w:val="22"/>
            <w:szCs w:val="22"/>
            <w:lang w:val="en-US"/>
          </w:rPr>
          <w:t xml:space="preserve">Siemens </w:t>
        </w:r>
      </w:ins>
      <w:ins w:id="864" w:author="Jack Allen" w:date="2015-11-10T16:56:00Z">
        <w:r w:rsidR="0020098C" w:rsidRPr="007B6D4B">
          <w:rPr>
            <w:rFonts w:cs="Consolas"/>
            <w:color w:val="1A1A1A"/>
            <w:sz w:val="22"/>
            <w:szCs w:val="22"/>
            <w:lang w:val="en-US"/>
          </w:rPr>
          <w:t>scanner software.</w:t>
        </w:r>
      </w:ins>
    </w:p>
    <w:p w14:paraId="3BDB6E53" w14:textId="77777777" w:rsidR="00BF70C3" w:rsidRPr="007B6D4B" w:rsidRDefault="00BF70C3" w:rsidP="00165779">
      <w:pPr>
        <w:rPr>
          <w:rFonts w:cs="Consolas"/>
          <w:color w:val="1A1A1A"/>
          <w:sz w:val="22"/>
          <w:szCs w:val="22"/>
          <w:lang w:val="en-US"/>
          <w:rPrChange w:id="865" w:author="Jack Allen" w:date="2015-12-13T22:51:00Z">
            <w:rPr>
              <w:sz w:val="22"/>
              <w:szCs w:val="22"/>
            </w:rPr>
          </w:rPrChange>
        </w:rPr>
      </w:pPr>
    </w:p>
    <w:p w14:paraId="4E375661" w14:textId="1D41BCAE" w:rsidR="0020098C" w:rsidRPr="007B6D4B" w:rsidRDefault="0020098C" w:rsidP="0020098C">
      <w:pPr>
        <w:pStyle w:val="ListParagraph"/>
        <w:numPr>
          <w:ilvl w:val="2"/>
          <w:numId w:val="1"/>
        </w:numPr>
        <w:rPr>
          <w:ins w:id="866" w:author="Jack Allen" w:date="2015-11-10T16:58:00Z"/>
          <w:b/>
          <w:sz w:val="22"/>
          <w:szCs w:val="22"/>
        </w:rPr>
      </w:pPr>
      <w:ins w:id="867" w:author="Jack Allen" w:date="2015-11-10T16:58:00Z">
        <w:r w:rsidRPr="007B6D4B">
          <w:rPr>
            <w:b/>
            <w:sz w:val="22"/>
            <w:szCs w:val="22"/>
          </w:rPr>
          <w:t>Estimat</w:t>
        </w:r>
        <w:r w:rsidR="0041725C" w:rsidRPr="007B6D4B">
          <w:rPr>
            <w:b/>
            <w:sz w:val="22"/>
            <w:szCs w:val="22"/>
          </w:rPr>
          <w:t xml:space="preserve">ion of the </w:t>
        </w:r>
      </w:ins>
      <w:ins w:id="868" w:author="Jack Allen" w:date="2015-11-11T17:03:00Z">
        <w:r w:rsidR="0041725C" w:rsidRPr="007B6D4B">
          <w:rPr>
            <w:b/>
            <w:sz w:val="22"/>
            <w:szCs w:val="22"/>
          </w:rPr>
          <w:t>B</w:t>
        </w:r>
        <w:r w:rsidR="0041725C" w:rsidRPr="007B6D4B">
          <w:rPr>
            <w:b/>
            <w:sz w:val="22"/>
            <w:szCs w:val="22"/>
            <w:vertAlign w:val="subscript"/>
            <w:rPrChange w:id="869" w:author="Jack Allen" w:date="2015-12-13T22:51:00Z">
              <w:rPr>
                <w:b/>
                <w:sz w:val="22"/>
                <w:szCs w:val="22"/>
              </w:rPr>
            </w:rPrChange>
          </w:rPr>
          <w:t>1</w:t>
        </w:r>
      </w:ins>
      <w:ins w:id="870" w:author="Jack Allen" w:date="2015-11-10T16:58:00Z">
        <w:r w:rsidRPr="007B6D4B">
          <w:rPr>
            <w:b/>
            <w:sz w:val="22"/>
            <w:szCs w:val="22"/>
          </w:rPr>
          <w:t xml:space="preserve"> </w:t>
        </w:r>
      </w:ins>
      <w:ins w:id="871" w:author="Jack Allen" w:date="2015-11-11T22:40:00Z">
        <w:r w:rsidR="00D16AD8" w:rsidRPr="007B6D4B">
          <w:rPr>
            <w:b/>
            <w:sz w:val="22"/>
            <w:szCs w:val="22"/>
          </w:rPr>
          <w:t xml:space="preserve">Excitation </w:t>
        </w:r>
      </w:ins>
      <w:ins w:id="872" w:author="Jack Allen" w:date="2015-11-11T17:05:00Z">
        <w:r w:rsidR="0041725C" w:rsidRPr="007B6D4B">
          <w:rPr>
            <w:b/>
            <w:sz w:val="22"/>
            <w:szCs w:val="22"/>
          </w:rPr>
          <w:t>F</w:t>
        </w:r>
      </w:ins>
      <w:ins w:id="873" w:author="Jack Allen" w:date="2015-11-10T16:58:00Z">
        <w:r w:rsidRPr="007B6D4B">
          <w:rPr>
            <w:b/>
            <w:sz w:val="22"/>
            <w:szCs w:val="22"/>
          </w:rPr>
          <w:t>ield</w:t>
        </w:r>
      </w:ins>
    </w:p>
    <w:p w14:paraId="45A13993" w14:textId="15B7F216" w:rsidR="0020098C" w:rsidRPr="007B6D4B" w:rsidDel="00C41DD7" w:rsidRDefault="00FB5856">
      <w:pPr>
        <w:rPr>
          <w:del w:id="874" w:author="Jack Allen" w:date="2015-11-11T21:31:00Z"/>
          <w:sz w:val="22"/>
          <w:szCs w:val="22"/>
        </w:rPr>
      </w:pPr>
      <w:ins w:id="875" w:author="Jack Allen" w:date="2015-11-12T10:56:00Z">
        <w:r w:rsidRPr="007B6D4B">
          <w:rPr>
            <w:sz w:val="22"/>
            <w:szCs w:val="22"/>
          </w:rPr>
          <w:t>D</w:t>
        </w:r>
      </w:ins>
      <w:ins w:id="876" w:author="Jack Allen" w:date="2015-11-10T17:01:00Z">
        <w:r w:rsidR="0020098C" w:rsidRPr="007B6D4B">
          <w:rPr>
            <w:sz w:val="22"/>
            <w:szCs w:val="22"/>
            <w:rPrChange w:id="877" w:author="Jack Allen" w:date="2015-12-13T22:51:00Z">
              <w:rPr>
                <w:sz w:val="22"/>
                <w:szCs w:val="22"/>
                <w:u w:val="single"/>
              </w:rPr>
            </w:rPrChange>
          </w:rPr>
          <w:t xml:space="preserve">eveloping our initial dictionary creation structure, we will </w:t>
        </w:r>
      </w:ins>
      <w:ins w:id="878" w:author="Jack Allen" w:date="2015-11-10T17:02:00Z">
        <w:r w:rsidR="0020098C" w:rsidRPr="007B6D4B">
          <w:rPr>
            <w:sz w:val="22"/>
            <w:szCs w:val="22"/>
            <w:rPrChange w:id="879" w:author="Jack Allen" w:date="2015-12-13T22:51:00Z">
              <w:rPr>
                <w:sz w:val="22"/>
                <w:szCs w:val="22"/>
                <w:u w:val="single"/>
              </w:rPr>
            </w:rPrChange>
          </w:rPr>
          <w:t xml:space="preserve">produce </w:t>
        </w:r>
      </w:ins>
      <w:ins w:id="880" w:author="Jack Allen" w:date="2015-11-10T17:03:00Z">
        <w:r w:rsidR="0020098C" w:rsidRPr="007B6D4B">
          <w:rPr>
            <w:sz w:val="22"/>
            <w:szCs w:val="22"/>
            <w:rPrChange w:id="881" w:author="Jack Allen" w:date="2015-12-13T22:51:00Z">
              <w:rPr>
                <w:sz w:val="22"/>
                <w:szCs w:val="22"/>
                <w:u w:val="single"/>
              </w:rPr>
            </w:rPrChange>
          </w:rPr>
          <w:t xml:space="preserve">a refined </w:t>
        </w:r>
      </w:ins>
      <w:ins w:id="882" w:author="Jack Allen" w:date="2015-11-10T17:04:00Z">
        <w:r w:rsidR="0020098C" w:rsidRPr="007B6D4B">
          <w:rPr>
            <w:sz w:val="22"/>
            <w:szCs w:val="22"/>
            <w:rPrChange w:id="883" w:author="Jack Allen" w:date="2015-12-13T22:51:00Z">
              <w:rPr>
                <w:sz w:val="22"/>
                <w:szCs w:val="22"/>
                <w:u w:val="single"/>
              </w:rPr>
            </w:rPrChange>
          </w:rPr>
          <w:t xml:space="preserve">method for accounting for </w:t>
        </w:r>
      </w:ins>
      <w:ins w:id="884" w:author="Jack Allen" w:date="2015-11-10T17:05:00Z">
        <w:r w:rsidR="006A5150" w:rsidRPr="007B6D4B">
          <w:rPr>
            <w:sz w:val="22"/>
            <w:szCs w:val="22"/>
            <w:rPrChange w:id="885" w:author="Jack Allen" w:date="2015-12-13T22:51:00Z">
              <w:rPr>
                <w:sz w:val="22"/>
                <w:szCs w:val="22"/>
                <w:u w:val="single"/>
              </w:rPr>
            </w:rPrChange>
          </w:rPr>
          <w:t>excitation</w:t>
        </w:r>
      </w:ins>
      <w:ins w:id="886" w:author="Jack Allen" w:date="2015-11-10T17:04:00Z">
        <w:r w:rsidR="0020098C" w:rsidRPr="007B6D4B">
          <w:rPr>
            <w:sz w:val="22"/>
            <w:szCs w:val="22"/>
            <w:rPrChange w:id="887" w:author="Jack Allen" w:date="2015-12-13T22:51:00Z">
              <w:rPr>
                <w:sz w:val="22"/>
                <w:szCs w:val="22"/>
                <w:u w:val="single"/>
              </w:rPr>
            </w:rPrChange>
          </w:rPr>
          <w:t xml:space="preserve"> field </w:t>
        </w:r>
      </w:ins>
      <w:ins w:id="888" w:author="Jack Allen" w:date="2015-11-10T17:05:00Z">
        <w:r w:rsidR="006A5150" w:rsidRPr="007B6D4B">
          <w:rPr>
            <w:sz w:val="22"/>
            <w:szCs w:val="22"/>
            <w:rPrChange w:id="889" w:author="Jack Allen" w:date="2015-12-13T22:51:00Z">
              <w:rPr>
                <w:sz w:val="22"/>
                <w:szCs w:val="22"/>
                <w:u w:val="single"/>
              </w:rPr>
            </w:rPrChange>
          </w:rPr>
          <w:t xml:space="preserve">inhomogeneity. </w:t>
        </w:r>
      </w:ins>
      <w:ins w:id="890" w:author="Jack Allen" w:date="2015-11-10T17:11:00Z">
        <w:r w:rsidR="006A5150" w:rsidRPr="007B6D4B">
          <w:rPr>
            <w:sz w:val="22"/>
            <w:szCs w:val="22"/>
            <w:rPrChange w:id="891" w:author="Jack Allen" w:date="2015-12-13T22:51:00Z">
              <w:rPr>
                <w:sz w:val="22"/>
                <w:szCs w:val="22"/>
                <w:u w:val="single"/>
              </w:rPr>
            </w:rPrChange>
          </w:rPr>
          <w:t>Flip angle efficiency maps</w:t>
        </w:r>
      </w:ins>
      <w:ins w:id="892" w:author="Jack Allen" w:date="2015-11-10T17:10:00Z">
        <w:r w:rsidR="006A5150" w:rsidRPr="007B6D4B">
          <w:rPr>
            <w:sz w:val="22"/>
            <w:szCs w:val="22"/>
            <w:rPrChange w:id="893" w:author="Jack Allen" w:date="2015-12-13T22:51:00Z">
              <w:rPr>
                <w:sz w:val="22"/>
                <w:szCs w:val="22"/>
                <w:u w:val="single"/>
              </w:rPr>
            </w:rPrChange>
          </w:rPr>
          <w:t xml:space="preserve"> will be produced </w:t>
        </w:r>
      </w:ins>
      <w:ins w:id="894" w:author="Jack Allen" w:date="2015-11-10T17:06:00Z">
        <w:r w:rsidR="006A5150" w:rsidRPr="007B6D4B">
          <w:rPr>
            <w:sz w:val="22"/>
            <w:szCs w:val="22"/>
            <w:rPrChange w:id="895" w:author="Jack Allen" w:date="2015-12-13T22:51:00Z">
              <w:rPr>
                <w:sz w:val="22"/>
                <w:szCs w:val="22"/>
                <w:u w:val="single"/>
              </w:rPr>
            </w:rPrChange>
          </w:rPr>
          <w:t>at the same time as the other parameters, via the same framework</w:t>
        </w:r>
      </w:ins>
      <w:ins w:id="896" w:author="Jack Allen" w:date="2015-11-10T17:14:00Z">
        <w:r w:rsidR="006A5150" w:rsidRPr="007B6D4B">
          <w:rPr>
            <w:sz w:val="22"/>
            <w:szCs w:val="22"/>
            <w:rPrChange w:id="897" w:author="Jack Allen" w:date="2015-12-13T22:51:00Z">
              <w:rPr>
                <w:sz w:val="22"/>
                <w:szCs w:val="22"/>
                <w:u w:val="single"/>
              </w:rPr>
            </w:rPrChange>
          </w:rPr>
          <w:t xml:space="preserve">. </w:t>
        </w:r>
      </w:ins>
    </w:p>
    <w:p w14:paraId="4A3B2F83" w14:textId="521920B1" w:rsidR="00165779" w:rsidRPr="007B6D4B" w:rsidDel="00850F68" w:rsidRDefault="00165779">
      <w:pPr>
        <w:rPr>
          <w:del w:id="898" w:author="Jack Allen" w:date="2015-11-11T21:31:00Z"/>
          <w:sz w:val="22"/>
          <w:szCs w:val="22"/>
        </w:rPr>
      </w:pPr>
      <w:del w:id="899" w:author="Jack Allen" w:date="2015-11-11T21:31:00Z">
        <w:r w:rsidRPr="007B6D4B" w:rsidDel="00850F68">
          <w:rPr>
            <w:sz w:val="22"/>
            <w:szCs w:val="22"/>
          </w:rPr>
          <w:tab/>
        </w:r>
        <w:r w:rsidRPr="007B6D4B" w:rsidDel="00850F68">
          <w:rPr>
            <w:sz w:val="22"/>
            <w:szCs w:val="22"/>
          </w:rPr>
          <w:tab/>
          <w:delText>-check literature</w:delText>
        </w:r>
        <w:r w:rsidR="00A043FE" w:rsidRPr="007B6D4B" w:rsidDel="00850F68">
          <w:rPr>
            <w:sz w:val="22"/>
            <w:szCs w:val="22"/>
          </w:rPr>
          <w:delText xml:space="preserve"> for an approach</w:delText>
        </w:r>
      </w:del>
    </w:p>
    <w:p w14:paraId="77C186CA" w14:textId="6116B07F" w:rsidR="001437BE" w:rsidRPr="007B6D4B" w:rsidDel="00C267AB" w:rsidRDefault="001437BE">
      <w:pPr>
        <w:rPr>
          <w:del w:id="900" w:author="Jack Allen" w:date="2015-11-11T22:18:00Z"/>
          <w:sz w:val="22"/>
          <w:szCs w:val="22"/>
        </w:rPr>
      </w:pPr>
    </w:p>
    <w:p w14:paraId="4832E511" w14:textId="2907FEF2" w:rsidR="001437BE" w:rsidRPr="007B6D4B" w:rsidDel="00850F68" w:rsidRDefault="001437BE">
      <w:pPr>
        <w:rPr>
          <w:del w:id="901" w:author="Jack Allen" w:date="2015-11-11T21:31:00Z"/>
          <w:sz w:val="22"/>
          <w:szCs w:val="22"/>
        </w:rPr>
      </w:pPr>
      <w:del w:id="902" w:author="Jack Allen" w:date="2015-11-11T21:31:00Z">
        <w:r w:rsidRPr="007B6D4B" w:rsidDel="00850F68">
          <w:rPr>
            <w:sz w:val="22"/>
            <w:szCs w:val="22"/>
          </w:rPr>
          <w:delText>*check single slice protocol signal</w:delText>
        </w:r>
      </w:del>
    </w:p>
    <w:p w14:paraId="638AA1BA" w14:textId="32CC4FD3" w:rsidR="001437BE" w:rsidRPr="007B6D4B" w:rsidDel="00850F68" w:rsidRDefault="001437BE">
      <w:pPr>
        <w:rPr>
          <w:del w:id="903" w:author="Jack Allen" w:date="2015-11-11T21:31:00Z"/>
          <w:sz w:val="22"/>
          <w:szCs w:val="22"/>
        </w:rPr>
      </w:pPr>
      <w:del w:id="904" w:author="Jack Allen" w:date="2015-11-11T21:31:00Z">
        <w:r w:rsidRPr="007B6D4B" w:rsidDel="00850F68">
          <w:rPr>
            <w:sz w:val="22"/>
            <w:szCs w:val="22"/>
          </w:rPr>
          <w:tab/>
          <w:delText>-check if coherence pathway or slice profile effects</w:delText>
        </w:r>
      </w:del>
    </w:p>
    <w:p w14:paraId="5F98BF9B" w14:textId="1BBB3239" w:rsidR="00CD1FAE" w:rsidRPr="007B6D4B" w:rsidDel="00D16AD8" w:rsidRDefault="00CD1FAE" w:rsidP="001437BE">
      <w:pPr>
        <w:rPr>
          <w:del w:id="905" w:author="Jack Allen" w:date="2015-11-11T22:40:00Z"/>
          <w:sz w:val="22"/>
          <w:szCs w:val="22"/>
        </w:rPr>
      </w:pPr>
    </w:p>
    <w:p w14:paraId="75894698" w14:textId="01B0F25A" w:rsidR="00D16AD8" w:rsidRPr="007B6D4B" w:rsidRDefault="00B914E4">
      <w:pPr>
        <w:rPr>
          <w:ins w:id="906" w:author="Jack Allen" w:date="2015-11-11T22:41:00Z"/>
          <w:sz w:val="22"/>
          <w:szCs w:val="22"/>
        </w:rPr>
        <w:pPrChange w:id="907" w:author="Jack Allen" w:date="2015-11-11T22:41:00Z">
          <w:pPr>
            <w:pStyle w:val="ListParagraph"/>
            <w:numPr>
              <w:ilvl w:val="2"/>
              <w:numId w:val="10"/>
            </w:numPr>
            <w:ind w:left="1224" w:hanging="504"/>
          </w:pPr>
        </w:pPrChange>
      </w:pPr>
      <w:ins w:id="908" w:author="Jack Allen" w:date="2015-11-11T17:29:00Z">
        <w:r w:rsidRPr="007B6D4B">
          <w:rPr>
            <w:sz w:val="22"/>
            <w:szCs w:val="22"/>
          </w:rPr>
          <w:t xml:space="preserve">It is important that our framework is able to </w:t>
        </w:r>
      </w:ins>
      <w:ins w:id="909" w:author="Jack Allen" w:date="2015-12-09T16:01:00Z">
        <w:r w:rsidR="00926B40" w:rsidRPr="007B6D4B">
          <w:rPr>
            <w:sz w:val="22"/>
            <w:szCs w:val="22"/>
          </w:rPr>
          <w:t xml:space="preserve">correctly </w:t>
        </w:r>
      </w:ins>
      <w:ins w:id="910" w:author="Jack Allen" w:date="2015-11-11T17:29:00Z">
        <w:r w:rsidR="00926B40" w:rsidRPr="007B6D4B">
          <w:rPr>
            <w:sz w:val="22"/>
            <w:szCs w:val="22"/>
          </w:rPr>
          <w:t xml:space="preserve">extract the </w:t>
        </w:r>
        <w:r w:rsidRPr="007B6D4B">
          <w:rPr>
            <w:sz w:val="22"/>
            <w:szCs w:val="22"/>
          </w:rPr>
          <w:t xml:space="preserve">parameters </w:t>
        </w:r>
      </w:ins>
      <w:ins w:id="911" w:author="Jack Allen" w:date="2015-11-12T10:57:00Z">
        <w:r w:rsidR="00FB5856" w:rsidRPr="007B6D4B">
          <w:rPr>
            <w:sz w:val="22"/>
            <w:szCs w:val="22"/>
          </w:rPr>
          <w:t>causing</w:t>
        </w:r>
      </w:ins>
      <w:ins w:id="912" w:author="Jack Allen" w:date="2015-11-11T17:29:00Z">
        <w:r w:rsidRPr="007B6D4B">
          <w:rPr>
            <w:sz w:val="22"/>
            <w:szCs w:val="22"/>
          </w:rPr>
          <w:t xml:space="preserve"> the signal time course patterns, distinguishing between signal effects from T</w:t>
        </w:r>
        <w:r w:rsidRPr="007B6D4B">
          <w:rPr>
            <w:sz w:val="22"/>
            <w:szCs w:val="22"/>
            <w:vertAlign w:val="subscript"/>
            <w:rPrChange w:id="913" w:author="Jack Allen" w:date="2015-12-13T22:51:00Z">
              <w:rPr>
                <w:sz w:val="22"/>
                <w:szCs w:val="22"/>
              </w:rPr>
            </w:rPrChange>
          </w:rPr>
          <w:t>1</w:t>
        </w:r>
        <w:r w:rsidRPr="007B6D4B">
          <w:rPr>
            <w:sz w:val="22"/>
            <w:szCs w:val="22"/>
          </w:rPr>
          <w:t>, T</w:t>
        </w:r>
        <w:r w:rsidRPr="007B6D4B">
          <w:rPr>
            <w:sz w:val="22"/>
            <w:szCs w:val="22"/>
            <w:vertAlign w:val="subscript"/>
            <w:rPrChange w:id="914" w:author="Jack Allen" w:date="2015-12-13T22:51:00Z">
              <w:rPr>
                <w:sz w:val="22"/>
                <w:szCs w:val="22"/>
              </w:rPr>
            </w:rPrChange>
          </w:rPr>
          <w:t>2</w:t>
        </w:r>
        <w:r w:rsidRPr="007B6D4B">
          <w:rPr>
            <w:sz w:val="22"/>
            <w:szCs w:val="22"/>
          </w:rPr>
          <w:t>, and B</w:t>
        </w:r>
        <w:r w:rsidRPr="007B6D4B">
          <w:rPr>
            <w:sz w:val="22"/>
            <w:szCs w:val="22"/>
            <w:vertAlign w:val="subscript"/>
            <w:rPrChange w:id="915" w:author="Jack Allen" w:date="2015-12-13T22:51:00Z">
              <w:rPr>
                <w:sz w:val="22"/>
                <w:szCs w:val="22"/>
              </w:rPr>
            </w:rPrChange>
          </w:rPr>
          <w:t>1</w:t>
        </w:r>
        <w:r w:rsidRPr="007B6D4B">
          <w:rPr>
            <w:sz w:val="22"/>
            <w:szCs w:val="22"/>
          </w:rPr>
          <w:t xml:space="preserve"> inhomogeneity. There is a particular danger that T</w:t>
        </w:r>
        <w:r w:rsidRPr="007B6D4B">
          <w:rPr>
            <w:sz w:val="22"/>
            <w:szCs w:val="22"/>
            <w:vertAlign w:val="subscript"/>
            <w:rPrChange w:id="916" w:author="Jack Allen" w:date="2015-12-13T22:51:00Z">
              <w:rPr>
                <w:sz w:val="22"/>
                <w:szCs w:val="22"/>
              </w:rPr>
            </w:rPrChange>
          </w:rPr>
          <w:t>1</w:t>
        </w:r>
        <w:r w:rsidRPr="007B6D4B">
          <w:rPr>
            <w:sz w:val="22"/>
            <w:szCs w:val="22"/>
          </w:rPr>
          <w:t xml:space="preserve"> differences could be incorrectly attributed to B</w:t>
        </w:r>
        <w:r w:rsidRPr="007B6D4B">
          <w:rPr>
            <w:sz w:val="22"/>
            <w:szCs w:val="22"/>
            <w:vertAlign w:val="subscript"/>
            <w:rPrChange w:id="917" w:author="Jack Allen" w:date="2015-12-13T22:51:00Z">
              <w:rPr>
                <w:sz w:val="22"/>
                <w:szCs w:val="22"/>
              </w:rPr>
            </w:rPrChange>
          </w:rPr>
          <w:t>1</w:t>
        </w:r>
        <w:r w:rsidR="00FB5856" w:rsidRPr="007B6D4B">
          <w:rPr>
            <w:sz w:val="22"/>
            <w:szCs w:val="22"/>
          </w:rPr>
          <w:t xml:space="preserve"> inhomogeneity</w:t>
        </w:r>
      </w:ins>
      <w:ins w:id="918" w:author="Jack Allen" w:date="2015-11-12T10:58:00Z">
        <w:r w:rsidR="00FB5856" w:rsidRPr="007B6D4B">
          <w:rPr>
            <w:sz w:val="22"/>
            <w:szCs w:val="22"/>
          </w:rPr>
          <w:t>.</w:t>
        </w:r>
      </w:ins>
      <w:ins w:id="919" w:author="Jack Allen" w:date="2015-11-11T17:29:00Z">
        <w:r w:rsidRPr="007B6D4B">
          <w:rPr>
            <w:sz w:val="22"/>
            <w:szCs w:val="22"/>
          </w:rPr>
          <w:t xml:space="preserve"> </w:t>
        </w:r>
      </w:ins>
      <w:ins w:id="920" w:author="Jack Allen" w:date="2015-11-11T22:41:00Z">
        <w:r w:rsidR="00D16AD8" w:rsidRPr="007B6D4B">
          <w:rPr>
            <w:sz w:val="22"/>
            <w:szCs w:val="22"/>
            <w:rPrChange w:id="921" w:author="Jack Allen" w:date="2015-12-13T22:51:00Z">
              <w:rPr/>
            </w:rPrChange>
          </w:rPr>
          <w:t>To validate our MRF assig</w:t>
        </w:r>
        <w:r w:rsidR="00FB5856" w:rsidRPr="007B6D4B">
          <w:rPr>
            <w:sz w:val="22"/>
            <w:szCs w:val="22"/>
          </w:rPr>
          <w:t>ned excitation field, we will</w:t>
        </w:r>
        <w:r w:rsidR="00D16AD8" w:rsidRPr="007B6D4B">
          <w:rPr>
            <w:sz w:val="22"/>
            <w:szCs w:val="22"/>
            <w:rPrChange w:id="922" w:author="Jack Allen" w:date="2015-12-13T22:51:00Z">
              <w:rPr/>
            </w:rPrChange>
          </w:rPr>
          <w:t xml:space="preserve"> compare it with measurements obtain with a convention</w:t>
        </w:r>
      </w:ins>
      <w:ins w:id="923" w:author="Jack Allen" w:date="2015-11-12T10:59:00Z">
        <w:r w:rsidR="00FB5856" w:rsidRPr="007B6D4B">
          <w:rPr>
            <w:sz w:val="22"/>
            <w:szCs w:val="22"/>
          </w:rPr>
          <w:t>al</w:t>
        </w:r>
      </w:ins>
      <w:ins w:id="924" w:author="Jack Allen" w:date="2015-11-11T22:41:00Z">
        <w:r w:rsidR="00D16AD8" w:rsidRPr="007B6D4B">
          <w:rPr>
            <w:sz w:val="22"/>
            <w:szCs w:val="22"/>
            <w:rPrChange w:id="925" w:author="Jack Allen" w:date="2015-12-13T22:51:00Z">
              <w:rPr/>
            </w:rPrChange>
          </w:rPr>
          <w:t xml:space="preserve"> technique: the double-angle method</w:t>
        </w:r>
      </w:ins>
      <w:ins w:id="926" w:author="Jack Allen" w:date="2015-12-10T11:36:00Z">
        <w:r w:rsidR="00BB2E54"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"10.1002/mrm.24598", "ISSN" : "1522-2594", "PMID" : "23382026", "abstract" : "PURPOSE: A novel B1+-mapping technique (B1-TRAP) is presented, which derives the actual flip angle from the frequency of signal oscillations, observed in the transient phase of unbalanced steady-state free precession sequences.\\n\\nTHEORY: For short repetition times (TR), the angular frequency of distinct oscillations in the transient phase of steady-state free precession sequences is proven to be approximately proportional to the actual flip angle: \u03c9\u22c5TR\u2248\u03b1. The result is not influenced by off-resonance and it can be shown that deviations are only of second order in the small parameter TR/T2.\\n\\nMETHODS: B1-TRAP makes use of this effect through a frequency analysis of the transient phase of a train of steady-state free precession signals.\\n\\nRESULTS: In terms of reliability and time efficiency, a two-dimensional multislice implementation was found to be optimal. Unlike many steady-state B1+-mapping methods, the accuracy of B1-TRAP was not impaired by imperfect slice profiles.\\n\\nCONCLUSION: Simulations, phantom, and in vivo measurements showed that B1-TRAP offers a good compromise with respect to speed, robustness, and accuracy. Magn Reson Med 70:1515-1523, 2013. \u00a9 2013 Wiley Periodicals, Inc.", "author" : [ { "dropping-particle" : "", "family" : "Ganter", "given" : "Carl", "non-dropping-particle" : "", "parse-names" : false, "suffix" : "" }, { "dropping-particle" : "", "family" : "Settles", "given" : "Marcus", "non-dropping-particle" : "", "parse-names" : false, "suffix" : "" }, { "dropping-particle" : "", "family" : "Dregely", "given" : "Isabel", "non-dropping-particle" : "", "parse-names" : false, "suffix" : "" }, { "dropping-particle" : "", "family" : "Santini", "given" : "Francesco", "non-dropping-particle" : "", "parse-names" : false, "suffix" : "" }, { "dropping-particle" : "", "family" : "Scheffler", "given" : "Klaus", "non-dropping-particle" : "", "parse-names" : false, "suffix" : "" }, { "dropping-particle" : "", "family" : "Bieri", "given" : "Oliver", "non-dropping-particle" : "", "parse-names" : false, "suffix" : "" } ], "container-title" : "Magnetic resonance in medicine : official journal of the Society of Magnetic Resonance in Medicine / Society of Magnetic Resonance in Medicine", "id" : "ITEM-1", "issue" : "6", "issued" : { "date-parts" : [ [ "2013" ] ] }, "page" : "1515-23", "title" : "B1+-mapping with the transient phase of unbalanced steady-state free precession.", "type" : "article-journal", "volume" : "70" }, "uris" : [ "http://www.mendeley.com/documents/?uuid=c8144997-307b-43c3-b534-0fa63d3441e6" ] } ], "mendeley" : { "formattedCitation" : "&lt;sup&gt;21&lt;/sup&gt;", "plainTextFormattedCitation" : "21", "previouslyFormattedCitation" : "&lt;sup&gt;21&lt;/sup&gt;" }, "properties" : { "noteIndex" : 0 }, "schema" : "https://github.com/citation-style-language/schema/raw/master/csl-citation.json" }</w:instrText>
      </w:r>
      <w:r w:rsidR="00BB2E54" w:rsidRPr="007B6D4B">
        <w:rPr>
          <w:sz w:val="22"/>
          <w:szCs w:val="22"/>
          <w:vertAlign w:val="superscript"/>
          <w:rPrChange w:id="927" w:author="Jack Allen" w:date="2015-12-13T22:51:00Z">
            <w:rPr>
              <w:sz w:val="22"/>
              <w:szCs w:val="22"/>
              <w:vertAlign w:val="superscript"/>
            </w:rPr>
          </w:rPrChange>
        </w:rPr>
        <w:fldChar w:fldCharType="separate"/>
      </w:r>
      <w:r w:rsidR="00517091" w:rsidRPr="007B6D4B">
        <w:rPr>
          <w:noProof/>
          <w:sz w:val="22"/>
          <w:szCs w:val="22"/>
          <w:vertAlign w:val="superscript"/>
        </w:rPr>
        <w:t>21</w:t>
      </w:r>
      <w:ins w:id="928" w:author="Jack Allen" w:date="2015-12-10T11:36:00Z">
        <w:r w:rsidR="00BB2E54" w:rsidRPr="007B6D4B">
          <w:rPr>
            <w:sz w:val="22"/>
            <w:szCs w:val="22"/>
            <w:vertAlign w:val="superscript"/>
            <w:rPrChange w:id="929" w:author="Jack Allen" w:date="2015-12-13T22:51:00Z">
              <w:rPr>
                <w:sz w:val="22"/>
                <w:szCs w:val="22"/>
                <w:vertAlign w:val="superscript"/>
              </w:rPr>
            </w:rPrChange>
          </w:rPr>
          <w:fldChar w:fldCharType="end"/>
        </w:r>
      </w:ins>
      <w:ins w:id="930" w:author="Jack Allen" w:date="2015-11-12T00:44:00Z">
        <w:r w:rsidR="003924A4" w:rsidRPr="007B6D4B">
          <w:rPr>
            <w:sz w:val="22"/>
            <w:szCs w:val="22"/>
          </w:rPr>
          <w:t>.</w:t>
        </w:r>
      </w:ins>
      <w:ins w:id="931" w:author="Jack Allen" w:date="2015-11-11T22:41:00Z">
        <w:r w:rsidR="00D16AD8" w:rsidRPr="007B6D4B">
          <w:rPr>
            <w:sz w:val="22"/>
            <w:szCs w:val="22"/>
            <w:rPrChange w:id="932" w:author="Jack Allen" w:date="2015-12-13T22:51:00Z">
              <w:rPr/>
            </w:rPrChange>
          </w:rPr>
          <w:t xml:space="preserve"> This “gold standard” </w:t>
        </w:r>
      </w:ins>
      <w:ins w:id="933" w:author="Jack Allen" w:date="2015-11-11T23:32:00Z">
        <w:r w:rsidR="00C0519F" w:rsidRPr="007B6D4B">
          <w:rPr>
            <w:sz w:val="22"/>
            <w:szCs w:val="22"/>
          </w:rPr>
          <w:t xml:space="preserve">technique </w:t>
        </w:r>
      </w:ins>
      <w:ins w:id="934" w:author="Jack Allen" w:date="2015-11-11T22:41:00Z">
        <w:r w:rsidR="00D16AD8" w:rsidRPr="007B6D4B">
          <w:rPr>
            <w:sz w:val="22"/>
            <w:szCs w:val="22"/>
            <w:rPrChange w:id="935" w:author="Jack Allen" w:date="2015-12-13T22:51:00Z">
              <w:rPr/>
            </w:rPrChange>
          </w:rPr>
          <w:t>was used for comparisons in the previously mentioned B</w:t>
        </w:r>
        <w:r w:rsidR="00D16AD8" w:rsidRPr="007B6D4B">
          <w:rPr>
            <w:sz w:val="22"/>
            <w:szCs w:val="22"/>
            <w:vertAlign w:val="subscript"/>
            <w:rPrChange w:id="936" w:author="Jack Allen" w:date="2015-12-13T22:51:00Z">
              <w:rPr/>
            </w:rPrChange>
          </w:rPr>
          <w:t>1</w:t>
        </w:r>
        <w:r w:rsidR="00D16AD8" w:rsidRPr="007B6D4B">
          <w:rPr>
            <w:sz w:val="22"/>
            <w:szCs w:val="22"/>
            <w:rPrChange w:id="937" w:author="Jack Allen" w:date="2015-12-13T22:51:00Z">
              <w:rPr/>
            </w:rPrChange>
          </w:rPr>
          <w:t xml:space="preserve"> mapping study</w:t>
        </w:r>
      </w:ins>
      <w:ins w:id="938" w:author="Jack Allen" w:date="2015-12-10T11:37:00Z">
        <w:r w:rsidR="00BB2E54"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"10.1002/mrm.26009", "ISSN" : "07403194", "PMID" : "26509746", "author" : [ { "dropping-particle" : "", "family" : "Buonincontri", "given" : "Guido", "non-dropping-particle" : "", "parse-names" : false, "suffix" : "" }, { "dropping-particle" : "", "family" : "Sawiak", "given" : "Stephen;", "non-dropping-particle" : "", "parse-names" : false, "suffix" : "" } ], "container-title" : "MRM_submitted", "id" : "ITEM-1", "issued" : { "date-parts" : [ [ "2015" ] ] }, "page" : "1-9", "title" : "Three-dimensional MR fingerprinting with simultaneous B1 estimation", "type" : "article-journal", "volume" : "00" }, "uris" : [ "http://www.mendeley.com/documents/?uuid=642021e1-f293-4b5e-acb4-f4fac378ff2c" ] } ], "mendeley" : { "formattedCitation" : "&lt;sup&gt;11&lt;/sup&gt;", "plainTextFormattedCitation" : "11", "previouslyFormattedCitation" : "&lt;sup&gt;11&lt;/sup&gt;" }, "properties" : { "noteIndex" : 0 }, "schema" : "https://github.com/citation-style-language/schema/raw/master/csl-citation.json" }</w:instrText>
      </w:r>
      <w:r w:rsidR="00BB2E54" w:rsidRPr="007B6D4B">
        <w:rPr>
          <w:sz w:val="22"/>
          <w:szCs w:val="22"/>
          <w:vertAlign w:val="superscript"/>
          <w:rPrChange w:id="939" w:author="Jack Allen" w:date="2015-12-13T22:51:00Z">
            <w:rPr>
              <w:sz w:val="22"/>
              <w:szCs w:val="22"/>
              <w:vertAlign w:val="superscript"/>
            </w:rPr>
          </w:rPrChange>
        </w:rPr>
        <w:fldChar w:fldCharType="separate"/>
      </w:r>
      <w:r w:rsidR="00517091" w:rsidRPr="007B6D4B">
        <w:rPr>
          <w:noProof/>
          <w:sz w:val="22"/>
          <w:szCs w:val="22"/>
          <w:vertAlign w:val="superscript"/>
        </w:rPr>
        <w:t>11</w:t>
      </w:r>
      <w:ins w:id="940" w:author="Jack Allen" w:date="2015-12-10T11:37:00Z">
        <w:r w:rsidR="00BB2E54" w:rsidRPr="007B6D4B">
          <w:rPr>
            <w:sz w:val="22"/>
            <w:szCs w:val="22"/>
            <w:vertAlign w:val="superscript"/>
            <w:rPrChange w:id="941" w:author="Jack Allen" w:date="2015-12-13T22:51:00Z">
              <w:rPr>
                <w:sz w:val="22"/>
                <w:szCs w:val="22"/>
                <w:vertAlign w:val="superscript"/>
              </w:rPr>
            </w:rPrChange>
          </w:rPr>
          <w:fldChar w:fldCharType="end"/>
        </w:r>
      </w:ins>
      <w:ins w:id="942" w:author="Jack Allen" w:date="2015-11-11T22:41:00Z">
        <w:r w:rsidR="00D16AD8" w:rsidRPr="007B6D4B">
          <w:rPr>
            <w:sz w:val="22"/>
            <w:szCs w:val="22"/>
            <w:rPrChange w:id="943" w:author="Jack Allen" w:date="2015-12-13T22:51:00Z">
              <w:rPr/>
            </w:rPrChange>
          </w:rPr>
          <w:t>.</w:t>
        </w:r>
      </w:ins>
    </w:p>
    <w:p w14:paraId="2C0020E2" w14:textId="77777777" w:rsidR="00D16AD8" w:rsidRPr="007B6D4B" w:rsidRDefault="00D16AD8">
      <w:pPr>
        <w:rPr>
          <w:ins w:id="944" w:author="Jack Allen" w:date="2015-11-11T22:41:00Z"/>
          <w:sz w:val="22"/>
          <w:szCs w:val="22"/>
          <w:rPrChange w:id="945" w:author="Jack Allen" w:date="2015-12-13T22:51:00Z">
            <w:rPr>
              <w:ins w:id="946" w:author="Jack Allen" w:date="2015-11-11T22:41:00Z"/>
            </w:rPr>
          </w:rPrChange>
        </w:rPr>
        <w:pPrChange w:id="947" w:author="Jack Allen" w:date="2015-11-11T22:41:00Z">
          <w:pPr>
            <w:pStyle w:val="ListParagraph"/>
            <w:numPr>
              <w:ilvl w:val="2"/>
              <w:numId w:val="10"/>
            </w:numPr>
            <w:ind w:left="1224" w:hanging="504"/>
          </w:pPr>
        </w:pPrChange>
      </w:pPr>
    </w:p>
    <w:p w14:paraId="49E505EE" w14:textId="5CA3DC65" w:rsidR="0041725C" w:rsidRPr="007B6D4B" w:rsidRDefault="00D16AD8">
      <w:pPr>
        <w:pStyle w:val="ListParagraph"/>
        <w:numPr>
          <w:ilvl w:val="2"/>
          <w:numId w:val="1"/>
        </w:numPr>
        <w:rPr>
          <w:ins w:id="948" w:author="Jack Allen" w:date="2015-11-11T22:40:00Z"/>
          <w:b/>
          <w:sz w:val="22"/>
          <w:szCs w:val="22"/>
          <w:rPrChange w:id="949" w:author="Jack Allen" w:date="2015-12-13T22:51:00Z">
            <w:rPr>
              <w:ins w:id="950" w:author="Jack Allen" w:date="2015-11-11T22:40:00Z"/>
            </w:rPr>
          </w:rPrChange>
        </w:rPr>
        <w:pPrChange w:id="951" w:author="Jack Allen" w:date="2015-11-11T22:41:00Z">
          <w:pPr/>
        </w:pPrChange>
      </w:pPr>
      <w:ins w:id="952" w:author="Jack Allen" w:date="2015-11-11T22:41:00Z">
        <w:r w:rsidRPr="007B6D4B">
          <w:rPr>
            <w:b/>
            <w:sz w:val="22"/>
            <w:szCs w:val="22"/>
          </w:rPr>
          <w:t>Correct for Receiver Bias</w:t>
        </w:r>
      </w:ins>
    </w:p>
    <w:p w14:paraId="00D45783" w14:textId="59CC9423" w:rsidR="00D16AD8" w:rsidRPr="007B6D4B" w:rsidRDefault="00CC4442" w:rsidP="00D16AD8">
      <w:pPr>
        <w:rPr>
          <w:ins w:id="953" w:author="Jack Allen" w:date="2015-11-11T22:40:00Z"/>
          <w:sz w:val="22"/>
          <w:szCs w:val="22"/>
        </w:rPr>
      </w:pPr>
      <w:ins w:id="954" w:author="Jack Allen" w:date="2015-11-11T22:40:00Z">
        <w:r w:rsidRPr="007B6D4B">
          <w:rPr>
            <w:sz w:val="22"/>
            <w:szCs w:val="22"/>
          </w:rPr>
          <w:t xml:space="preserve">Large </w:t>
        </w:r>
        <w:r w:rsidR="00D16AD8" w:rsidRPr="007B6D4B">
          <w:rPr>
            <w:sz w:val="22"/>
            <w:szCs w:val="22"/>
          </w:rPr>
          <w:t>areas of our current phantom M</w:t>
        </w:r>
        <w:r w:rsidR="00D16AD8" w:rsidRPr="007B6D4B">
          <w:rPr>
            <w:sz w:val="22"/>
            <w:szCs w:val="22"/>
            <w:vertAlign w:val="subscript"/>
          </w:rPr>
          <w:t xml:space="preserve">0 </w:t>
        </w:r>
        <w:r w:rsidR="00F454DA" w:rsidRPr="007B6D4B">
          <w:rPr>
            <w:sz w:val="22"/>
            <w:szCs w:val="22"/>
          </w:rPr>
          <w:t>maps exhibit</w:t>
        </w:r>
        <w:r w:rsidR="00C87FF6" w:rsidRPr="007B6D4B">
          <w:rPr>
            <w:sz w:val="22"/>
            <w:szCs w:val="22"/>
          </w:rPr>
          <w:t xml:space="preserve"> an</w:t>
        </w:r>
        <w:r w:rsidR="00926B40" w:rsidRPr="007B6D4B">
          <w:rPr>
            <w:sz w:val="22"/>
            <w:szCs w:val="22"/>
          </w:rPr>
          <w:t xml:space="preserve"> increase</w:t>
        </w:r>
        <w:r w:rsidR="00D16AD8" w:rsidRPr="007B6D4B">
          <w:rPr>
            <w:sz w:val="22"/>
            <w:szCs w:val="22"/>
          </w:rPr>
          <w:t>, compared to the cent</w:t>
        </w:r>
        <w:r w:rsidR="00C87FF6" w:rsidRPr="007B6D4B">
          <w:rPr>
            <w:sz w:val="22"/>
            <w:szCs w:val="22"/>
          </w:rPr>
          <w:t>ral pixels</w:t>
        </w:r>
        <w:r w:rsidR="00D16AD8" w:rsidRPr="007B6D4B">
          <w:rPr>
            <w:sz w:val="22"/>
            <w:szCs w:val="22"/>
          </w:rPr>
          <w:t xml:space="preserve">. It is likely that </w:t>
        </w:r>
      </w:ins>
      <w:ins w:id="955" w:author="Jack Allen" w:date="2015-11-11T23:17:00Z">
        <w:r w:rsidR="00C87FF6" w:rsidRPr="007B6D4B">
          <w:rPr>
            <w:sz w:val="22"/>
            <w:szCs w:val="22"/>
          </w:rPr>
          <w:t xml:space="preserve">the </w:t>
        </w:r>
      </w:ins>
      <w:ins w:id="956" w:author="Jack Allen" w:date="2015-11-11T22:40:00Z">
        <w:r w:rsidR="00D16AD8" w:rsidRPr="007B6D4B">
          <w:rPr>
            <w:sz w:val="22"/>
            <w:szCs w:val="22"/>
          </w:rPr>
          <w:t xml:space="preserve">proton density in these regions </w:t>
        </w:r>
        <w:r w:rsidR="00C87FF6" w:rsidRPr="007B6D4B">
          <w:rPr>
            <w:sz w:val="22"/>
            <w:szCs w:val="22"/>
          </w:rPr>
          <w:t>was</w:t>
        </w:r>
        <w:r w:rsidR="00D16AD8" w:rsidRPr="007B6D4B">
          <w:rPr>
            <w:sz w:val="22"/>
            <w:szCs w:val="22"/>
          </w:rPr>
          <w:t xml:space="preserve"> exaggerate</w:t>
        </w:r>
        <w:r w:rsidR="00FB5856" w:rsidRPr="007B6D4B">
          <w:rPr>
            <w:sz w:val="22"/>
            <w:szCs w:val="22"/>
          </w:rPr>
          <w:t>d by spatially varying sensitivity</w:t>
        </w:r>
        <w:r w:rsidR="00D16AD8" w:rsidRPr="007B6D4B">
          <w:rPr>
            <w:sz w:val="22"/>
            <w:szCs w:val="22"/>
          </w:rPr>
          <w:t xml:space="preserve"> in the </w:t>
        </w:r>
      </w:ins>
      <w:ins w:id="957" w:author="Jack Allen" w:date="2015-11-12T10:55:00Z">
        <w:r w:rsidR="00FB5856" w:rsidRPr="007B6D4B">
          <w:rPr>
            <w:sz w:val="22"/>
            <w:szCs w:val="22"/>
          </w:rPr>
          <w:t xml:space="preserve">combined </w:t>
        </w:r>
      </w:ins>
      <w:ins w:id="958" w:author="Jack Allen" w:date="2015-11-11T22:40:00Z">
        <w:r w:rsidR="00D16AD8" w:rsidRPr="007B6D4B">
          <w:rPr>
            <w:sz w:val="22"/>
            <w:szCs w:val="22"/>
          </w:rPr>
          <w:t>field</w:t>
        </w:r>
      </w:ins>
      <w:ins w:id="959" w:author="Jack Allen" w:date="2015-11-12T10:55:00Z">
        <w:r w:rsidR="00FB5856" w:rsidRPr="007B6D4B">
          <w:rPr>
            <w:sz w:val="22"/>
            <w:szCs w:val="22"/>
          </w:rPr>
          <w:t>s</w:t>
        </w:r>
      </w:ins>
      <w:ins w:id="960" w:author="Jack Allen" w:date="2015-11-11T22:40:00Z">
        <w:r w:rsidR="00D16AD8" w:rsidRPr="007B6D4B">
          <w:rPr>
            <w:sz w:val="22"/>
            <w:szCs w:val="22"/>
          </w:rPr>
          <w:t xml:space="preserve"> of </w:t>
        </w:r>
      </w:ins>
      <w:ins w:id="961" w:author="Jack Allen" w:date="2015-11-12T10:55:00Z">
        <w:r w:rsidR="00FB5856" w:rsidRPr="007B6D4B">
          <w:rPr>
            <w:sz w:val="22"/>
            <w:szCs w:val="22"/>
          </w:rPr>
          <w:t>the</w:t>
        </w:r>
      </w:ins>
      <w:ins w:id="962" w:author="Jack Allen" w:date="2015-11-11T22:40:00Z">
        <w:r w:rsidR="00D16AD8" w:rsidRPr="007B6D4B">
          <w:rPr>
            <w:sz w:val="22"/>
            <w:szCs w:val="22"/>
          </w:rPr>
          <w:t xml:space="preserve"> receiver coils. </w:t>
        </w:r>
      </w:ins>
      <w:ins w:id="963" w:author="Jack Allen" w:date="2015-11-11T23:17:00Z">
        <w:r w:rsidR="00C87FF6" w:rsidRPr="007B6D4B">
          <w:rPr>
            <w:sz w:val="22"/>
            <w:szCs w:val="22"/>
          </w:rPr>
          <w:t xml:space="preserve">This is </w:t>
        </w:r>
      </w:ins>
      <w:ins w:id="964" w:author="Jack Allen" w:date="2015-11-11T23:18:00Z">
        <w:r w:rsidR="00C87FF6" w:rsidRPr="007B6D4B">
          <w:rPr>
            <w:sz w:val="22"/>
            <w:szCs w:val="22"/>
          </w:rPr>
          <w:t>surprising</w:t>
        </w:r>
      </w:ins>
      <w:ins w:id="965" w:author="Jack Allen" w:date="2015-11-11T23:17:00Z">
        <w:r w:rsidR="00C87FF6" w:rsidRPr="007B6D4B">
          <w:rPr>
            <w:sz w:val="22"/>
            <w:szCs w:val="22"/>
          </w:rPr>
          <w:t>, as</w:t>
        </w:r>
      </w:ins>
      <w:ins w:id="966" w:author="Jack Allen" w:date="2015-11-11T23:18:00Z">
        <w:r w:rsidR="00C87FF6" w:rsidRPr="007B6D4B">
          <w:rPr>
            <w:sz w:val="22"/>
            <w:szCs w:val="22"/>
          </w:rPr>
          <w:t xml:space="preserve"> the original MRF approach present</w:t>
        </w:r>
      </w:ins>
      <w:ins w:id="967" w:author="Jack Allen" w:date="2015-11-11T23:22:00Z">
        <w:r w:rsidR="0085386A" w:rsidRPr="007B6D4B">
          <w:rPr>
            <w:sz w:val="22"/>
            <w:szCs w:val="22"/>
          </w:rPr>
          <w:t xml:space="preserve">ed no </w:t>
        </w:r>
      </w:ins>
      <w:ins w:id="968" w:author="Jack Allen" w:date="2015-11-11T23:24:00Z">
        <w:r w:rsidR="0085386A" w:rsidRPr="007B6D4B">
          <w:rPr>
            <w:sz w:val="22"/>
            <w:szCs w:val="22"/>
          </w:rPr>
          <w:t>such variation</w:t>
        </w:r>
      </w:ins>
      <w:ins w:id="969" w:author="Jack Allen" w:date="2015-12-10T11:35:00Z">
        <w:r w:rsidR="00BB2E54" w:rsidRPr="00136041">
          <w:rPr>
            <w:sz w:val="22"/>
            <w:szCs w:val="22"/>
            <w:vertAlign w:val="superscript"/>
          </w:rPr>
          <w:fldChar w:fldCharType="begin" w:fldLock="1"/>
        </w:r>
      </w:ins>
      <w:r w:rsidR="00DF6D22" w:rsidRPr="007B6D4B">
        <w:rPr>
          <w:sz w:val="22"/>
          <w:szCs w:val="22"/>
          <w:vertAlign w:val="superscript"/>
        </w:rPr>
        <w:instrText>ADDIN CSL_CITATION { "citationItems" : [ { "id" : "ITEM-1", "itemData" : { "DOI" : "10.1038/nature11971", "ISBN" : "0028-0836", "ISSN" : "0028-0836", "PMID" : "23486058", "abstract" : "Magnetic resonance is an exceptionally powerful and versatile measurement technique. The basic structure of a magnetic resonance experiment has remained largely unchanged for almost 50 years, being mainly restricted to the qualitative probing of only a limited set of the properties that can in principle be accessed by this technique. Here we introduce an approach to data acquisition, post-processing and visualization\u2014which we term \u2018magnetic resonance fingerprinting\u2019 (MRF)\u2014that permits the simultaneous non-invasive quantification of multiple important properties of a material or tissue. MRF thus provides an alternative way to quantitatively detect and analyse complex changes that can represent physical alterations of a substance or early indicators of disease. MRF can also be used to identify the presence of a specific target material or tissue, which will increase the sensitivity, specificity and speed of a magnetic resonance study, and potentially lead to new diagnostic testing methodologies. When paired with an appropriate pattern-recognition algorithm, MRF inherently suppresses measurement errors and can thus improve measurement accuracy.", "author" : [ { "dropping-particle" : "", "family" : "Ma", "given" : "Dan", "non-dropping-particle" : "", "parse-names" : false, "suffix" : "" }, { "dropping-particle" : "", "family" : "Gulani", "given" : "Vikas", "non-dropping-particle" : "", "parse-names" : false, "suffix" : "" }, { "dropping-particle" : "", "family" : "Seiberlich", "given" : "Nicole", "non-dropping-particle" : "", "parse-names" : false, "suffix" : "" }, { "dropping-particle" : "", "family" : "Liu", "given" : "Kecheng", "non-dropping-particle" : "", "parse-names" : false, "suffix" : "" }, { "dropping-particle" : "", "family" : "Sunshine", "given" : "Jeffrey L.", "non-dropping-particle" : "", "parse-names" : false, "suffix" : "" }, { "dropping-particle" : "", "family" : "Duerk", "given" : "Jeffrey L.", "non-dropping-particle" : "", "parse-names" : false, "suffix" : "" }, { "dropping-particle" : "", "family" : "Griswold", "given" : "Mark A.", "non-dropping-particle" : "", "parse-names" : false, "suffix" : "" } ], "container-title" : "Nature", "id" : "ITEM-1", "issue" : "7440", "issued" : { "date-parts" : [ [ "2013" ] ] }, "page" : "187-192", "title" : "Magnetic resonance fingerprinting", "type" : "article-journal", "volume" : "495" }, "uris" : [ "http://www.mendeley.com/documents/?uuid=088ff00a-36c0-4151-85c8-53e590dec55e" ] } ], "mendeley" : { "formattedCitation" : "&lt;sup&gt;20&lt;/sup&gt;", "plainTextFormattedCitation" : "20", "previouslyFormattedCitation" : "&lt;sup&gt;20&lt;/sup&gt;" }, "properties" : { "noteIndex" : 0 }, "schema" : "https://github.com/citation-style-language/schema/raw/master/csl-citation.json" }</w:instrText>
      </w:r>
      <w:r w:rsidR="00BB2E54" w:rsidRPr="007B6D4B">
        <w:rPr>
          <w:sz w:val="22"/>
          <w:szCs w:val="22"/>
          <w:vertAlign w:val="superscript"/>
          <w:rPrChange w:id="970" w:author="Jack Allen" w:date="2015-12-13T22:51:00Z">
            <w:rPr>
              <w:sz w:val="22"/>
              <w:szCs w:val="22"/>
              <w:vertAlign w:val="superscript"/>
            </w:rPr>
          </w:rPrChange>
        </w:rPr>
        <w:fldChar w:fldCharType="separate"/>
      </w:r>
      <w:r w:rsidR="00517091" w:rsidRPr="007B6D4B">
        <w:rPr>
          <w:noProof/>
          <w:sz w:val="22"/>
          <w:szCs w:val="22"/>
          <w:vertAlign w:val="superscript"/>
        </w:rPr>
        <w:t>20</w:t>
      </w:r>
      <w:ins w:id="971" w:author="Jack Allen" w:date="2015-12-10T11:35:00Z">
        <w:r w:rsidR="00BB2E54" w:rsidRPr="007B6D4B">
          <w:rPr>
            <w:sz w:val="22"/>
            <w:szCs w:val="22"/>
            <w:vertAlign w:val="superscript"/>
            <w:rPrChange w:id="972" w:author="Jack Allen" w:date="2015-12-13T22:51:00Z">
              <w:rPr>
                <w:sz w:val="22"/>
                <w:szCs w:val="22"/>
                <w:vertAlign w:val="superscript"/>
              </w:rPr>
            </w:rPrChange>
          </w:rPr>
          <w:fldChar w:fldCharType="end"/>
        </w:r>
      </w:ins>
      <w:ins w:id="973" w:author="Jack Allen" w:date="2015-11-11T23:24:00Z">
        <w:r w:rsidR="0085386A" w:rsidRPr="007B6D4B">
          <w:rPr>
            <w:sz w:val="22"/>
            <w:szCs w:val="22"/>
          </w:rPr>
          <w:t>. Our first step will be to refine our framework</w:t>
        </w:r>
      </w:ins>
      <w:ins w:id="974" w:author="Jack Allen" w:date="2015-11-11T23:17:00Z">
        <w:r w:rsidR="0085386A" w:rsidRPr="007B6D4B">
          <w:rPr>
            <w:sz w:val="22"/>
            <w:szCs w:val="22"/>
          </w:rPr>
          <w:t xml:space="preserve"> and check for errors in the construction of the software. If the variation persists, </w:t>
        </w:r>
      </w:ins>
      <w:ins w:id="975" w:author="Jack Allen" w:date="2015-11-11T23:26:00Z">
        <w:r w:rsidR="0085386A" w:rsidRPr="007B6D4B">
          <w:rPr>
            <w:sz w:val="22"/>
            <w:szCs w:val="22"/>
          </w:rPr>
          <w:t>we will investigate</w:t>
        </w:r>
      </w:ins>
      <w:ins w:id="976" w:author="Jack Allen" w:date="2015-11-11T22:40:00Z">
        <w:r w:rsidR="00D16AD8" w:rsidRPr="007B6D4B">
          <w:rPr>
            <w:sz w:val="22"/>
            <w:szCs w:val="22"/>
          </w:rPr>
          <w:t xml:space="preserve"> </w:t>
        </w:r>
      </w:ins>
      <w:ins w:id="977" w:author="Jack Allen" w:date="2015-11-11T23:26:00Z">
        <w:r w:rsidR="0085386A" w:rsidRPr="007B6D4B">
          <w:rPr>
            <w:sz w:val="22"/>
            <w:szCs w:val="22"/>
          </w:rPr>
          <w:t>the inclusion of</w:t>
        </w:r>
      </w:ins>
      <w:ins w:id="978" w:author="Jack Allen" w:date="2015-11-11T22:40:00Z">
        <w:r w:rsidR="00D16AD8" w:rsidRPr="007B6D4B">
          <w:rPr>
            <w:sz w:val="22"/>
            <w:szCs w:val="22"/>
          </w:rPr>
          <w:t xml:space="preserve"> a method for correcting this bias. </w:t>
        </w:r>
      </w:ins>
      <w:ins w:id="979" w:author="Jack Allen" w:date="2015-12-09T17:51:00Z">
        <w:r w:rsidR="004960F5" w:rsidRPr="007B6D4B">
          <w:rPr>
            <w:sz w:val="22"/>
            <w:szCs w:val="22"/>
          </w:rPr>
          <w:t xml:space="preserve">Initially we will </w:t>
        </w:r>
      </w:ins>
      <w:ins w:id="980" w:author="Jack Allen" w:date="2015-12-09T17:28:00Z">
        <w:r w:rsidR="006E7286" w:rsidRPr="007B6D4B">
          <w:rPr>
            <w:sz w:val="22"/>
            <w:szCs w:val="22"/>
          </w:rPr>
          <w:t>do this</w:t>
        </w:r>
      </w:ins>
      <w:ins w:id="981" w:author="Jack Allen" w:date="2015-12-09T17:29:00Z">
        <w:r w:rsidR="006E7286" w:rsidRPr="007B6D4B">
          <w:rPr>
            <w:sz w:val="22"/>
            <w:szCs w:val="22"/>
          </w:rPr>
          <w:t xml:space="preserve"> </w:t>
        </w:r>
      </w:ins>
      <w:ins w:id="982" w:author="Jack Allen" w:date="2015-12-09T17:51:00Z">
        <w:r w:rsidR="004960F5" w:rsidRPr="007B6D4B">
          <w:rPr>
            <w:sz w:val="22"/>
            <w:szCs w:val="22"/>
          </w:rPr>
          <w:t>by</w:t>
        </w:r>
      </w:ins>
      <w:ins w:id="983" w:author="Jack Allen" w:date="2015-12-09T17:52:00Z">
        <w:r w:rsidR="004960F5" w:rsidRPr="007B6D4B">
          <w:rPr>
            <w:sz w:val="22"/>
            <w:szCs w:val="22"/>
          </w:rPr>
          <w:t xml:space="preserve"> using</w:t>
        </w:r>
      </w:ins>
      <w:ins w:id="984" w:author="Jack Allen" w:date="2015-12-09T16:16:00Z">
        <w:r w:rsidR="00C92F14" w:rsidRPr="007B6D4B">
          <w:rPr>
            <w:sz w:val="22"/>
            <w:szCs w:val="22"/>
          </w:rPr>
          <w:t xml:space="preserve"> ratios of </w:t>
        </w:r>
      </w:ins>
      <w:ins w:id="985" w:author="Jack Allen" w:date="2015-12-09T17:01:00Z">
        <w:r w:rsidR="00C92F14" w:rsidRPr="007B6D4B">
          <w:rPr>
            <w:sz w:val="22"/>
            <w:szCs w:val="22"/>
          </w:rPr>
          <w:t>body and</w:t>
        </w:r>
      </w:ins>
      <w:ins w:id="986" w:author="Jack Allen" w:date="2015-12-09T16:59:00Z">
        <w:r w:rsidR="00C92F14" w:rsidRPr="007B6D4B">
          <w:rPr>
            <w:sz w:val="22"/>
            <w:szCs w:val="22"/>
          </w:rPr>
          <w:t xml:space="preserve"> head coil </w:t>
        </w:r>
      </w:ins>
      <w:ins w:id="987" w:author="Jack Allen" w:date="2015-12-09T17:01:00Z">
        <w:r w:rsidR="006E7286" w:rsidRPr="007B6D4B">
          <w:rPr>
            <w:sz w:val="22"/>
            <w:szCs w:val="22"/>
          </w:rPr>
          <w:t xml:space="preserve">images, </w:t>
        </w:r>
      </w:ins>
      <w:ins w:id="988" w:author="Jack Allen" w:date="2015-12-09T17:30:00Z">
        <w:r w:rsidR="006E7286" w:rsidRPr="007B6D4B">
          <w:rPr>
            <w:sz w:val="22"/>
            <w:szCs w:val="22"/>
          </w:rPr>
          <w:t xml:space="preserve">with information from the </w:t>
        </w:r>
      </w:ins>
      <w:ins w:id="989" w:author="Jack Allen" w:date="2015-12-09T17:29:00Z">
        <w:r w:rsidR="006E7286" w:rsidRPr="007B6D4B">
          <w:rPr>
            <w:sz w:val="22"/>
            <w:szCs w:val="22"/>
          </w:rPr>
          <w:t>T</w:t>
        </w:r>
        <w:r w:rsidR="006E7286" w:rsidRPr="007B6D4B">
          <w:rPr>
            <w:sz w:val="22"/>
            <w:szCs w:val="22"/>
            <w:vertAlign w:val="subscript"/>
          </w:rPr>
          <w:t xml:space="preserve">1 </w:t>
        </w:r>
      </w:ins>
      <w:ins w:id="990" w:author="Jack Allen" w:date="2015-12-09T17:30:00Z">
        <w:r w:rsidR="006E7286" w:rsidRPr="007B6D4B">
          <w:rPr>
            <w:sz w:val="22"/>
            <w:szCs w:val="22"/>
          </w:rPr>
          <w:t>measurements</w:t>
        </w:r>
      </w:ins>
      <w:ins w:id="991" w:author="Jack Allen" w:date="2015-12-10T11:32:00Z">
        <w:r w:rsidR="00BB2E54" w:rsidRPr="00136041">
          <w:rPr>
            <w:sz w:val="22"/>
            <w:szCs w:val="22"/>
          </w:rPr>
          <w:fldChar w:fldCharType="begin" w:fldLock="1"/>
        </w:r>
      </w:ins>
      <w:r w:rsidR="00DF6D22" w:rsidRPr="007B6D4B">
        <w:rPr>
          <w:sz w:val="22"/>
          <w:szCs w:val="22"/>
        </w:rPr>
        <w:instrText>ADDIN CSL_CITATION { "citationItems" : [ { "id" : "ITEM-1", "itemData" : { "DOI" : "10.1016/j.neuroimage.2014.11.017", "ISSN" : "1095-9572", "PMID" : "25463455", "abstract" : "PURPOSE: Quantitative water content mapping in vivo using MRI is a very valuable technique to detect, monitor and understand diseases of the brain. At 1.5T, this technology has already been successfully used, but it has only recently been applied at 3T because of significantly increased RF field inhomogeneity at the higher field strength. To validate the technology at 3T, we estimate and compare in vivo quantitative water content maps at 1.5T and 3T obtained with a protocol proposed recently for 3T MRI.\\n\\nMETHODS: The proposed MRI protocol was applied on twenty healthy subjects at 1.5T and 3T; the same post-processing algorithms were used to estimate the water content maps. The 1.5T and 3T maps were subsequently aligned and compared on a voxel-by-voxel basis. Statistical analysis was performed to detect possible differences between the estimated 1.5T and 3T water maps.\\n\\nRESULTS: Our analysis indicates that the water content values obtained at 1.5T and 3T did not show significant systematic differences. On average the difference did not exceed the standard deviation of the water content at 1.5T. Furthermore, the contrast-to-noise ratio (CNR) of the estimated water content map was increased at 3T by a factor of at least 1.5.\\n\\nCONCLUSIONS: Vulnerability to RF inhomogeneity increases dramatically with the increasing static magnetic field strength. However, using advanced corrections for the sensitivity profile of the MR coils, it is possible to preserve quantitative accuracy while benefiting from the increased CNR at the higher field strength. Indeed, there was no significant difference in the water content values obtained in the brain at 1.5T and 3T.", "author" : [ { "dropping-particle" : "", "family" : "Abbas", "given" : "Zaheer", "non-dropping-particle" : "", "parse-names" : false, "suffix" : "" }, { "dropping-particle" : "", "family" : "Gras", "given" : "Vincent", "non-dropping-particle" : "", "parse-names" : false, "suffix" : "" }, { "dropping-particle" : "", "family" : "M\u00f6llenhoff", "given" : "Klaus", "non-dropping-particle" : "", "parse-names" : false, "suffix" : "" }, { "dropping-particle" : "", "family" : "Oros-Peusquens", "given" : "Ana-Maria", "non-dropping-particle" : "", "parse-names" : false, "suffix" : "" }, { "dropping-particle" : "", "family" : "Shah", "given" : "Nadim Joni", "non-dropping-particle" : "", "parse-names" : false, "suffix" : "" } ], "container-title" : "NeuroImage", "id" : "ITEM-1", "issued" : { "date-parts" : [ [ "2015" ] ] }, "page" : "404-13", "publisher" : "Elsevier Inc.", "title" : "Quantitative water content mapping at clinically relevant field strengths: A comparative study at 1.5T and 3T.", "type" : "article-journal", "volume" : "106" }, "uris" : [ "http://www.mendeley.com/documents/?uuid=7b187c13-a044-4226-aee8-d134fbf2457f" ] }, { "id" : "ITEM-2", "itemData" : { "DOI" : "10.1002/mrm.25086", "ISSN" : "1522-2594", "PMID" : "24436248", "abstract" : "PURPOSE: Estimating tissue water content using high field MRI, such as 3 Tesla (T), is challenging due to the difficulty in dissociating the radio frequency inhomogeneity pattern from the signal arising from tissue intrinsic proton density (PD) variations. To overcome this problem the longitudinal relaxation time T1 can be combined with an initial guess of the PD to yield the desired PD bias correction. However, it is necessary to know whether T1 effects, i.e., any effect contributing to T1 while being independent of tissue hydration, influence the estimated correction.\\n\\nMETHODS: Twenty-five healthy subjects underwent a quantitative 3T MRI protocol enabling acquisition of 64 slices with 1 mm in-plane resolution and 2 mm slice thickness in 14 min. Influence of T1 effects on the estimated water content map is evaluated using a dedicated method including T1 and T2 * information and region of interest-based water content values are compared with the literature.\\n\\nRESULTS: Our analysis indicates that the PD bias correction based on T1 is largely insensitive to T1 effects. Besides, water content results are in good agreement with literature values obtained at 1.5T.\\n\\nCONCLUSION: This study demonstrates the applicability of a PD bias correction based on T1 to yield tissue water content at 3T.", "author" : [ { "dropping-particle" : "", "family" : "Abbas", "given" : "Zaheer", "non-dropping-particle" : "", "parse-names" : false, "suffix" : "" }, { "dropping-particle" : "", "family" : "Gras", "given" : "Vincent", "non-dropping-particle" : "", "parse-names" : false, "suffix" : "" }, { "dropping-particle" : "", "family" : "M\u00f6llenhoff", "given" : "Klaus", "non-dropping-particle" : "", "parse-names" : false, "suffix" : "" }, { "dropping-particle" : "", "family" : "Keil", "given" : "Fabian", "non-dropping-particle" : "", "parse-names" : false, "suffix" : "" }, { "dropping-particle" : "", "family" : "Oros-Peusquens", "given" : "Ana-Maria", "non-dropping-particle" : "", "parse-names" : false, "suffix" : "" }, { "dropping-particle" : "", "family" : "Shah", "given" : "Nadim J", "non-dropping-particle" : "", "parse-names" : false, "suffix" : "" } ], "container-title" : "Magnetic resonance in medicine : official journal of the Society of Magnetic Resonance in Medicine / Society of Magnetic Resonance in Medicine", "id" : "ITEM-2", "issue" : "6", "issued" : { "date-parts" : [ [ "2014" ] ] }, "page" : "1735-45", "title" : "Analysis of proton-density bias corrections based on T1 measurement for robust quantification of water content in the brain at 3 Tesla.", "type" : "article-journal", "volume" : "72" }, "uris" : [ "http://www.mendeley.com/documents/?uuid=37e2e366-0463-4e8a-a2d1-3c168496fed8" ] } ], "mendeley" : { "formattedCitation" : "&lt;sup&gt;22,23&lt;/sup&gt;", "plainTextFormattedCitation" : "22,23", "previouslyFormattedCitation" : "&lt;sup&gt;22,23&lt;/sup&gt;" }, "properties" : { "noteIndex" : 0 }, "schema" : "https://github.com/citation-style-language/schema/raw/master/csl-citation.json" }</w:instrText>
      </w:r>
      <w:r w:rsidR="00BB2E54" w:rsidRPr="007B6D4B">
        <w:rPr>
          <w:sz w:val="22"/>
          <w:szCs w:val="22"/>
          <w:rPrChange w:id="992" w:author="Jack Allen" w:date="2015-12-13T22:51:00Z">
            <w:rPr>
              <w:sz w:val="22"/>
              <w:szCs w:val="22"/>
            </w:rPr>
          </w:rPrChange>
        </w:rPr>
        <w:fldChar w:fldCharType="separate"/>
      </w:r>
      <w:r w:rsidR="00517091" w:rsidRPr="007B6D4B">
        <w:rPr>
          <w:noProof/>
          <w:sz w:val="22"/>
          <w:szCs w:val="22"/>
          <w:vertAlign w:val="superscript"/>
        </w:rPr>
        <w:t>22,23</w:t>
      </w:r>
      <w:ins w:id="993" w:author="Jack Allen" w:date="2015-12-10T11:32:00Z">
        <w:r w:rsidR="00BB2E54" w:rsidRPr="007B6D4B">
          <w:rPr>
            <w:sz w:val="22"/>
            <w:szCs w:val="22"/>
            <w:rPrChange w:id="994" w:author="Jack Allen" w:date="2015-12-13T22:51:00Z">
              <w:rPr>
                <w:sz w:val="22"/>
                <w:szCs w:val="22"/>
              </w:rPr>
            </w:rPrChange>
          </w:rPr>
          <w:fldChar w:fldCharType="end"/>
        </w:r>
      </w:ins>
      <w:ins w:id="995" w:author="Jack Allen" w:date="2015-12-10T11:34:00Z">
        <w:r w:rsidR="00BB2E54" w:rsidRPr="007B6D4B">
          <w:rPr>
            <w:sz w:val="22"/>
            <w:szCs w:val="22"/>
          </w:rPr>
          <w:t xml:space="preserve"> </w:t>
        </w:r>
      </w:ins>
      <w:ins w:id="996" w:author="Jack Allen" w:date="2015-12-09T17:26:00Z">
        <w:r w:rsidR="00A909A9" w:rsidRPr="007B6D4B">
          <w:rPr>
            <w:sz w:val="22"/>
            <w:szCs w:val="22"/>
          </w:rPr>
          <w:t xml:space="preserve">on a subject-wise basis. </w:t>
        </w:r>
      </w:ins>
      <w:ins w:id="997" w:author="Jack Allen" w:date="2015-12-09T17:51:00Z">
        <w:r w:rsidR="004960F5" w:rsidRPr="007B6D4B">
          <w:rPr>
            <w:sz w:val="22"/>
            <w:szCs w:val="22"/>
          </w:rPr>
          <w:t xml:space="preserve">The current examples of this method show </w:t>
        </w:r>
      </w:ins>
      <w:ins w:id="998" w:author="Jack Allen" w:date="2015-12-09T18:03:00Z">
        <w:r w:rsidR="008B68D8" w:rsidRPr="007B6D4B">
          <w:rPr>
            <w:sz w:val="22"/>
            <w:szCs w:val="22"/>
          </w:rPr>
          <w:t>the acquisition of these images can be performed in</w:t>
        </w:r>
      </w:ins>
      <w:ins w:id="999" w:author="Jack Allen" w:date="2015-12-09T18:02:00Z">
        <w:r w:rsidR="008B68D8" w:rsidRPr="007B6D4B">
          <w:rPr>
            <w:sz w:val="22"/>
            <w:szCs w:val="22"/>
          </w:rPr>
          <w:t xml:space="preserve"> approximately 30 </w:t>
        </w:r>
      </w:ins>
      <w:ins w:id="1000" w:author="Jack Allen" w:date="2015-12-09T18:03:00Z">
        <w:r w:rsidR="008B68D8" w:rsidRPr="007B6D4B">
          <w:rPr>
            <w:sz w:val="22"/>
            <w:szCs w:val="22"/>
          </w:rPr>
          <w:t xml:space="preserve">seconds. Although this would be considered </w:t>
        </w:r>
      </w:ins>
      <w:ins w:id="1001" w:author="Jack Allen" w:date="2015-12-09T18:05:00Z">
        <w:r w:rsidR="00000B08" w:rsidRPr="007B6D4B">
          <w:rPr>
            <w:sz w:val="22"/>
            <w:szCs w:val="22"/>
          </w:rPr>
          <w:t xml:space="preserve">sufficiently </w:t>
        </w:r>
      </w:ins>
      <w:ins w:id="1002" w:author="Jack Allen" w:date="2015-12-09T18:03:00Z">
        <w:r w:rsidR="008B68D8" w:rsidRPr="007B6D4B">
          <w:rPr>
            <w:sz w:val="22"/>
            <w:szCs w:val="22"/>
          </w:rPr>
          <w:t xml:space="preserve">fast in </w:t>
        </w:r>
      </w:ins>
      <w:ins w:id="1003" w:author="Jack Allen" w:date="2015-12-09T18:05:00Z">
        <w:r w:rsidR="00000B08" w:rsidRPr="007B6D4B">
          <w:rPr>
            <w:sz w:val="22"/>
            <w:szCs w:val="22"/>
          </w:rPr>
          <w:t>most</w:t>
        </w:r>
      </w:ins>
      <w:ins w:id="1004" w:author="Jack Allen" w:date="2015-12-09T18:04:00Z">
        <w:r w:rsidR="008B68D8" w:rsidRPr="007B6D4B">
          <w:rPr>
            <w:sz w:val="22"/>
            <w:szCs w:val="22"/>
          </w:rPr>
          <w:t xml:space="preserve"> imaging scenarios</w:t>
        </w:r>
        <w:r w:rsidR="00216795" w:rsidRPr="007B6D4B">
          <w:rPr>
            <w:sz w:val="22"/>
            <w:szCs w:val="22"/>
          </w:rPr>
          <w:t xml:space="preserve">, </w:t>
        </w:r>
      </w:ins>
      <w:ins w:id="1005" w:author="Jack Allen" w:date="2015-12-09T18:05:00Z">
        <w:r w:rsidR="00000B08" w:rsidRPr="007B6D4B">
          <w:rPr>
            <w:sz w:val="22"/>
            <w:szCs w:val="22"/>
          </w:rPr>
          <w:t>this</w:t>
        </w:r>
      </w:ins>
      <w:ins w:id="1006" w:author="Jack Allen" w:date="2015-12-09T18:07:00Z">
        <w:r w:rsidR="00000B08" w:rsidRPr="007B6D4B">
          <w:rPr>
            <w:sz w:val="22"/>
            <w:szCs w:val="22"/>
          </w:rPr>
          <w:t xml:space="preserve"> is</w:t>
        </w:r>
      </w:ins>
      <w:ins w:id="1007" w:author="Jack Allen" w:date="2015-12-09T18:05:00Z">
        <w:r w:rsidR="00000B08" w:rsidRPr="007B6D4B">
          <w:rPr>
            <w:sz w:val="22"/>
            <w:szCs w:val="22"/>
          </w:rPr>
          <w:t xml:space="preserve"> of a similar length to our current MRF sequence and</w:t>
        </w:r>
      </w:ins>
      <w:ins w:id="1008" w:author="Jack Allen" w:date="2015-12-09T18:07:00Z">
        <w:r w:rsidR="00000B08" w:rsidRPr="007B6D4B">
          <w:rPr>
            <w:sz w:val="22"/>
            <w:szCs w:val="22"/>
          </w:rPr>
          <w:t xml:space="preserve"> so</w:t>
        </w:r>
      </w:ins>
      <w:ins w:id="1009" w:author="Jack Allen" w:date="2015-12-09T18:05:00Z">
        <w:r w:rsidR="00000B08" w:rsidRPr="007B6D4B">
          <w:rPr>
            <w:sz w:val="22"/>
            <w:szCs w:val="22"/>
          </w:rPr>
          <w:t xml:space="preserve"> we will research a way of reducing it for our </w:t>
        </w:r>
      </w:ins>
      <w:ins w:id="1010" w:author="Jack Allen" w:date="2015-12-09T18:07:00Z">
        <w:r w:rsidR="00000B08" w:rsidRPr="007B6D4B">
          <w:rPr>
            <w:sz w:val="22"/>
            <w:szCs w:val="22"/>
          </w:rPr>
          <w:t>implementation</w:t>
        </w:r>
      </w:ins>
      <w:ins w:id="1011" w:author="Jack Allen" w:date="2015-12-09T18:03:00Z">
        <w:r w:rsidR="008B68D8" w:rsidRPr="007B6D4B">
          <w:rPr>
            <w:sz w:val="22"/>
            <w:szCs w:val="22"/>
          </w:rPr>
          <w:t>.</w:t>
        </w:r>
      </w:ins>
      <w:ins w:id="1012" w:author="Jack Allen" w:date="2015-12-09T17:51:00Z">
        <w:r w:rsidR="004960F5" w:rsidRPr="007B6D4B">
          <w:rPr>
            <w:sz w:val="22"/>
            <w:szCs w:val="22"/>
          </w:rPr>
          <w:t xml:space="preserve"> </w:t>
        </w:r>
      </w:ins>
      <w:ins w:id="1013" w:author="Jack Allen" w:date="2015-11-11T23:14:00Z">
        <w:r w:rsidR="00C87FF6" w:rsidRPr="007B6D4B">
          <w:rPr>
            <w:sz w:val="22"/>
            <w:szCs w:val="22"/>
          </w:rPr>
          <w:t>Some</w:t>
        </w:r>
      </w:ins>
      <w:ins w:id="1014" w:author="Jack Allen" w:date="2015-11-11T22:40:00Z">
        <w:r w:rsidR="00D16AD8" w:rsidRPr="007B6D4B">
          <w:rPr>
            <w:sz w:val="22"/>
            <w:szCs w:val="22"/>
          </w:rPr>
          <w:t xml:space="preserve"> studies have used </w:t>
        </w:r>
      </w:ins>
      <w:ins w:id="1015" w:author="Jack Allen" w:date="2015-12-09T17:33:00Z">
        <w:r w:rsidR="00A909A9" w:rsidRPr="007B6D4B">
          <w:rPr>
            <w:sz w:val="22"/>
            <w:szCs w:val="22"/>
          </w:rPr>
          <w:t>image-</w:t>
        </w:r>
      </w:ins>
      <w:ins w:id="1016" w:author="Jack Allen" w:date="2015-11-11T22:59:00Z">
        <w:r w:rsidR="00CB5F39" w:rsidRPr="007B6D4B">
          <w:rPr>
            <w:sz w:val="22"/>
            <w:szCs w:val="22"/>
          </w:rPr>
          <w:t xml:space="preserve">processing </w:t>
        </w:r>
      </w:ins>
      <w:ins w:id="1017" w:author="Jack Allen" w:date="2015-12-09T17:33:00Z">
        <w:r w:rsidR="006E7286" w:rsidRPr="007B6D4B">
          <w:rPr>
            <w:sz w:val="22"/>
            <w:szCs w:val="22"/>
          </w:rPr>
          <w:t xml:space="preserve">techniques </w:t>
        </w:r>
      </w:ins>
      <w:ins w:id="1018" w:author="Jack Allen" w:date="2015-11-11T22:59:00Z">
        <w:r w:rsidR="00CB5F39" w:rsidRPr="007B6D4B">
          <w:rPr>
            <w:sz w:val="22"/>
            <w:szCs w:val="22"/>
          </w:rPr>
          <w:t xml:space="preserve">to </w:t>
        </w:r>
      </w:ins>
      <w:ins w:id="1019" w:author="Jack Allen" w:date="2015-11-11T22:40:00Z">
        <w:r w:rsidR="00CB5F39" w:rsidRPr="007B6D4B">
          <w:rPr>
            <w:sz w:val="22"/>
            <w:szCs w:val="22"/>
          </w:rPr>
          <w:t xml:space="preserve">smooth </w:t>
        </w:r>
      </w:ins>
      <w:ins w:id="1020" w:author="Jack Allen" w:date="2015-11-11T22:59:00Z">
        <w:r w:rsidR="00CB5F39" w:rsidRPr="007B6D4B">
          <w:rPr>
            <w:sz w:val="22"/>
            <w:szCs w:val="22"/>
          </w:rPr>
          <w:t xml:space="preserve">the inhomogeneity, but </w:t>
        </w:r>
      </w:ins>
      <w:ins w:id="1021" w:author="Jack Allen" w:date="2015-11-11T23:05:00Z">
        <w:r w:rsidR="00E73B98" w:rsidRPr="007B6D4B">
          <w:rPr>
            <w:sz w:val="22"/>
            <w:szCs w:val="22"/>
          </w:rPr>
          <w:t>it has been suggested that this does not perform well when applied</w:t>
        </w:r>
      </w:ins>
      <w:ins w:id="1022" w:author="Jack Allen" w:date="2015-11-12T10:56:00Z">
        <w:r w:rsidR="00FB5856" w:rsidRPr="007B6D4B">
          <w:rPr>
            <w:sz w:val="22"/>
            <w:szCs w:val="22"/>
          </w:rPr>
          <w:t xml:space="preserve"> to</w:t>
        </w:r>
      </w:ins>
      <w:ins w:id="1023" w:author="Jack Allen" w:date="2015-11-11T23:05:00Z">
        <w:r w:rsidR="00E73B98" w:rsidRPr="007B6D4B">
          <w:rPr>
            <w:sz w:val="22"/>
            <w:szCs w:val="22"/>
          </w:rPr>
          <w:t xml:space="preserve"> </w:t>
        </w:r>
      </w:ins>
      <w:ins w:id="1024" w:author="Jack Allen" w:date="2015-11-11T23:06:00Z">
        <w:r w:rsidR="00E73B98" w:rsidRPr="007B6D4B">
          <w:rPr>
            <w:sz w:val="22"/>
            <w:szCs w:val="22"/>
          </w:rPr>
          <w:t xml:space="preserve">images </w:t>
        </w:r>
      </w:ins>
      <w:ins w:id="1025" w:author="Jack Allen" w:date="2015-11-12T10:56:00Z">
        <w:r w:rsidR="00FB5856" w:rsidRPr="007B6D4B">
          <w:rPr>
            <w:sz w:val="22"/>
            <w:szCs w:val="22"/>
          </w:rPr>
          <w:t>containing</w:t>
        </w:r>
      </w:ins>
      <w:ins w:id="1026" w:author="Jack Allen" w:date="2015-11-11T23:06:00Z">
        <w:r w:rsidR="00E73B98" w:rsidRPr="007B6D4B">
          <w:rPr>
            <w:sz w:val="22"/>
            <w:szCs w:val="22"/>
          </w:rPr>
          <w:t xml:space="preserve"> pathology</w:t>
        </w:r>
      </w:ins>
      <w:ins w:id="1027" w:author="Jack Allen" w:date="2015-12-10T11:35:00Z">
        <w:r w:rsidR="00BB2E54" w:rsidRPr="00136041">
          <w:rPr>
            <w:sz w:val="22"/>
            <w:szCs w:val="22"/>
          </w:rPr>
          <w:fldChar w:fldCharType="begin" w:fldLock="1"/>
        </w:r>
      </w:ins>
      <w:r w:rsidR="00DF6D22" w:rsidRPr="007B6D4B">
        <w:rPr>
          <w:sz w:val="22"/>
          <w:szCs w:val="22"/>
        </w:rPr>
        <w:instrText>ADDIN CSL_CITATION { "citationItems" : [ { "id" : "ITEM-1", "itemData" : { "DOI" : "10.1109/TMI.2006.891486", "ISBN" : "0278-0062", "ISSN" : "02780062", "PMID" : "17354645", "abstract" : "Medical image acquisition devices provide a vast amount of anatomical and functional information, which facilitate and improve diagnosis and patient treatment, especially when supported by modern quantitative image analysis methods. However, modality specific image artifacts, such as the phenomena of intensity inhomogeneity in magnetic resonance images (MRI), are still prominent and can adversely affect quantitative image analysis. In this paper, numerous methods that have been developed to reduce or eliminate intensity inhomogeneities in MRI are reviewed. First, the methods are classified according to the inhomogeneity correction strategy. Next, different qualitative and quantitative evaluation approaches are reviewed. Third, 60 relevant publications are categorized according to several features and analyzed so as to reveal major trends, popularity, evaluation strategies and applications. Finally, key evaluation issues and future development of the inhomogeneity correction field, supported by the results of the analysis, are discussed.", "author" : [ { "dropping-particle" : "", "family" : "Vovk", "given" : "Uro\u0161", "non-dropping-particle" : "", "parse-names" : false, "suffix" : "" }, { "dropping-particle" : "", "family" : "Pernu\u0161", "given" : "Franjo", "non-dropping-particle" : "", "parse-names" : false, "suffix" : "" }, { "dropping-particle" : "", "family" : "Likar", "given" : "Bo\u0161tjan", "non-dropping-particle" : "", "parse-names" : false, "suffix" : "" } ], "container-title" : "IEEE Transactions on Medical Imaging", "id" : "ITEM-1", "issue" : "3", "issued" : { "date-parts" : [ [ "2007" ] ] }, "page" : "405-421", "title" : "A review of methods for correction of intensity inhomogeneity in MRI", "type" : "article-journal", "volume" : "26" }, "uris" : [ "http://www.mendeley.com/documents/?uuid=ba321f89-8685-4550-9fc7-25860ccb247c" ] } ], "mendeley" : { "formattedCitation" : "&lt;sup&gt;24&lt;/sup&gt;", "plainTextFormattedCitation" : "24", "previouslyFormattedCitation" : "&lt;sup&gt;24&lt;/sup&gt;" }, "properties" : { "noteIndex" : 0 }, "schema" : "https://github.com/citation-style-language/schema/raw/master/csl-citation.json" }</w:instrText>
      </w:r>
      <w:r w:rsidR="00BB2E54" w:rsidRPr="007B6D4B">
        <w:rPr>
          <w:sz w:val="22"/>
          <w:szCs w:val="22"/>
          <w:rPrChange w:id="1028" w:author="Jack Allen" w:date="2015-12-13T22:51:00Z">
            <w:rPr>
              <w:sz w:val="22"/>
              <w:szCs w:val="22"/>
            </w:rPr>
          </w:rPrChange>
        </w:rPr>
        <w:fldChar w:fldCharType="separate"/>
      </w:r>
      <w:r w:rsidR="00517091" w:rsidRPr="007B6D4B">
        <w:rPr>
          <w:noProof/>
          <w:sz w:val="22"/>
          <w:szCs w:val="22"/>
          <w:vertAlign w:val="superscript"/>
        </w:rPr>
        <w:t>24</w:t>
      </w:r>
      <w:ins w:id="1029" w:author="Jack Allen" w:date="2015-12-10T11:35:00Z">
        <w:r w:rsidR="00BB2E54" w:rsidRPr="007B6D4B">
          <w:rPr>
            <w:sz w:val="22"/>
            <w:szCs w:val="22"/>
            <w:rPrChange w:id="1030" w:author="Jack Allen" w:date="2015-12-13T22:51:00Z">
              <w:rPr>
                <w:sz w:val="22"/>
                <w:szCs w:val="22"/>
              </w:rPr>
            </w:rPrChange>
          </w:rPr>
          <w:fldChar w:fldCharType="end"/>
        </w:r>
      </w:ins>
      <w:ins w:id="1031" w:author="Jack Allen" w:date="2015-11-11T23:06:00Z">
        <w:r w:rsidR="004960F5" w:rsidRPr="007B6D4B">
          <w:rPr>
            <w:sz w:val="22"/>
            <w:szCs w:val="22"/>
          </w:rPr>
          <w:t>.</w:t>
        </w:r>
      </w:ins>
      <w:ins w:id="1032" w:author="Jack Allen" w:date="2015-12-09T17:51:00Z">
        <w:r w:rsidR="004960F5" w:rsidRPr="007B6D4B">
          <w:rPr>
            <w:sz w:val="22"/>
            <w:szCs w:val="22"/>
          </w:rPr>
          <w:t xml:space="preserve"> </w:t>
        </w:r>
      </w:ins>
      <w:ins w:id="1033" w:author="Jack Allen" w:date="2015-12-13T22:15:00Z">
        <w:r w:rsidR="004566AB" w:rsidRPr="007B6D4B">
          <w:rPr>
            <w:sz w:val="22"/>
            <w:szCs w:val="22"/>
          </w:rPr>
          <w:softHyphen/>
        </w:r>
      </w:ins>
    </w:p>
    <w:p w14:paraId="77827ECF" w14:textId="77777777" w:rsidR="00D16AD8" w:rsidRPr="007B6D4B" w:rsidRDefault="00D16AD8" w:rsidP="00165779">
      <w:pPr>
        <w:rPr>
          <w:sz w:val="22"/>
          <w:szCs w:val="22"/>
        </w:rPr>
      </w:pPr>
    </w:p>
    <w:p w14:paraId="54C9B2F3" w14:textId="7BC89A18" w:rsidR="00165779" w:rsidRPr="007B6D4B" w:rsidRDefault="004566AB">
      <w:pPr>
        <w:pStyle w:val="ListParagraph"/>
        <w:numPr>
          <w:ilvl w:val="2"/>
          <w:numId w:val="1"/>
        </w:numPr>
        <w:rPr>
          <w:b/>
          <w:sz w:val="22"/>
          <w:szCs w:val="22"/>
          <w:rPrChange w:id="1034" w:author="Jack Allen" w:date="2015-12-13T22:51:00Z">
            <w:rPr/>
          </w:rPrChange>
        </w:rPr>
        <w:pPrChange w:id="1035" w:author="Jack Allen" w:date="2015-11-11T17:29:00Z">
          <w:pPr>
            <w:pStyle w:val="ListParagraph"/>
            <w:numPr>
              <w:ilvl w:val="2"/>
              <w:numId w:val="10"/>
            </w:numPr>
            <w:ind w:left="1224" w:hanging="504"/>
          </w:pPr>
        </w:pPrChange>
      </w:pPr>
      <w:ins w:id="1036" w:author="Jack Allen" w:date="2015-12-13T22:15:00Z">
        <w:r w:rsidRPr="007B6D4B">
          <w:rPr>
            <w:b/>
            <w:sz w:val="22"/>
            <w:szCs w:val="22"/>
          </w:rPr>
          <w:softHyphen/>
        </w:r>
      </w:ins>
      <w:r w:rsidR="00165779" w:rsidRPr="007B6D4B">
        <w:rPr>
          <w:b/>
          <w:sz w:val="22"/>
          <w:szCs w:val="22"/>
          <w:rPrChange w:id="1037" w:author="Jack Allen" w:date="2015-12-13T22:51:00Z">
            <w:rPr/>
          </w:rPrChange>
        </w:rPr>
        <w:t>Property Measurements</w:t>
      </w:r>
    </w:p>
    <w:p w14:paraId="58E2F323" w14:textId="3197000A" w:rsidR="00165779" w:rsidRPr="007B6D4B" w:rsidDel="00EF55B1" w:rsidRDefault="00A043FE" w:rsidP="00165779">
      <w:pPr>
        <w:rPr>
          <w:del w:id="1038" w:author="Jack Allen" w:date="2015-11-12T02:22:00Z"/>
          <w:sz w:val="22"/>
          <w:szCs w:val="22"/>
        </w:rPr>
      </w:pPr>
      <w:r w:rsidRPr="007B6D4B">
        <w:rPr>
          <w:sz w:val="22"/>
          <w:szCs w:val="22"/>
        </w:rPr>
        <w:t>Once the prece</w:t>
      </w:r>
      <w:del w:id="1039" w:author="Peter Jezzard" w:date="2015-11-10T10:34:00Z">
        <w:r w:rsidRPr="007B6D4B" w:rsidDel="001D6A3F">
          <w:rPr>
            <w:sz w:val="22"/>
            <w:szCs w:val="22"/>
          </w:rPr>
          <w:delText>e</w:delText>
        </w:r>
      </w:del>
      <w:r w:rsidRPr="007B6D4B">
        <w:rPr>
          <w:sz w:val="22"/>
          <w:szCs w:val="22"/>
        </w:rPr>
        <w:t>ding steps have been completed w</w:t>
      </w:r>
      <w:r w:rsidR="00165779" w:rsidRPr="007B6D4B">
        <w:rPr>
          <w:sz w:val="22"/>
          <w:szCs w:val="22"/>
        </w:rPr>
        <w:t xml:space="preserve">e will </w:t>
      </w:r>
      <w:r w:rsidRPr="007B6D4B">
        <w:rPr>
          <w:sz w:val="22"/>
          <w:szCs w:val="22"/>
        </w:rPr>
        <w:t xml:space="preserve">be confident of the </w:t>
      </w:r>
      <w:r w:rsidR="00165779" w:rsidRPr="007B6D4B">
        <w:rPr>
          <w:sz w:val="22"/>
          <w:szCs w:val="22"/>
        </w:rPr>
        <w:t>va</w:t>
      </w:r>
      <w:r w:rsidRPr="007B6D4B">
        <w:rPr>
          <w:sz w:val="22"/>
          <w:szCs w:val="22"/>
        </w:rPr>
        <w:t>lues of T</w:t>
      </w:r>
      <w:r w:rsidRPr="007B6D4B">
        <w:rPr>
          <w:sz w:val="22"/>
          <w:szCs w:val="22"/>
          <w:vertAlign w:val="subscript"/>
        </w:rPr>
        <w:t>1</w:t>
      </w:r>
      <w:r w:rsidRPr="007B6D4B">
        <w:rPr>
          <w:sz w:val="22"/>
          <w:szCs w:val="22"/>
        </w:rPr>
        <w:t xml:space="preserve"> and T</w:t>
      </w:r>
      <w:r w:rsidRPr="007B6D4B">
        <w:rPr>
          <w:sz w:val="22"/>
          <w:szCs w:val="22"/>
          <w:vertAlign w:val="subscript"/>
        </w:rPr>
        <w:t>2</w:t>
      </w:r>
      <w:r w:rsidRPr="007B6D4B">
        <w:rPr>
          <w:sz w:val="22"/>
          <w:szCs w:val="22"/>
        </w:rPr>
        <w:t xml:space="preserve"> assigned to each voxel, </w:t>
      </w:r>
      <w:ins w:id="1040" w:author="Peter Jezzard" w:date="2015-11-10T10:34:00Z">
        <w:r w:rsidR="001D6A3F" w:rsidRPr="007B6D4B">
          <w:rPr>
            <w:sz w:val="22"/>
            <w:szCs w:val="22"/>
          </w:rPr>
          <w:t xml:space="preserve">and </w:t>
        </w:r>
      </w:ins>
      <w:r w:rsidRPr="007B6D4B">
        <w:rPr>
          <w:sz w:val="22"/>
          <w:szCs w:val="22"/>
        </w:rPr>
        <w:t xml:space="preserve">will be able to </w:t>
      </w:r>
      <w:r w:rsidR="00165779" w:rsidRPr="007B6D4B">
        <w:rPr>
          <w:sz w:val="22"/>
          <w:szCs w:val="22"/>
        </w:rPr>
        <w:t xml:space="preserve">derive </w:t>
      </w:r>
      <w:r w:rsidRPr="007B6D4B">
        <w:rPr>
          <w:sz w:val="22"/>
          <w:szCs w:val="22"/>
        </w:rPr>
        <w:t xml:space="preserve">true </w:t>
      </w:r>
      <w:r w:rsidR="00F60343" w:rsidRPr="007B6D4B">
        <w:rPr>
          <w:sz w:val="22"/>
          <w:szCs w:val="22"/>
        </w:rPr>
        <w:t xml:space="preserve">maps of </w:t>
      </w:r>
      <w:ins w:id="1041" w:author="Peter Jezzard" w:date="2015-11-10T10:34:00Z">
        <w:r w:rsidR="001D6A3F" w:rsidRPr="007B6D4B">
          <w:rPr>
            <w:sz w:val="22"/>
            <w:szCs w:val="22"/>
          </w:rPr>
          <w:t xml:space="preserve">(free water) </w:t>
        </w:r>
      </w:ins>
      <w:r w:rsidR="00F60343" w:rsidRPr="007B6D4B">
        <w:rPr>
          <w:sz w:val="22"/>
          <w:szCs w:val="22"/>
        </w:rPr>
        <w:t>proton density (M</w:t>
      </w:r>
      <w:r w:rsidR="00F60343" w:rsidRPr="007B6D4B">
        <w:rPr>
          <w:sz w:val="22"/>
          <w:szCs w:val="22"/>
          <w:vertAlign w:val="subscript"/>
        </w:rPr>
        <w:t>0</w:t>
      </w:r>
      <w:r w:rsidR="00F60343" w:rsidRPr="007B6D4B">
        <w:rPr>
          <w:sz w:val="22"/>
          <w:szCs w:val="22"/>
        </w:rPr>
        <w:t xml:space="preserve">), </w:t>
      </w:r>
      <w:r w:rsidR="00165779" w:rsidRPr="007B6D4B">
        <w:rPr>
          <w:sz w:val="22"/>
          <w:szCs w:val="22"/>
        </w:rPr>
        <w:t xml:space="preserve">an indicator of water content. </w:t>
      </w:r>
      <w:ins w:id="1042" w:author="Jack Allen" w:date="2015-12-13T15:02:00Z">
        <w:r w:rsidR="00B52357" w:rsidRPr="007B6D4B">
          <w:rPr>
            <w:sz w:val="22"/>
            <w:szCs w:val="22"/>
          </w:rPr>
          <w:t xml:space="preserve">We </w:t>
        </w:r>
      </w:ins>
      <w:ins w:id="1043" w:author="Jack Allen" w:date="2015-12-13T15:26:00Z">
        <w:r w:rsidR="00CC4442" w:rsidRPr="007B6D4B">
          <w:rPr>
            <w:sz w:val="22"/>
            <w:szCs w:val="22"/>
          </w:rPr>
          <w:t xml:space="preserve">will </w:t>
        </w:r>
      </w:ins>
      <w:ins w:id="1044" w:author="Jack Allen" w:date="2015-12-13T15:02:00Z">
        <w:r w:rsidR="00B52357" w:rsidRPr="007B6D4B">
          <w:rPr>
            <w:sz w:val="22"/>
            <w:szCs w:val="22"/>
          </w:rPr>
          <w:t xml:space="preserve">calibrate our </w:t>
        </w:r>
      </w:ins>
      <w:ins w:id="1045" w:author="Jack Allen" w:date="2015-12-13T15:05:00Z">
        <w:r w:rsidR="00B52357" w:rsidRPr="007B6D4B">
          <w:rPr>
            <w:sz w:val="22"/>
            <w:szCs w:val="22"/>
          </w:rPr>
          <w:t>M</w:t>
        </w:r>
        <w:r w:rsidR="00B52357" w:rsidRPr="007B6D4B">
          <w:rPr>
            <w:sz w:val="22"/>
            <w:szCs w:val="22"/>
            <w:vertAlign w:val="subscript"/>
          </w:rPr>
          <w:t xml:space="preserve">0 </w:t>
        </w:r>
      </w:ins>
      <w:ins w:id="1046" w:author="Jack Allen" w:date="2015-12-13T15:02:00Z">
        <w:r w:rsidR="00B52357" w:rsidRPr="007B6D4B">
          <w:rPr>
            <w:sz w:val="22"/>
            <w:szCs w:val="22"/>
          </w:rPr>
          <w:t>me</w:t>
        </w:r>
      </w:ins>
      <w:ins w:id="1047" w:author="Jack Allen" w:date="2015-12-13T15:05:00Z">
        <w:r w:rsidR="00B52357" w:rsidRPr="007B6D4B">
          <w:rPr>
            <w:sz w:val="22"/>
            <w:szCs w:val="22"/>
          </w:rPr>
          <w:t>a</w:t>
        </w:r>
      </w:ins>
      <w:ins w:id="1048" w:author="Jack Allen" w:date="2015-12-13T15:02:00Z">
        <w:r w:rsidR="00B52357" w:rsidRPr="007B6D4B">
          <w:rPr>
            <w:sz w:val="22"/>
            <w:szCs w:val="22"/>
          </w:rPr>
          <w:t>surements by identifying pixels that are solely represent the cerebrospinal fluid</w:t>
        </w:r>
      </w:ins>
      <w:ins w:id="1049" w:author="Jack Allen" w:date="2015-12-13T15:04:00Z">
        <w:r w:rsidR="00B52357" w:rsidRPr="007B6D4B">
          <w:rPr>
            <w:sz w:val="22"/>
            <w:szCs w:val="22"/>
          </w:rPr>
          <w:t xml:space="preserve"> (CSF), a substance </w:t>
        </w:r>
      </w:ins>
      <w:ins w:id="1050" w:author="Jack Allen" w:date="2015-12-13T15:09:00Z">
        <w:r w:rsidR="00B52357" w:rsidRPr="007B6D4B">
          <w:rPr>
            <w:sz w:val="22"/>
            <w:szCs w:val="22"/>
          </w:rPr>
          <w:t>that</w:t>
        </w:r>
      </w:ins>
      <w:ins w:id="1051" w:author="Jack Allen" w:date="2015-12-13T15:04:00Z">
        <w:r w:rsidR="00B52357" w:rsidRPr="007B6D4B">
          <w:rPr>
            <w:sz w:val="22"/>
            <w:szCs w:val="22"/>
          </w:rPr>
          <w:t xml:space="preserve"> mostly </w:t>
        </w:r>
      </w:ins>
      <w:ins w:id="1052" w:author="Jack Allen" w:date="2015-12-13T15:09:00Z">
        <w:r w:rsidR="00B52357" w:rsidRPr="007B6D4B">
          <w:rPr>
            <w:sz w:val="22"/>
            <w:szCs w:val="22"/>
          </w:rPr>
          <w:t xml:space="preserve">consists of </w:t>
        </w:r>
      </w:ins>
      <w:ins w:id="1053" w:author="Jack Allen" w:date="2015-12-13T15:04:00Z">
        <w:r w:rsidR="00B52357" w:rsidRPr="007B6D4B">
          <w:rPr>
            <w:sz w:val="22"/>
            <w:szCs w:val="22"/>
          </w:rPr>
          <w:t>water</w:t>
        </w:r>
      </w:ins>
      <w:ins w:id="1054" w:author="Jack Allen" w:date="2015-12-13T15:09:00Z">
        <w:r w:rsidR="00B52357" w:rsidRPr="00136041">
          <w:rPr>
            <w:sz w:val="22"/>
            <w:szCs w:val="22"/>
          </w:rPr>
          <w:fldChar w:fldCharType="begin" w:fldLock="1"/>
        </w:r>
      </w:ins>
      <w:r w:rsidR="00B52357" w:rsidRPr="007B6D4B">
        <w:rPr>
          <w:sz w:val="22"/>
          <w:szCs w:val="22"/>
        </w:rPr>
        <w:instrText>ADDIN CSL_CITATION { "citationItems" : [ { "id" : "ITEM-1", "itemData" : { "DOI" : "10.1016/j.neuroimage.2014.11.017", "ISSN" : "1095-9572", "PMID" : "25463455", "abstract" : "PURPOSE: Quantitative water content mapping in vivo using MRI is a very valuable technique to detect, monitor and understand diseases of the brain. At 1.5T, this technology has already been successfully used, but it has only recently been applied at 3T because of significantly increased RF field inhomogeneity at the higher field strength. To validate the technology at 3T, we estimate and compare in vivo quantitative water content maps at 1.5T and 3T obtained with a protocol proposed recently for 3T MRI.\\n\\nMETHODS: The proposed MRI protocol was applied on twenty healthy subjects at 1.5T and 3T; the same post-processing algorithms were used to estimate the water content maps. The 1.5T and 3T maps were subsequently aligned and compared on a voxel-by-voxel basis. Statistical analysis was performed to detect possible differences between the estimated 1.5T and 3T water maps.\\n\\nRESULTS: Our analysis indicates that the water content values obtained at 1.5T and 3T did not show significant systematic differences. On average the difference did not exceed the standard deviation of the water content at 1.5T. Furthermore, the contrast-to-noise ratio (CNR) of the estimated water content map was increased at 3T by a factor of at least 1.5.\\n\\nCONCLUSIONS: Vulnerability to RF inhomogeneity increases dramatically with the increasing static magnetic field strength. However, using advanced corrections for the sensitivity profile of the MR coils, it is possible to preserve quantitative accuracy while benefiting from the increased CNR at the higher field strength. Indeed, there was no significant difference in the water content values obtained in the brain at 1.5T and 3T.", "author" : [ { "dropping-particle" : "", "family" : "Abbas", "given" : "Zaheer", "non-dropping-particle" : "", "parse-names" : false, "suffix" : "" }, { "dropping-particle" : "", "family" : "Gras", "given" : "Vincent", "non-dropping-particle" : "", "parse-names" : false, "suffix" : "" }, { "dropping-particle" : "", "family" : "M\u00f6llenhoff", "given" : "Klaus", "non-dropping-particle" : "", "parse-names" : false, "suffix" : "" }, { "dropping-particle" : "", "family" : "Oros-Peusquens", "given" : "Ana-Maria", "non-dropping-particle" : "", "parse-names" : false, "suffix" : "" }, { "dropping-particle" : "", "family" : "Shah", "given" : "Nadim Joni", "non-dropping-particle" : "", "parse-names" : false, "suffix" : "" } ], "container-title" : "NeuroImage", "id" : "ITEM-1", "issued" : { "date-parts" : [ [ "2015" ] ] }, "page" : "404-13", "publisher" : "Elsevier Inc.", "title" : "Quantitative water content mapping at clinically relevant field strengths: A comparative study at 1.5T and 3T.", "type" : "article-journal", "volume" : "106" }, "uris" : [ "http://www.mendeley.com/documents/?uuid=7b187c13-a044-4226-aee8-d134fbf2457f" ] } ], "mendeley" : { "formattedCitation" : "&lt;sup&gt;22&lt;/sup&gt;", "plainTextFormattedCitation" : "22" }, "properties" : { "noteIndex" : 0 }, "schema" : "https://github.com/citation-style-language/schema/raw/master/csl-citation.json" }</w:instrText>
      </w:r>
      <w:r w:rsidR="00B52357" w:rsidRPr="007B6D4B">
        <w:rPr>
          <w:sz w:val="22"/>
          <w:szCs w:val="22"/>
          <w:rPrChange w:id="1055" w:author="Jack Allen" w:date="2015-12-13T22:51:00Z">
            <w:rPr>
              <w:sz w:val="22"/>
              <w:szCs w:val="22"/>
            </w:rPr>
          </w:rPrChange>
        </w:rPr>
        <w:fldChar w:fldCharType="separate"/>
      </w:r>
      <w:r w:rsidR="00B52357" w:rsidRPr="007B6D4B">
        <w:rPr>
          <w:noProof/>
          <w:sz w:val="22"/>
          <w:szCs w:val="22"/>
          <w:vertAlign w:val="superscript"/>
        </w:rPr>
        <w:t>22</w:t>
      </w:r>
      <w:ins w:id="1056" w:author="Jack Allen" w:date="2015-12-13T15:09:00Z">
        <w:r w:rsidR="00B52357" w:rsidRPr="007B6D4B">
          <w:rPr>
            <w:sz w:val="22"/>
            <w:szCs w:val="22"/>
            <w:rPrChange w:id="1057" w:author="Jack Allen" w:date="2015-12-13T22:51:00Z">
              <w:rPr>
                <w:sz w:val="22"/>
                <w:szCs w:val="22"/>
              </w:rPr>
            </w:rPrChange>
          </w:rPr>
          <w:fldChar w:fldCharType="end"/>
        </w:r>
      </w:ins>
      <w:ins w:id="1058" w:author="Jack Allen" w:date="2015-12-13T15:02:00Z">
        <w:r w:rsidR="00B52357" w:rsidRPr="007B6D4B">
          <w:rPr>
            <w:sz w:val="22"/>
            <w:szCs w:val="22"/>
          </w:rPr>
          <w:t xml:space="preserve">. </w:t>
        </w:r>
      </w:ins>
      <w:ins w:id="1059" w:author="Jack Allen" w:date="2015-12-08T17:52:00Z">
        <w:r w:rsidR="00CC4442" w:rsidRPr="007B6D4B">
          <w:rPr>
            <w:sz w:val="22"/>
            <w:szCs w:val="22"/>
          </w:rPr>
          <w:t xml:space="preserve">We expect </w:t>
        </w:r>
      </w:ins>
    </w:p>
    <w:p w14:paraId="15965DE9" w14:textId="77777777" w:rsidR="00165779" w:rsidRPr="007B6D4B" w:rsidDel="00EF55B1" w:rsidRDefault="00165779" w:rsidP="00165779">
      <w:pPr>
        <w:rPr>
          <w:del w:id="1060" w:author="Jack Allen" w:date="2015-11-12T02:22:00Z"/>
          <w:sz w:val="22"/>
          <w:szCs w:val="22"/>
        </w:rPr>
      </w:pPr>
    </w:p>
    <w:p w14:paraId="449D5F1A" w14:textId="50AB1537" w:rsidR="00165779" w:rsidRPr="007B6D4B" w:rsidDel="004C020E" w:rsidRDefault="005649A7" w:rsidP="00165779">
      <w:pPr>
        <w:rPr>
          <w:del w:id="1061" w:author="Jack Allen" w:date="2015-12-13T22:42:00Z"/>
          <w:sz w:val="22"/>
          <w:szCs w:val="22"/>
        </w:rPr>
      </w:pPr>
      <w:ins w:id="1062" w:author="Jack Allen" w:date="2015-12-13T14:40:00Z">
        <w:r w:rsidRPr="007B6D4B">
          <w:rPr>
            <w:sz w:val="22"/>
            <w:szCs w:val="22"/>
          </w:rPr>
          <w:t>o</w:t>
        </w:r>
      </w:ins>
      <w:del w:id="1063" w:author="Jack Allen" w:date="2015-12-13T14:40:00Z">
        <w:r w:rsidR="00165779" w:rsidRPr="007B6D4B" w:rsidDel="005649A7">
          <w:rPr>
            <w:sz w:val="22"/>
            <w:szCs w:val="22"/>
          </w:rPr>
          <w:delText>O</w:delText>
        </w:r>
      </w:del>
      <w:r w:rsidR="00165779" w:rsidRPr="007B6D4B">
        <w:rPr>
          <w:sz w:val="22"/>
          <w:szCs w:val="22"/>
        </w:rPr>
        <w:t xml:space="preserve">ur </w:t>
      </w:r>
      <w:del w:id="1064" w:author="Jack Allen" w:date="2015-12-13T14:40:00Z">
        <w:r w:rsidR="00165779" w:rsidRPr="007B6D4B" w:rsidDel="005649A7">
          <w:rPr>
            <w:sz w:val="22"/>
            <w:szCs w:val="22"/>
          </w:rPr>
          <w:delText xml:space="preserve">sequence </w:delText>
        </w:r>
      </w:del>
      <w:ins w:id="1065" w:author="Jack Allen" w:date="2015-12-13T14:40:00Z">
        <w:r w:rsidRPr="007B6D4B">
          <w:rPr>
            <w:sz w:val="22"/>
            <w:szCs w:val="22"/>
          </w:rPr>
          <w:t>framework to</w:t>
        </w:r>
      </w:ins>
      <w:del w:id="1066" w:author="Jack Allen" w:date="2015-12-13T14:40:00Z">
        <w:r w:rsidR="00165779" w:rsidRPr="007B6D4B" w:rsidDel="005649A7">
          <w:rPr>
            <w:sz w:val="22"/>
            <w:szCs w:val="22"/>
          </w:rPr>
          <w:delText>will</w:delText>
        </w:r>
      </w:del>
      <w:r w:rsidR="00165779" w:rsidRPr="007B6D4B">
        <w:rPr>
          <w:sz w:val="22"/>
          <w:szCs w:val="22"/>
        </w:rPr>
        <w:t xml:space="preserve"> provide measurements that </w:t>
      </w:r>
      <w:ins w:id="1067" w:author="Peter Jezzard" w:date="2015-11-10T10:35:00Z">
        <w:r w:rsidR="00D95925" w:rsidRPr="007B6D4B">
          <w:rPr>
            <w:sz w:val="22"/>
            <w:szCs w:val="22"/>
          </w:rPr>
          <w:t>c</w:t>
        </w:r>
      </w:ins>
      <w:del w:id="1068" w:author="Peter Jezzard" w:date="2015-11-10T10:35:00Z">
        <w:r w:rsidR="00165779" w:rsidRPr="007B6D4B" w:rsidDel="00D95925">
          <w:rPr>
            <w:sz w:val="22"/>
            <w:szCs w:val="22"/>
          </w:rPr>
          <w:delText>w</w:delText>
        </w:r>
      </w:del>
      <w:r w:rsidR="00165779" w:rsidRPr="007B6D4B">
        <w:rPr>
          <w:sz w:val="22"/>
          <w:szCs w:val="22"/>
        </w:rPr>
        <w:t xml:space="preserve">ould normally </w:t>
      </w:r>
      <w:ins w:id="1069" w:author="Peter Jezzard" w:date="2015-11-10T10:35:00Z">
        <w:r w:rsidR="00D95925" w:rsidRPr="007B6D4B">
          <w:rPr>
            <w:sz w:val="22"/>
            <w:szCs w:val="22"/>
          </w:rPr>
          <w:t xml:space="preserve">only </w:t>
        </w:r>
      </w:ins>
      <w:r w:rsidR="00165779" w:rsidRPr="007B6D4B">
        <w:rPr>
          <w:sz w:val="22"/>
          <w:szCs w:val="22"/>
        </w:rPr>
        <w:t>be obtained from several different types of sequence</w:t>
      </w:r>
      <w:ins w:id="1070" w:author="Jack Allen" w:date="2015-12-13T15:26:00Z">
        <w:r w:rsidR="00CC4442" w:rsidRPr="007B6D4B">
          <w:rPr>
            <w:sz w:val="22"/>
            <w:szCs w:val="22"/>
          </w:rPr>
          <w:t xml:space="preserve">, </w:t>
        </w:r>
      </w:ins>
      <w:del w:id="1071" w:author="Jack Allen" w:date="2015-12-13T15:26:00Z">
        <w:r w:rsidR="00165779" w:rsidRPr="007B6D4B" w:rsidDel="00CC4442">
          <w:rPr>
            <w:sz w:val="22"/>
            <w:szCs w:val="22"/>
          </w:rPr>
          <w:delText>.</w:delText>
        </w:r>
      </w:del>
      <w:del w:id="1072" w:author="Jack Allen" w:date="2015-12-08T17:52:00Z">
        <w:r w:rsidR="00165779" w:rsidRPr="007B6D4B" w:rsidDel="00885A8B">
          <w:rPr>
            <w:sz w:val="22"/>
            <w:szCs w:val="22"/>
          </w:rPr>
          <w:delText xml:space="preserve"> </w:delText>
        </w:r>
      </w:del>
      <w:del w:id="1073" w:author="Jack Allen" w:date="2015-12-13T15:26:00Z">
        <w:r w:rsidR="00165779" w:rsidRPr="007B6D4B" w:rsidDel="00CC4442">
          <w:rPr>
            <w:sz w:val="22"/>
            <w:szCs w:val="22"/>
          </w:rPr>
          <w:delText xml:space="preserve">This will </w:delText>
        </w:r>
      </w:del>
      <w:ins w:id="1074" w:author="Peter Jezzard" w:date="2015-11-10T10:35:00Z">
        <w:del w:id="1075" w:author="Jack Allen" w:date="2015-12-13T15:26:00Z">
          <w:r w:rsidR="00D95925" w:rsidRPr="007B6D4B" w:rsidDel="00CC4442">
            <w:rPr>
              <w:sz w:val="22"/>
              <w:szCs w:val="22"/>
            </w:rPr>
            <w:delText xml:space="preserve">should </w:delText>
          </w:r>
        </w:del>
      </w:ins>
      <w:r w:rsidR="00165779" w:rsidRPr="007B6D4B">
        <w:rPr>
          <w:sz w:val="22"/>
          <w:szCs w:val="22"/>
        </w:rPr>
        <w:t>result</w:t>
      </w:r>
      <w:ins w:id="1076" w:author="Jack Allen" w:date="2015-12-13T15:26:00Z">
        <w:r w:rsidR="00CC4442" w:rsidRPr="007B6D4B">
          <w:rPr>
            <w:sz w:val="22"/>
            <w:szCs w:val="22"/>
          </w:rPr>
          <w:t>ing</w:t>
        </w:r>
      </w:ins>
      <w:r w:rsidR="00165779" w:rsidRPr="007B6D4B">
        <w:rPr>
          <w:sz w:val="22"/>
          <w:szCs w:val="22"/>
        </w:rPr>
        <w:t xml:space="preserve"> in a </w:t>
      </w:r>
      <w:del w:id="1077" w:author="Peter Jezzard" w:date="2015-11-10T10:35:00Z">
        <w:r w:rsidR="00165779" w:rsidRPr="007B6D4B" w:rsidDel="00D95925">
          <w:rPr>
            <w:sz w:val="22"/>
            <w:szCs w:val="22"/>
          </w:rPr>
          <w:delText xml:space="preserve">dramatic </w:delText>
        </w:r>
      </w:del>
      <w:ins w:id="1078" w:author="Peter Jezzard" w:date="2015-11-10T10:35:00Z">
        <w:r w:rsidR="00D95925" w:rsidRPr="007B6D4B">
          <w:rPr>
            <w:sz w:val="22"/>
            <w:szCs w:val="22"/>
          </w:rPr>
          <w:t xml:space="preserve">significant </w:t>
        </w:r>
      </w:ins>
      <w:r w:rsidR="00165779" w:rsidRPr="007B6D4B">
        <w:rPr>
          <w:sz w:val="22"/>
          <w:szCs w:val="22"/>
        </w:rPr>
        <w:t xml:space="preserve">reduction in </w:t>
      </w:r>
      <w:del w:id="1079" w:author="Jack Allen" w:date="2015-12-13T15:27:00Z">
        <w:r w:rsidR="00165779" w:rsidRPr="007B6D4B" w:rsidDel="00CC4442">
          <w:rPr>
            <w:sz w:val="22"/>
            <w:szCs w:val="22"/>
          </w:rPr>
          <w:delText xml:space="preserve">the required </w:delText>
        </w:r>
      </w:del>
      <w:del w:id="1080" w:author="Peter Jezzard" w:date="2015-11-10T10:35:00Z">
        <w:r w:rsidR="00165779" w:rsidRPr="007B6D4B" w:rsidDel="00151739">
          <w:rPr>
            <w:sz w:val="22"/>
            <w:szCs w:val="22"/>
          </w:rPr>
          <w:delText xml:space="preserve">amount of </w:delText>
        </w:r>
      </w:del>
      <w:r w:rsidR="00165779" w:rsidRPr="007B6D4B">
        <w:rPr>
          <w:sz w:val="22"/>
          <w:szCs w:val="22"/>
        </w:rPr>
        <w:t xml:space="preserve">scan time </w:t>
      </w:r>
      <w:ins w:id="1081" w:author="Jack Allen" w:date="2015-12-13T15:27:00Z">
        <w:r w:rsidR="00CC4442" w:rsidRPr="007B6D4B">
          <w:rPr>
            <w:sz w:val="22"/>
            <w:szCs w:val="22"/>
          </w:rPr>
          <w:t>when</w:t>
        </w:r>
      </w:ins>
      <w:del w:id="1082" w:author="Jack Allen" w:date="2015-12-13T15:27:00Z">
        <w:r w:rsidR="00165779" w:rsidRPr="007B6D4B" w:rsidDel="00CC4442">
          <w:rPr>
            <w:sz w:val="22"/>
            <w:szCs w:val="22"/>
          </w:rPr>
          <w:delText>in</w:delText>
        </w:r>
      </w:del>
      <w:r w:rsidR="00165779" w:rsidRPr="007B6D4B">
        <w:rPr>
          <w:sz w:val="22"/>
          <w:szCs w:val="22"/>
        </w:rPr>
        <w:t xml:space="preserve"> </w:t>
      </w:r>
      <w:del w:id="1083" w:author="Jack Allen" w:date="2015-12-13T15:27:00Z">
        <w:r w:rsidR="00165779" w:rsidRPr="007B6D4B" w:rsidDel="00CC4442">
          <w:rPr>
            <w:sz w:val="22"/>
            <w:szCs w:val="22"/>
          </w:rPr>
          <w:delText>comparison to</w:delText>
        </w:r>
      </w:del>
      <w:ins w:id="1084" w:author="Jack Allen" w:date="2015-12-13T15:27:00Z">
        <w:r w:rsidR="00CC4442" w:rsidRPr="007B6D4B">
          <w:rPr>
            <w:sz w:val="22"/>
            <w:szCs w:val="22"/>
          </w:rPr>
          <w:t>compared with</w:t>
        </w:r>
      </w:ins>
      <w:r w:rsidR="00165779" w:rsidRPr="007B6D4B">
        <w:rPr>
          <w:sz w:val="22"/>
          <w:szCs w:val="22"/>
        </w:rPr>
        <w:t xml:space="preserve"> conventional protocols. </w:t>
      </w:r>
      <w:del w:id="1085" w:author="Jack Allen" w:date="2015-12-13T15:27:00Z">
        <w:r w:rsidR="00165779" w:rsidRPr="007B6D4B" w:rsidDel="00CC4442">
          <w:rPr>
            <w:sz w:val="22"/>
            <w:szCs w:val="22"/>
          </w:rPr>
          <w:delText>The properties that we measure with our</w:delText>
        </w:r>
      </w:del>
      <w:ins w:id="1086" w:author="Jack Allen" w:date="2015-12-13T15:27:00Z">
        <w:r w:rsidR="00CC4442" w:rsidRPr="007B6D4B">
          <w:rPr>
            <w:sz w:val="22"/>
            <w:szCs w:val="22"/>
          </w:rPr>
          <w:t>Our measured properties</w:t>
        </w:r>
      </w:ins>
      <w:del w:id="1087" w:author="Jack Allen" w:date="2015-12-13T15:27:00Z">
        <w:r w:rsidR="00165779" w:rsidRPr="007B6D4B" w:rsidDel="00CC4442">
          <w:rPr>
            <w:sz w:val="22"/>
            <w:szCs w:val="22"/>
          </w:rPr>
          <w:delText xml:space="preserve"> sequence</w:delText>
        </w:r>
      </w:del>
      <w:r w:rsidR="00165779" w:rsidRPr="007B6D4B">
        <w:rPr>
          <w:sz w:val="22"/>
          <w:szCs w:val="22"/>
        </w:rPr>
        <w:t xml:space="preserve"> will be passed to other frameworks within the protocol. For example, a separate </w:t>
      </w:r>
      <w:ins w:id="1088" w:author="Peter Jezzard" w:date="2015-11-10T10:36:00Z">
        <w:r w:rsidR="00151739" w:rsidRPr="007B6D4B">
          <w:rPr>
            <w:sz w:val="22"/>
            <w:szCs w:val="22"/>
          </w:rPr>
          <w:t>chemical exchange saturation transfer (</w:t>
        </w:r>
      </w:ins>
      <w:r w:rsidR="00165779" w:rsidRPr="007B6D4B">
        <w:rPr>
          <w:sz w:val="22"/>
          <w:szCs w:val="22"/>
        </w:rPr>
        <w:t>CEST</w:t>
      </w:r>
      <w:ins w:id="1089" w:author="Peter Jezzard" w:date="2015-11-10T10:36:00Z">
        <w:r w:rsidR="00151739" w:rsidRPr="007B6D4B">
          <w:rPr>
            <w:sz w:val="22"/>
            <w:szCs w:val="22"/>
          </w:rPr>
          <w:t>)</w:t>
        </w:r>
      </w:ins>
      <w:r w:rsidR="00165779" w:rsidRPr="007B6D4B">
        <w:rPr>
          <w:sz w:val="22"/>
          <w:szCs w:val="22"/>
        </w:rPr>
        <w:t xml:space="preserve"> </w:t>
      </w:r>
      <w:ins w:id="1090" w:author="Peter Jezzard" w:date="2015-11-10T10:36:00Z">
        <w:r w:rsidR="003F27D4" w:rsidRPr="007B6D4B">
          <w:rPr>
            <w:sz w:val="22"/>
            <w:szCs w:val="22"/>
          </w:rPr>
          <w:t xml:space="preserve">analysis </w:t>
        </w:r>
      </w:ins>
      <w:r w:rsidR="00165779" w:rsidRPr="007B6D4B">
        <w:rPr>
          <w:sz w:val="22"/>
          <w:szCs w:val="22"/>
        </w:rPr>
        <w:t xml:space="preserve">pipeline </w:t>
      </w:r>
      <w:ins w:id="1091" w:author="Jack Allen" w:date="2015-12-13T15:27:00Z">
        <w:r w:rsidR="00CC4442" w:rsidRPr="007B6D4B">
          <w:rPr>
            <w:sz w:val="22"/>
            <w:szCs w:val="22"/>
          </w:rPr>
          <w:t xml:space="preserve">will benefit from our quickly acquired </w:t>
        </w:r>
      </w:ins>
      <w:del w:id="1092" w:author="Peter Jezzard" w:date="2015-11-10T10:36:00Z">
        <w:r w:rsidR="00165779" w:rsidRPr="007B6D4B" w:rsidDel="003F27D4">
          <w:rPr>
            <w:sz w:val="22"/>
            <w:szCs w:val="22"/>
          </w:rPr>
          <w:delText xml:space="preserve">will </w:delText>
        </w:r>
      </w:del>
      <w:ins w:id="1093" w:author="Peter Jezzard" w:date="2015-11-10T10:36:00Z">
        <w:del w:id="1094" w:author="Jack Allen" w:date="2015-12-13T15:29:00Z">
          <w:r w:rsidR="003F27D4" w:rsidRPr="007B6D4B" w:rsidDel="00CC4442">
            <w:rPr>
              <w:sz w:val="22"/>
              <w:szCs w:val="22"/>
            </w:rPr>
            <w:delText xml:space="preserve">requires </w:delText>
          </w:r>
        </w:del>
        <w:del w:id="1095" w:author="Jack Allen" w:date="2015-12-13T15:28:00Z">
          <w:r w:rsidR="003F27D4" w:rsidRPr="007B6D4B" w:rsidDel="00CC4442">
            <w:rPr>
              <w:sz w:val="22"/>
              <w:szCs w:val="22"/>
            </w:rPr>
            <w:delText xml:space="preserve">knowledge of </w:delText>
          </w:r>
        </w:del>
      </w:ins>
      <w:del w:id="1096" w:author="Peter Jezzard" w:date="2015-11-10T10:36:00Z">
        <w:r w:rsidR="00165779" w:rsidRPr="007B6D4B" w:rsidDel="003F27D4">
          <w:rPr>
            <w:sz w:val="22"/>
            <w:szCs w:val="22"/>
          </w:rPr>
          <w:delText xml:space="preserve">use our </w:delText>
        </w:r>
      </w:del>
      <w:r w:rsidR="00165779" w:rsidRPr="007B6D4B">
        <w:rPr>
          <w:sz w:val="22"/>
          <w:szCs w:val="22"/>
        </w:rPr>
        <w:t>T</w:t>
      </w:r>
      <w:r w:rsidR="00165779" w:rsidRPr="007B6D4B">
        <w:rPr>
          <w:sz w:val="22"/>
          <w:szCs w:val="22"/>
          <w:vertAlign w:val="subscript"/>
        </w:rPr>
        <w:t>1</w:t>
      </w:r>
      <w:r w:rsidR="00165779" w:rsidRPr="007B6D4B">
        <w:rPr>
          <w:sz w:val="22"/>
          <w:szCs w:val="22"/>
        </w:rPr>
        <w:t xml:space="preserve"> and T</w:t>
      </w:r>
      <w:r w:rsidR="00165779" w:rsidRPr="007B6D4B">
        <w:rPr>
          <w:sz w:val="22"/>
          <w:szCs w:val="22"/>
          <w:vertAlign w:val="subscript"/>
        </w:rPr>
        <w:t>2</w:t>
      </w:r>
      <w:del w:id="1097" w:author="Jack Allen" w:date="2015-12-13T15:28:00Z">
        <w:r w:rsidR="00165779" w:rsidRPr="007B6D4B" w:rsidDel="00CC4442">
          <w:rPr>
            <w:sz w:val="22"/>
            <w:szCs w:val="22"/>
          </w:rPr>
          <w:delText xml:space="preserve"> </w:delText>
        </w:r>
      </w:del>
      <w:del w:id="1098" w:author="Jack Allen" w:date="2015-11-11T21:31:00Z">
        <w:r w:rsidR="00165779" w:rsidRPr="007B6D4B" w:rsidDel="00850F68">
          <w:rPr>
            <w:sz w:val="22"/>
            <w:szCs w:val="22"/>
          </w:rPr>
          <w:delText>measurements</w:delText>
        </w:r>
      </w:del>
      <w:ins w:id="1099" w:author="Peter Jezzard" w:date="2015-11-10T10:36:00Z">
        <w:del w:id="1100" w:author="Jack Allen" w:date="2015-11-11T21:31:00Z">
          <w:r w:rsidR="003F27D4" w:rsidRPr="007B6D4B" w:rsidDel="00850F68">
            <w:rPr>
              <w:sz w:val="22"/>
              <w:szCs w:val="22"/>
            </w:rPr>
            <w:delText>, tha</w:delText>
          </w:r>
        </w:del>
      </w:ins>
      <w:ins w:id="1101" w:author="Jack Allen" w:date="2015-12-13T15:28:00Z">
        <w:r w:rsidR="00CC4442" w:rsidRPr="007B6D4B">
          <w:rPr>
            <w:sz w:val="22"/>
            <w:szCs w:val="22"/>
          </w:rPr>
          <w:t xml:space="preserve"> measurements. </w:t>
        </w:r>
      </w:ins>
      <w:ins w:id="1102" w:author="Peter Jezzard" w:date="2015-11-10T10:36:00Z">
        <w:del w:id="1103" w:author="Jack Allen" w:date="2015-11-11T21:31:00Z">
          <w:r w:rsidR="003F27D4" w:rsidRPr="007B6D4B" w:rsidDel="00850F68">
            <w:rPr>
              <w:sz w:val="22"/>
              <w:szCs w:val="22"/>
            </w:rPr>
            <w:delText>t</w:delText>
          </w:r>
        </w:del>
        <w:del w:id="1104" w:author="Jack Allen" w:date="2015-12-13T15:29:00Z">
          <w:r w:rsidR="003F27D4" w:rsidRPr="007B6D4B" w:rsidDel="00CC4442">
            <w:rPr>
              <w:sz w:val="22"/>
              <w:szCs w:val="22"/>
            </w:rPr>
            <w:delText xml:space="preserve"> can be provided by the MRF method</w:delText>
          </w:r>
        </w:del>
      </w:ins>
      <w:del w:id="1105" w:author="Jack Allen" w:date="2015-12-13T15:29:00Z">
        <w:r w:rsidR="00165779" w:rsidRPr="007B6D4B" w:rsidDel="00CC4442">
          <w:rPr>
            <w:sz w:val="22"/>
            <w:szCs w:val="22"/>
          </w:rPr>
          <w:delText xml:space="preserve">. </w:delText>
        </w:r>
      </w:del>
      <w:r w:rsidR="00165779" w:rsidRPr="007B6D4B">
        <w:rPr>
          <w:sz w:val="22"/>
          <w:szCs w:val="22"/>
        </w:rPr>
        <w:t>Also, by varying the time between the refocusing pulse and the sampling of the cent</w:t>
      </w:r>
      <w:del w:id="1106" w:author="Jack Allen" w:date="2015-12-09T15:30:00Z">
        <w:r w:rsidR="00165779" w:rsidRPr="007B6D4B" w:rsidDel="005813C1">
          <w:rPr>
            <w:sz w:val="22"/>
            <w:szCs w:val="22"/>
          </w:rPr>
          <w:delText>e</w:delText>
        </w:r>
      </w:del>
      <w:r w:rsidR="00165779" w:rsidRPr="007B6D4B">
        <w:rPr>
          <w:sz w:val="22"/>
          <w:szCs w:val="22"/>
        </w:rPr>
        <w:t>r</w:t>
      </w:r>
      <w:ins w:id="1107" w:author="Jack Allen" w:date="2015-12-09T15:30:00Z">
        <w:r w:rsidR="005813C1" w:rsidRPr="007B6D4B">
          <w:rPr>
            <w:sz w:val="22"/>
            <w:szCs w:val="22"/>
          </w:rPr>
          <w:t>e</w:t>
        </w:r>
      </w:ins>
      <w:r w:rsidR="00165779" w:rsidRPr="007B6D4B">
        <w:rPr>
          <w:sz w:val="22"/>
          <w:szCs w:val="22"/>
        </w:rPr>
        <w:t xml:space="preserve"> of k-space, we </w:t>
      </w:r>
      <w:del w:id="1108" w:author="Jack Allen" w:date="2015-11-12T10:54:00Z">
        <w:r w:rsidR="00165779" w:rsidRPr="007B6D4B" w:rsidDel="00514DA0">
          <w:rPr>
            <w:sz w:val="22"/>
            <w:szCs w:val="22"/>
          </w:rPr>
          <w:delText xml:space="preserve">will </w:delText>
        </w:r>
      </w:del>
      <w:ins w:id="1109" w:author="Jack Allen" w:date="2015-11-12T10:54:00Z">
        <w:r w:rsidR="00514DA0" w:rsidRPr="007B6D4B">
          <w:rPr>
            <w:sz w:val="22"/>
            <w:szCs w:val="22"/>
          </w:rPr>
          <w:t xml:space="preserve">aim to </w:t>
        </w:r>
      </w:ins>
      <w:r w:rsidR="00165779" w:rsidRPr="007B6D4B">
        <w:rPr>
          <w:sz w:val="22"/>
          <w:szCs w:val="22"/>
        </w:rPr>
        <w:t>obtain values of T</w:t>
      </w:r>
      <w:r w:rsidR="00165779" w:rsidRPr="007B6D4B">
        <w:rPr>
          <w:sz w:val="22"/>
          <w:szCs w:val="22"/>
          <w:vertAlign w:val="subscript"/>
        </w:rPr>
        <w:t>2</w:t>
      </w:r>
      <w:r w:rsidR="00165779" w:rsidRPr="007B6D4B">
        <w:rPr>
          <w:sz w:val="22"/>
          <w:szCs w:val="22"/>
          <w:vertAlign w:val="superscript"/>
          <w:rPrChange w:id="1110" w:author="Jack Allen" w:date="2015-12-13T22:51:00Z">
            <w:rPr>
              <w:sz w:val="22"/>
              <w:szCs w:val="22"/>
            </w:rPr>
          </w:rPrChange>
        </w:rPr>
        <w:t>*</w:t>
      </w:r>
      <w:r w:rsidR="00165779" w:rsidRPr="007B6D4B">
        <w:rPr>
          <w:sz w:val="22"/>
          <w:szCs w:val="22"/>
        </w:rPr>
        <w:t xml:space="preserve"> which will be used by a quantitative BOLD framework.</w:t>
      </w:r>
    </w:p>
    <w:p w14:paraId="3F059C4A" w14:textId="77777777" w:rsidR="00624C31" w:rsidRPr="007B6D4B" w:rsidDel="00304DD7" w:rsidRDefault="00624C31" w:rsidP="00165779">
      <w:pPr>
        <w:rPr>
          <w:del w:id="1111" w:author="Jack Allen" w:date="2015-11-11T21:55:00Z"/>
          <w:sz w:val="22"/>
          <w:szCs w:val="22"/>
        </w:rPr>
      </w:pPr>
    </w:p>
    <w:p w14:paraId="4790AD86" w14:textId="2B69D715" w:rsidR="00F41198" w:rsidRPr="007B6D4B" w:rsidDel="0041725C" w:rsidRDefault="00F41198" w:rsidP="00F41198">
      <w:pPr>
        <w:pStyle w:val="ListParagraph"/>
        <w:numPr>
          <w:ilvl w:val="2"/>
          <w:numId w:val="1"/>
        </w:numPr>
        <w:rPr>
          <w:del w:id="1112" w:author="Jack Allen" w:date="2015-11-11T17:02:00Z"/>
          <w:b/>
          <w:sz w:val="22"/>
          <w:szCs w:val="22"/>
        </w:rPr>
      </w:pPr>
      <w:del w:id="1113" w:author="Jack Allen" w:date="2015-11-11T17:02:00Z">
        <w:r w:rsidRPr="007B6D4B" w:rsidDel="0041725C">
          <w:rPr>
            <w:b/>
            <w:sz w:val="22"/>
            <w:szCs w:val="22"/>
          </w:rPr>
          <w:delText>Validation with Excitation Field Gold Standard</w:delText>
        </w:r>
      </w:del>
      <w:ins w:id="1114" w:author="Peter Jezzard" w:date="2015-11-10T10:38:00Z">
        <w:del w:id="1115" w:author="Jack Allen" w:date="2015-11-11T17:02:00Z">
          <w:r w:rsidR="005A7750" w:rsidRPr="007B6D4B" w:rsidDel="0041725C">
            <w:rPr>
              <w:b/>
              <w:sz w:val="22"/>
              <w:szCs w:val="22"/>
            </w:rPr>
            <w:delText>Independently Acquired B1 Maps</w:delText>
          </w:r>
        </w:del>
      </w:ins>
    </w:p>
    <w:p w14:paraId="0947D6F5" w14:textId="3DF0787D" w:rsidR="00442109" w:rsidRPr="007B6D4B" w:rsidDel="00B256C7" w:rsidRDefault="00442109" w:rsidP="00442109">
      <w:pPr>
        <w:rPr>
          <w:del w:id="1116" w:author="Jack Allen" w:date="2015-11-11T15:54:00Z"/>
          <w:sz w:val="22"/>
          <w:szCs w:val="22"/>
        </w:rPr>
      </w:pPr>
      <w:del w:id="1117" w:author="Jack Allen" w:date="2015-11-11T15:50:00Z">
        <w:r w:rsidRPr="007B6D4B" w:rsidDel="00B256C7">
          <w:rPr>
            <w:sz w:val="22"/>
            <w:szCs w:val="22"/>
          </w:rPr>
          <w:delText>*c</w:delText>
        </w:r>
      </w:del>
      <w:del w:id="1118" w:author="Jack Allen" w:date="2015-11-11T15:52:00Z">
        <w:r w:rsidRPr="007B6D4B" w:rsidDel="00B256C7">
          <w:rPr>
            <w:sz w:val="22"/>
            <w:szCs w:val="22"/>
          </w:rPr>
          <w:delText xml:space="preserve">ross </w:delText>
        </w:r>
      </w:del>
      <w:del w:id="1119" w:author="Jack Allen" w:date="2015-11-11T15:50:00Z">
        <w:r w:rsidRPr="007B6D4B" w:rsidDel="00B256C7">
          <w:rPr>
            <w:sz w:val="22"/>
            <w:szCs w:val="22"/>
          </w:rPr>
          <w:delText xml:space="preserve">validate </w:delText>
        </w:r>
      </w:del>
      <w:del w:id="1120" w:author="Jack Allen" w:date="2015-11-11T17:02:00Z">
        <w:r w:rsidRPr="007B6D4B" w:rsidDel="0041725C">
          <w:rPr>
            <w:sz w:val="22"/>
            <w:szCs w:val="22"/>
          </w:rPr>
          <w:delText xml:space="preserve">MRF </w:delText>
        </w:r>
      </w:del>
      <w:del w:id="1121" w:author="Jack Allen" w:date="2015-11-11T15:52:00Z">
        <w:r w:rsidRPr="007B6D4B" w:rsidDel="00B256C7">
          <w:rPr>
            <w:sz w:val="22"/>
            <w:szCs w:val="22"/>
          </w:rPr>
          <w:delText>with B1</w:delText>
        </w:r>
      </w:del>
      <w:del w:id="1122" w:author="Jack Allen" w:date="2015-11-11T15:55:00Z">
        <w:r w:rsidRPr="007B6D4B" w:rsidDel="00B256C7">
          <w:rPr>
            <w:sz w:val="22"/>
            <w:szCs w:val="22"/>
          </w:rPr>
          <w:delText xml:space="preserve"> </w:delText>
        </w:r>
      </w:del>
      <w:del w:id="1123" w:author="Jack Allen" w:date="2015-11-11T15:53:00Z">
        <w:r w:rsidRPr="007B6D4B" w:rsidDel="00B256C7">
          <w:rPr>
            <w:sz w:val="22"/>
            <w:szCs w:val="22"/>
          </w:rPr>
          <w:delText>gold standard</w:delText>
        </w:r>
      </w:del>
    </w:p>
    <w:p w14:paraId="7C883486" w14:textId="572B34E1" w:rsidR="009D3045" w:rsidRPr="007B6D4B" w:rsidDel="0041725C" w:rsidRDefault="00F737BF" w:rsidP="00442109">
      <w:pPr>
        <w:rPr>
          <w:del w:id="1124" w:author="Jack Allen" w:date="2015-11-11T17:02:00Z"/>
          <w:sz w:val="22"/>
          <w:szCs w:val="22"/>
        </w:rPr>
      </w:pPr>
      <w:del w:id="1125" w:author="Jack Allen" w:date="2015-11-11T15:54:00Z">
        <w:r w:rsidRPr="007B6D4B" w:rsidDel="00B256C7">
          <w:rPr>
            <w:sz w:val="22"/>
            <w:szCs w:val="22"/>
          </w:rPr>
          <w:tab/>
        </w:r>
      </w:del>
    </w:p>
    <w:p w14:paraId="414ABB22" w14:textId="2F98797A" w:rsidR="00F737BF" w:rsidRPr="007B6D4B" w:rsidDel="0041725C" w:rsidRDefault="00F737BF" w:rsidP="00F737BF">
      <w:pPr>
        <w:pStyle w:val="ListParagraph"/>
        <w:numPr>
          <w:ilvl w:val="2"/>
          <w:numId w:val="1"/>
        </w:numPr>
        <w:rPr>
          <w:del w:id="1126" w:author="Jack Allen" w:date="2015-11-11T17:02:00Z"/>
          <w:b/>
          <w:sz w:val="22"/>
          <w:szCs w:val="22"/>
        </w:rPr>
      </w:pPr>
      <w:del w:id="1127" w:author="Jack Allen" w:date="2015-11-11T17:02:00Z">
        <w:r w:rsidRPr="007B6D4B" w:rsidDel="0041725C">
          <w:rPr>
            <w:b/>
            <w:sz w:val="22"/>
            <w:szCs w:val="22"/>
          </w:rPr>
          <w:delText>Separate B1 and T1 Sensitivity</w:delText>
        </w:r>
      </w:del>
    </w:p>
    <w:p w14:paraId="45417DE9" w14:textId="77777777" w:rsidR="009D3045" w:rsidRPr="007B6D4B" w:rsidDel="0041725C" w:rsidRDefault="009D3045" w:rsidP="00165779">
      <w:pPr>
        <w:rPr>
          <w:del w:id="1128" w:author="Jack Allen" w:date="2015-11-11T17:01:00Z"/>
          <w:sz w:val="22"/>
          <w:szCs w:val="22"/>
        </w:rPr>
      </w:pPr>
    </w:p>
    <w:p w14:paraId="781336B4" w14:textId="2096C6FB" w:rsidR="00442109" w:rsidRPr="007B6D4B" w:rsidDel="006D04DF" w:rsidRDefault="001437BE" w:rsidP="00F737BF">
      <w:pPr>
        <w:pStyle w:val="ListParagraph"/>
        <w:numPr>
          <w:ilvl w:val="2"/>
          <w:numId w:val="1"/>
        </w:numPr>
        <w:rPr>
          <w:del w:id="1129" w:author="Jack Allen" w:date="2015-11-10T18:18:00Z"/>
          <w:sz w:val="22"/>
          <w:szCs w:val="22"/>
        </w:rPr>
      </w:pPr>
      <w:del w:id="1130" w:author="Jack Allen" w:date="2015-11-11T16:58:00Z">
        <w:r w:rsidRPr="007B6D4B" w:rsidDel="0041725C">
          <w:rPr>
            <w:b/>
            <w:sz w:val="22"/>
            <w:szCs w:val="22"/>
          </w:rPr>
          <w:delText>Produce a new</w:delText>
        </w:r>
        <w:r w:rsidR="00442109" w:rsidRPr="007B6D4B" w:rsidDel="0041725C">
          <w:rPr>
            <w:b/>
            <w:sz w:val="22"/>
            <w:szCs w:val="22"/>
          </w:rPr>
          <w:delText xml:space="preserve"> </w:delText>
        </w:r>
        <w:r w:rsidRPr="007B6D4B" w:rsidDel="0041725C">
          <w:rPr>
            <w:b/>
            <w:sz w:val="22"/>
            <w:szCs w:val="22"/>
          </w:rPr>
          <w:delText>P</w:delText>
        </w:r>
        <w:r w:rsidR="00442109" w:rsidRPr="007B6D4B" w:rsidDel="0041725C">
          <w:rPr>
            <w:b/>
            <w:sz w:val="22"/>
            <w:szCs w:val="22"/>
          </w:rPr>
          <w:delText>hantom</w:delText>
        </w:r>
      </w:del>
    </w:p>
    <w:p w14:paraId="27AB2127" w14:textId="535C3C30" w:rsidR="001A7372" w:rsidRPr="007B6D4B" w:rsidDel="0041725C" w:rsidRDefault="001A7372">
      <w:pPr>
        <w:pStyle w:val="ListParagraph"/>
        <w:numPr>
          <w:ilvl w:val="2"/>
          <w:numId w:val="10"/>
        </w:numPr>
        <w:rPr>
          <w:del w:id="1131" w:author="Jack Allen" w:date="2015-11-11T16:58:00Z"/>
          <w:sz w:val="22"/>
          <w:szCs w:val="22"/>
          <w:rPrChange w:id="1132" w:author="Jack Allen" w:date="2015-12-13T22:51:00Z">
            <w:rPr>
              <w:del w:id="1133" w:author="Jack Allen" w:date="2015-11-11T16:58:00Z"/>
            </w:rPr>
          </w:rPrChange>
        </w:rPr>
        <w:pPrChange w:id="1134" w:author="Jack Allen" w:date="2015-11-10T18:18:00Z">
          <w:pPr/>
        </w:pPrChange>
      </w:pPr>
    </w:p>
    <w:p w14:paraId="36031E97" w14:textId="3F644D7C" w:rsidR="001A7372" w:rsidRPr="007B6D4B" w:rsidDel="006D04DF" w:rsidRDefault="001A7372" w:rsidP="001A7372">
      <w:pPr>
        <w:rPr>
          <w:del w:id="1135" w:author="Jack Allen" w:date="2015-11-10T18:18:00Z"/>
          <w:sz w:val="22"/>
          <w:szCs w:val="22"/>
        </w:rPr>
      </w:pPr>
      <w:del w:id="1136" w:author="Jack Allen" w:date="2015-11-11T16:58:00Z">
        <w:r w:rsidRPr="007B6D4B" w:rsidDel="0041725C">
          <w:rPr>
            <w:sz w:val="22"/>
            <w:szCs w:val="22"/>
          </w:rPr>
          <w:delText>We will produce a new phantom with T</w:delText>
        </w:r>
        <w:r w:rsidRPr="007B6D4B" w:rsidDel="0041725C">
          <w:rPr>
            <w:sz w:val="22"/>
            <w:szCs w:val="22"/>
            <w:vertAlign w:val="subscript"/>
          </w:rPr>
          <w:delText xml:space="preserve">1 </w:delText>
        </w:r>
        <w:r w:rsidRPr="007B6D4B" w:rsidDel="0041725C">
          <w:rPr>
            <w:sz w:val="22"/>
            <w:szCs w:val="22"/>
          </w:rPr>
          <w:delText>and T</w:delText>
        </w:r>
        <w:r w:rsidRPr="007B6D4B" w:rsidDel="0041725C">
          <w:rPr>
            <w:sz w:val="22"/>
            <w:szCs w:val="22"/>
            <w:vertAlign w:val="subscript"/>
          </w:rPr>
          <w:delText xml:space="preserve">2 </w:delText>
        </w:r>
        <w:r w:rsidRPr="007B6D4B" w:rsidDel="0041725C">
          <w:rPr>
            <w:sz w:val="22"/>
            <w:szCs w:val="22"/>
          </w:rPr>
          <w:delText>that are similar</w:delText>
        </w:r>
      </w:del>
      <w:ins w:id="1137" w:author="Peter Jezzard" w:date="2015-11-10T10:38:00Z">
        <w:del w:id="1138" w:author="Jack Allen" w:date="2015-11-11T16:58:00Z">
          <w:r w:rsidR="00932900" w:rsidRPr="007B6D4B" w:rsidDel="0041725C">
            <w:rPr>
              <w:sz w:val="22"/>
              <w:szCs w:val="22"/>
            </w:rPr>
            <w:delText>better span the range</w:delText>
          </w:r>
        </w:del>
      </w:ins>
      <w:del w:id="1139" w:author="Jack Allen" w:date="2015-11-11T16:58:00Z">
        <w:r w:rsidRPr="007B6D4B" w:rsidDel="0041725C">
          <w:rPr>
            <w:sz w:val="22"/>
            <w:szCs w:val="22"/>
          </w:rPr>
          <w:delText xml:space="preserve"> to those normally found in the brain </w:delText>
        </w:r>
      </w:del>
    </w:p>
    <w:p w14:paraId="46D1A52D" w14:textId="4D0AB954" w:rsidR="00442109" w:rsidRPr="007B6D4B" w:rsidDel="006D04DF" w:rsidRDefault="00442109" w:rsidP="00442109">
      <w:pPr>
        <w:rPr>
          <w:del w:id="1140" w:author="Jack Allen" w:date="2015-11-10T18:17:00Z"/>
          <w:sz w:val="22"/>
          <w:szCs w:val="22"/>
        </w:rPr>
      </w:pPr>
      <w:del w:id="1141" w:author="Jack Allen" w:date="2015-11-10T18:15:00Z">
        <w:r w:rsidRPr="007B6D4B" w:rsidDel="006D04DF">
          <w:rPr>
            <w:sz w:val="22"/>
            <w:szCs w:val="22"/>
          </w:rPr>
          <w:tab/>
          <w:delText>*</w:delText>
        </w:r>
      </w:del>
      <w:del w:id="1142" w:author="Jack Allen" w:date="2015-11-11T16:58:00Z">
        <w:r w:rsidRPr="007B6D4B" w:rsidDel="0041725C">
          <w:rPr>
            <w:sz w:val="22"/>
            <w:szCs w:val="22"/>
          </w:rPr>
          <w:delText xml:space="preserve">use </w:delText>
        </w:r>
      </w:del>
      <w:del w:id="1143" w:author="Jack Allen" w:date="2015-11-10T18:16:00Z">
        <w:r w:rsidRPr="007B6D4B" w:rsidDel="006D04DF">
          <w:rPr>
            <w:sz w:val="22"/>
            <w:szCs w:val="22"/>
          </w:rPr>
          <w:delText>a</w:delText>
        </w:r>
      </w:del>
      <w:del w:id="1144" w:author="Jack Allen" w:date="2015-11-11T16:58:00Z">
        <w:r w:rsidRPr="007B6D4B" w:rsidDel="0041725C">
          <w:rPr>
            <w:sz w:val="22"/>
            <w:szCs w:val="22"/>
          </w:rPr>
          <w:delText xml:space="preserve"> gel phantom</w:delText>
        </w:r>
      </w:del>
      <w:del w:id="1145" w:author="Jack Allen" w:date="2015-11-10T18:15:00Z">
        <w:r w:rsidRPr="007B6D4B" w:rsidDel="006D04DF">
          <w:rPr>
            <w:sz w:val="22"/>
            <w:szCs w:val="22"/>
          </w:rPr>
          <w:delText xml:space="preserve"> instead if </w:delText>
        </w:r>
      </w:del>
      <w:del w:id="1146" w:author="Jack Allen" w:date="2015-11-10T18:16:00Z">
        <w:r w:rsidRPr="007B6D4B" w:rsidDel="006D04DF">
          <w:rPr>
            <w:sz w:val="22"/>
            <w:szCs w:val="22"/>
          </w:rPr>
          <w:delText>liquid (so no</w:delText>
        </w:r>
      </w:del>
      <w:del w:id="1147" w:author="Jack Allen" w:date="2015-11-11T16:58:00Z">
        <w:r w:rsidRPr="007B6D4B" w:rsidDel="0041725C">
          <w:rPr>
            <w:sz w:val="22"/>
            <w:szCs w:val="22"/>
          </w:rPr>
          <w:delText xml:space="preserve"> convection currents</w:delText>
        </w:r>
      </w:del>
      <w:del w:id="1148" w:author="Jack Allen" w:date="2015-11-10T18:17:00Z">
        <w:r w:rsidRPr="007B6D4B" w:rsidDel="006D04DF">
          <w:rPr>
            <w:sz w:val="22"/>
            <w:szCs w:val="22"/>
          </w:rPr>
          <w:delText xml:space="preserve"> from vibration</w:delText>
        </w:r>
      </w:del>
      <w:del w:id="1149" w:author="Jack Allen" w:date="2015-11-10T18:16:00Z">
        <w:r w:rsidRPr="007B6D4B" w:rsidDel="006D04DF">
          <w:rPr>
            <w:sz w:val="22"/>
            <w:szCs w:val="22"/>
          </w:rPr>
          <w:delText>)?</w:delText>
        </w:r>
      </w:del>
    </w:p>
    <w:p w14:paraId="73BA9C37" w14:textId="2108A240" w:rsidR="00442109" w:rsidRPr="007B6D4B" w:rsidDel="006D04DF" w:rsidRDefault="006B77AC" w:rsidP="00442109">
      <w:pPr>
        <w:rPr>
          <w:del w:id="1150" w:author="Jack Allen" w:date="2015-11-10T18:17:00Z"/>
          <w:sz w:val="22"/>
          <w:szCs w:val="22"/>
        </w:rPr>
      </w:pPr>
      <w:del w:id="1151" w:author="Jack Allen" w:date="2015-11-10T18:17:00Z">
        <w:r w:rsidRPr="007B6D4B" w:rsidDel="006D04DF">
          <w:rPr>
            <w:sz w:val="22"/>
            <w:szCs w:val="22"/>
          </w:rPr>
          <w:tab/>
          <w:delText xml:space="preserve">We will test the 2D EPI sequence with a homogenous oil phantom. By doing </w:delText>
        </w:r>
      </w:del>
    </w:p>
    <w:p w14:paraId="1F3FC3CB" w14:textId="77777777" w:rsidR="00442109" w:rsidRPr="007B6D4B" w:rsidDel="006D04DF" w:rsidRDefault="00442109" w:rsidP="00442109">
      <w:pPr>
        <w:rPr>
          <w:del w:id="1152" w:author="Jack Allen" w:date="2015-11-10T18:18:00Z"/>
          <w:sz w:val="22"/>
          <w:szCs w:val="22"/>
        </w:rPr>
      </w:pPr>
    </w:p>
    <w:p w14:paraId="7A664E9B" w14:textId="7050D1B6" w:rsidR="00442109" w:rsidRPr="007B6D4B" w:rsidDel="006D04DF" w:rsidRDefault="00442109" w:rsidP="00442109">
      <w:pPr>
        <w:rPr>
          <w:del w:id="1153" w:author="Jack Allen" w:date="2015-11-10T18:18:00Z"/>
          <w:sz w:val="22"/>
          <w:szCs w:val="22"/>
        </w:rPr>
      </w:pPr>
      <w:del w:id="1154" w:author="Jack Allen" w:date="2015-11-10T18:18:00Z">
        <w:r w:rsidRPr="007B6D4B" w:rsidDel="006D04DF">
          <w:rPr>
            <w:sz w:val="22"/>
            <w:szCs w:val="22"/>
          </w:rPr>
          <w:delText>*add noise to check fitting</w:delText>
        </w:r>
      </w:del>
    </w:p>
    <w:p w14:paraId="6C46FD0A" w14:textId="77777777" w:rsidR="00442109" w:rsidRPr="007B6D4B" w:rsidDel="006D04DF" w:rsidRDefault="00442109" w:rsidP="00442109">
      <w:pPr>
        <w:rPr>
          <w:del w:id="1155" w:author="Jack Allen" w:date="2015-11-10T18:18:00Z"/>
          <w:sz w:val="22"/>
          <w:szCs w:val="22"/>
        </w:rPr>
      </w:pPr>
    </w:p>
    <w:p w14:paraId="2D0AF51D" w14:textId="6345300A" w:rsidR="00442109" w:rsidRPr="007B6D4B" w:rsidDel="006D04DF" w:rsidRDefault="00442109" w:rsidP="00442109">
      <w:pPr>
        <w:rPr>
          <w:del w:id="1156" w:author="Jack Allen" w:date="2015-11-10T18:17:00Z"/>
          <w:sz w:val="22"/>
          <w:szCs w:val="22"/>
        </w:rPr>
      </w:pPr>
      <w:del w:id="1157" w:author="Jack Allen" w:date="2015-11-10T18:17:00Z">
        <w:r w:rsidRPr="007B6D4B" w:rsidDel="006D04DF">
          <w:rPr>
            <w:sz w:val="22"/>
            <w:szCs w:val="22"/>
          </w:rPr>
          <w:delText>*give Peter pulse sequence protocol so he can simulate with IDL</w:delText>
        </w:r>
      </w:del>
    </w:p>
    <w:p w14:paraId="03E67A4C" w14:textId="3BEE7A2B" w:rsidR="00442109" w:rsidRPr="007B6D4B" w:rsidRDefault="00442109" w:rsidP="00442109">
      <w:pPr>
        <w:rPr>
          <w:sz w:val="22"/>
          <w:szCs w:val="22"/>
        </w:rPr>
      </w:pPr>
    </w:p>
    <w:p w14:paraId="28F109F1" w14:textId="0FA66E9B" w:rsidR="00165779" w:rsidRPr="007B6D4B" w:rsidRDefault="00165779">
      <w:pPr>
        <w:pStyle w:val="ListParagraph"/>
        <w:numPr>
          <w:ilvl w:val="2"/>
          <w:numId w:val="1"/>
        </w:numPr>
        <w:rPr>
          <w:ins w:id="1158" w:author="Jack Allen" w:date="2015-12-07T15:59:00Z"/>
          <w:b/>
          <w:sz w:val="22"/>
          <w:szCs w:val="22"/>
        </w:rPr>
        <w:pPrChange w:id="1159" w:author="Jack Allen" w:date="2015-11-11T17:41:00Z">
          <w:pPr>
            <w:pStyle w:val="ListParagraph"/>
            <w:numPr>
              <w:ilvl w:val="1"/>
              <w:numId w:val="10"/>
            </w:numPr>
            <w:ind w:left="792" w:hanging="432"/>
          </w:pPr>
        </w:pPrChange>
      </w:pPr>
      <w:r w:rsidRPr="007B6D4B">
        <w:rPr>
          <w:b/>
          <w:sz w:val="22"/>
          <w:szCs w:val="22"/>
          <w:rPrChange w:id="1160" w:author="Jack Allen" w:date="2015-12-13T22:51:00Z">
            <w:rPr/>
          </w:rPrChange>
        </w:rPr>
        <w:t xml:space="preserve">Extend </w:t>
      </w:r>
      <w:ins w:id="1161" w:author="Jack Allen" w:date="2015-12-13T13:51:00Z">
        <w:r w:rsidR="008F60EA" w:rsidRPr="007B6D4B">
          <w:rPr>
            <w:b/>
            <w:sz w:val="22"/>
            <w:szCs w:val="22"/>
          </w:rPr>
          <w:t xml:space="preserve">Spin Echo </w:t>
        </w:r>
      </w:ins>
      <w:r w:rsidRPr="007B6D4B">
        <w:rPr>
          <w:b/>
          <w:sz w:val="22"/>
          <w:szCs w:val="22"/>
          <w:rPrChange w:id="1162" w:author="Jack Allen" w:date="2015-12-13T22:51:00Z">
            <w:rPr/>
          </w:rPrChange>
        </w:rPr>
        <w:t>EPI Sequence to Whole Brain Coverage</w:t>
      </w:r>
    </w:p>
    <w:p w14:paraId="26A4C086" w14:textId="51E8C0AE" w:rsidR="007603A1" w:rsidRPr="007B6D4B" w:rsidRDefault="00117B9B">
      <w:pPr>
        <w:rPr>
          <w:ins w:id="1163" w:author="Jack Allen" w:date="2015-12-13T14:59:00Z"/>
          <w:rFonts w:cs="Consolas"/>
          <w:color w:val="1A1A1A"/>
          <w:sz w:val="22"/>
          <w:szCs w:val="22"/>
          <w:lang w:val="en-US"/>
        </w:rPr>
        <w:pPrChange w:id="1164" w:author="Jack Allen" w:date="2015-11-11T17:30:00Z">
          <w:pPr>
            <w:pStyle w:val="ListParagraph"/>
            <w:numPr>
              <w:ilvl w:val="1"/>
              <w:numId w:val="10"/>
            </w:numPr>
            <w:ind w:left="792" w:hanging="432"/>
          </w:pPr>
        </w:pPrChange>
      </w:pPr>
      <w:ins w:id="1165" w:author="Jack Allen" w:date="2015-12-07T15:59:00Z">
        <w:r w:rsidRPr="007B6D4B">
          <w:rPr>
            <w:rFonts w:cs="Consolas"/>
            <w:color w:val="1A1A1A"/>
            <w:sz w:val="22"/>
            <w:szCs w:val="22"/>
            <w:lang w:val="en-US"/>
            <w:rPrChange w:id="1166" w:author="Jack Allen" w:date="2015-12-13T22:51:00Z">
              <w:rPr>
                <w:lang w:val="en-US"/>
              </w:rPr>
            </w:rPrChange>
          </w:rPr>
          <w:t>Our current sequence acquires data from two slices of the sample. In order to make our framework clinically useful, we must extend the current sequence design to include more slices. We will compare two methods for achieving whole volume coverage: multiple slices and phase encoding. The first method will be inspired by a scheme</w:t>
        </w:r>
      </w:ins>
      <w:ins w:id="1167" w:author="Jack Allen" w:date="2015-12-10T11:57:00Z">
        <w:r w:rsidR="00FE04B8" w:rsidRPr="00136041">
          <w:rPr>
            <w:rFonts w:cs="Consolas"/>
            <w:color w:val="1A1A1A"/>
            <w:sz w:val="22"/>
            <w:szCs w:val="22"/>
            <w:vertAlign w:val="superscript"/>
            <w:lang w:val="en-US"/>
          </w:rPr>
          <w:fldChar w:fldCharType="begin" w:fldLock="1"/>
        </w:r>
      </w:ins>
      <w:r w:rsidR="00DF6D22" w:rsidRPr="007B6D4B">
        <w:rPr>
          <w:rFonts w:cs="Consolas"/>
          <w:color w:val="1A1A1A"/>
          <w:sz w:val="22"/>
          <w:szCs w:val="22"/>
          <w:vertAlign w:val="superscript"/>
          <w:lang w:val="en-US"/>
        </w:rPr>
        <w:instrText>ADDIN CSL_CITATION { "citationItems" : [ { "id" : "ITEM-1", "itemData" : { "ISSN" : "0740-3194", "PMID" : "11283991", "abstract" : "Determination of neurological pathology in white matter disease can be made in a semiquantitative way from T(1)- or T(2)-weighted images. A higher level of quantification based on measured T(1) or T(2) values has been either limited to specific regions of interest or to low-resolution maps. Higher-resolution T(1) maps have proved difficult to obtain due to the excessively long scan times required using conventional techniques. In this study, clinically acceptable images are obtained by using single-shot echo planar imaging (EPI) with an acquisition scheme that maximizes signal-to-noise while minimizing the scan time. Magn Reson Med 45:630-634, 2001.", "author" : [ { "dropping-particle" : "", "family" : "Clare", "given" : "S", "non-dropping-particle" : "", "parse-names" : false, "suffix" : "" }, { "dropping-particle" : "", "family" : "Jezzard", "given" : "P", "non-dropping-particle" : "", "parse-names" : false, "suffix" : "" } ], "container-title" : "Magnetic resonance in medicine : official journal of the Society of Magnetic Resonance in Medicine / Society of Magnetic Resonance in Medicine", "id" : "ITEM-1", "issue" : "4", "issued" : { "date-parts" : [ [ "2001" ] ] }, "page" : "630-634", "title" : "Rapid T(1) mapping using multislice echo planar imaging.", "type" : "article-journal", "volume" : "45" }, "uris" : [ "http://www.mendeley.com/documents/?uuid=144d44ad-270e-44cb-ba00-27d2a685f340" ] } ], "mendeley" : { "formattedCitation" : "&lt;sup&gt;25&lt;/sup&gt;", "plainTextFormattedCitation" : "25", "previouslyFormattedCitation" : "&lt;sup&gt;25&lt;/sup&gt;" }, "properties" : { "noteIndex" : 0 }, "schema" : "https://github.com/citation-style-language/schema/raw/master/csl-citation.json" }</w:instrText>
      </w:r>
      <w:r w:rsidR="00FE04B8" w:rsidRPr="007B6D4B">
        <w:rPr>
          <w:rFonts w:cs="Consolas"/>
          <w:color w:val="1A1A1A"/>
          <w:sz w:val="22"/>
          <w:szCs w:val="22"/>
          <w:vertAlign w:val="superscript"/>
          <w:lang w:val="en-US"/>
          <w:rPrChange w:id="1168" w:author="Jack Allen" w:date="2015-12-13T22:51:00Z">
            <w:rPr>
              <w:rFonts w:cs="Consolas"/>
              <w:color w:val="1A1A1A"/>
              <w:sz w:val="22"/>
              <w:szCs w:val="22"/>
              <w:vertAlign w:val="superscript"/>
              <w:lang w:val="en-US"/>
            </w:rPr>
          </w:rPrChange>
        </w:rPr>
        <w:fldChar w:fldCharType="separate"/>
      </w:r>
      <w:r w:rsidR="00517091" w:rsidRPr="007B6D4B">
        <w:rPr>
          <w:rFonts w:cs="Consolas"/>
          <w:noProof/>
          <w:color w:val="1A1A1A"/>
          <w:sz w:val="22"/>
          <w:szCs w:val="22"/>
          <w:vertAlign w:val="superscript"/>
          <w:lang w:val="en-US"/>
        </w:rPr>
        <w:t>25</w:t>
      </w:r>
      <w:ins w:id="1169" w:author="Jack Allen" w:date="2015-12-10T11:57:00Z">
        <w:r w:rsidR="00FE04B8" w:rsidRPr="007B6D4B">
          <w:rPr>
            <w:rFonts w:cs="Consolas"/>
            <w:color w:val="1A1A1A"/>
            <w:sz w:val="22"/>
            <w:szCs w:val="22"/>
            <w:vertAlign w:val="superscript"/>
            <w:lang w:val="en-US"/>
            <w:rPrChange w:id="1170" w:author="Jack Allen" w:date="2015-12-13T22:51:00Z">
              <w:rPr>
                <w:rFonts w:cs="Consolas"/>
                <w:color w:val="1A1A1A"/>
                <w:sz w:val="22"/>
                <w:szCs w:val="22"/>
                <w:vertAlign w:val="superscript"/>
                <w:lang w:val="en-US"/>
              </w:rPr>
            </w:rPrChange>
          </w:rPr>
          <w:fldChar w:fldCharType="end"/>
        </w:r>
      </w:ins>
      <w:ins w:id="1171" w:author="Jack Allen" w:date="2015-12-07T15:59:00Z">
        <w:r w:rsidR="005813C1" w:rsidRPr="007B6D4B">
          <w:rPr>
            <w:rFonts w:cs="Consolas"/>
            <w:color w:val="1A1A1A"/>
            <w:sz w:val="22"/>
            <w:szCs w:val="22"/>
            <w:lang w:val="en-US"/>
          </w:rPr>
          <w:t xml:space="preserve"> </w:t>
        </w:r>
        <w:r w:rsidRPr="007B6D4B">
          <w:rPr>
            <w:rFonts w:cs="Consolas"/>
            <w:color w:val="1A1A1A"/>
            <w:sz w:val="22"/>
            <w:szCs w:val="22"/>
            <w:lang w:val="en-US"/>
            <w:rPrChange w:id="1172" w:author="Jack Allen" w:date="2015-12-13T22:51:00Z">
              <w:rPr>
                <w:lang w:val="en-US"/>
              </w:rPr>
            </w:rPrChange>
          </w:rPr>
          <w:t>originally designed to measure T</w:t>
        </w:r>
        <w:r w:rsidRPr="007B6D4B">
          <w:rPr>
            <w:rFonts w:cs="Consolas"/>
            <w:color w:val="1A1A1A"/>
            <w:sz w:val="22"/>
            <w:szCs w:val="22"/>
            <w:vertAlign w:val="subscript"/>
            <w:lang w:val="en-US"/>
            <w:rPrChange w:id="1173" w:author="Jack Allen" w:date="2015-12-13T22:51:00Z">
              <w:rPr>
                <w:vertAlign w:val="subscript"/>
                <w:lang w:val="en-US"/>
              </w:rPr>
            </w:rPrChange>
          </w:rPr>
          <w:t>1</w:t>
        </w:r>
        <w:r w:rsidRPr="007B6D4B">
          <w:rPr>
            <w:rFonts w:cs="Consolas"/>
            <w:color w:val="1A1A1A"/>
            <w:sz w:val="22"/>
            <w:szCs w:val="22"/>
            <w:lang w:val="en-US"/>
            <w:rPrChange w:id="1174" w:author="Jack Allen" w:date="2015-12-13T22:51:00Z">
              <w:rPr>
                <w:lang w:val="en-US"/>
              </w:rPr>
            </w:rPrChange>
          </w:rPr>
          <w:t>: slices will</w:t>
        </w:r>
      </w:ins>
      <w:ins w:id="1175" w:author="Jack Allen" w:date="2015-12-13T14:41:00Z">
        <w:r w:rsidR="00DF6D22" w:rsidRPr="007B6D4B">
          <w:rPr>
            <w:rFonts w:cs="Consolas"/>
            <w:color w:val="1A1A1A"/>
            <w:sz w:val="22"/>
            <w:szCs w:val="22"/>
            <w:lang w:val="en-US"/>
          </w:rPr>
          <w:t xml:space="preserve"> be</w:t>
        </w:r>
      </w:ins>
      <w:ins w:id="1176" w:author="Jack Allen" w:date="2015-12-07T15:59:00Z">
        <w:r w:rsidRPr="007B6D4B">
          <w:rPr>
            <w:rFonts w:cs="Consolas"/>
            <w:color w:val="1A1A1A"/>
            <w:sz w:val="22"/>
            <w:szCs w:val="22"/>
            <w:lang w:val="en-US"/>
            <w:rPrChange w:id="1177" w:author="Jack Allen" w:date="2015-12-13T22:51:00Z">
              <w:rPr>
                <w:lang w:val="en-US"/>
              </w:rPr>
            </w:rPrChange>
          </w:rPr>
          <w:t xml:space="preserve"> inter-leaved and acquired in a pseudo-random order. The phase encoding method will be based on the conventional principle of using gradients along three different axes (x, y and z).</w:t>
        </w:r>
      </w:ins>
    </w:p>
    <w:p w14:paraId="3F392D45" w14:textId="77777777" w:rsidR="006009CA" w:rsidRPr="007B6D4B" w:rsidRDefault="006009CA">
      <w:pPr>
        <w:rPr>
          <w:ins w:id="1178" w:author="Jack Allen" w:date="2015-11-11T17:30:00Z"/>
          <w:rFonts w:cs="Consolas"/>
          <w:color w:val="1A1A1A"/>
          <w:sz w:val="22"/>
          <w:szCs w:val="22"/>
          <w:lang w:val="en-US"/>
          <w:rPrChange w:id="1179" w:author="Jack Allen" w:date="2015-12-13T22:51:00Z">
            <w:rPr>
              <w:ins w:id="1180" w:author="Jack Allen" w:date="2015-11-11T17:30:00Z"/>
            </w:rPr>
          </w:rPrChange>
        </w:rPr>
        <w:pPrChange w:id="1181" w:author="Jack Allen" w:date="2015-11-11T17:30:00Z">
          <w:pPr>
            <w:pStyle w:val="ListParagraph"/>
            <w:numPr>
              <w:ilvl w:val="1"/>
              <w:numId w:val="10"/>
            </w:numPr>
            <w:ind w:left="792" w:hanging="432"/>
          </w:pPr>
        </w:pPrChange>
      </w:pPr>
    </w:p>
    <w:p w14:paraId="48200926" w14:textId="7E8C2415" w:rsidR="00B914E4" w:rsidRPr="007B6D4B" w:rsidDel="00EF3763" w:rsidRDefault="00EF3763">
      <w:pPr>
        <w:pStyle w:val="ListParagraph"/>
        <w:numPr>
          <w:ilvl w:val="1"/>
          <w:numId w:val="1"/>
        </w:numPr>
        <w:rPr>
          <w:del w:id="1182" w:author="Jack Allen" w:date="2015-11-11T17:30:00Z"/>
          <w:b/>
          <w:sz w:val="22"/>
          <w:szCs w:val="22"/>
        </w:rPr>
        <w:pPrChange w:id="1183" w:author="Jack Allen" w:date="2015-11-11T17:29:00Z">
          <w:pPr>
            <w:pStyle w:val="ListParagraph"/>
            <w:numPr>
              <w:ilvl w:val="1"/>
              <w:numId w:val="10"/>
            </w:numPr>
            <w:ind w:left="792" w:hanging="432"/>
          </w:pPr>
        </w:pPrChange>
      </w:pPr>
      <w:ins w:id="1184" w:author="Jack Allen" w:date="2015-12-09T14:47:00Z">
        <w:r w:rsidRPr="007B6D4B">
          <w:rPr>
            <w:b/>
            <w:sz w:val="22"/>
            <w:szCs w:val="22"/>
          </w:rPr>
          <w:t>Optimisation of Sequence Parameters</w:t>
        </w:r>
      </w:ins>
    </w:p>
    <w:p w14:paraId="4536EA18" w14:textId="77777777" w:rsidR="00EF3763" w:rsidRPr="007B6D4B" w:rsidRDefault="00EF3763">
      <w:pPr>
        <w:pStyle w:val="ListParagraph"/>
        <w:numPr>
          <w:ilvl w:val="1"/>
          <w:numId w:val="1"/>
        </w:numPr>
        <w:rPr>
          <w:ins w:id="1185" w:author="Jack Allen" w:date="2015-12-09T14:48:00Z"/>
          <w:b/>
          <w:sz w:val="22"/>
          <w:szCs w:val="22"/>
        </w:rPr>
        <w:pPrChange w:id="1186" w:author="Jack Allen" w:date="2015-11-11T21:32:00Z">
          <w:pPr>
            <w:pStyle w:val="ListParagraph"/>
            <w:numPr>
              <w:numId w:val="1"/>
            </w:numPr>
            <w:ind w:left="360" w:hanging="360"/>
          </w:pPr>
        </w:pPrChange>
      </w:pPr>
    </w:p>
    <w:p w14:paraId="12BBDABB" w14:textId="0FB12E1D" w:rsidR="006009CA" w:rsidRPr="007B6D4B" w:rsidRDefault="00EF3763">
      <w:pPr>
        <w:rPr>
          <w:ins w:id="1187" w:author="Jack Allen" w:date="2015-12-09T14:48:00Z"/>
          <w:rFonts w:cs="Consolas"/>
          <w:color w:val="1A1A1A"/>
          <w:sz w:val="22"/>
          <w:szCs w:val="22"/>
          <w:lang w:val="en-US"/>
        </w:rPr>
        <w:pPrChange w:id="1188" w:author="Jack Allen" w:date="2015-12-09T14:48:00Z">
          <w:pPr>
            <w:pStyle w:val="ListParagraph"/>
            <w:numPr>
              <w:ilvl w:val="1"/>
              <w:numId w:val="10"/>
            </w:numPr>
            <w:ind w:left="792" w:hanging="432"/>
          </w:pPr>
        </w:pPrChange>
      </w:pPr>
      <w:ins w:id="1189" w:author="Jack Allen" w:date="2015-12-09T14:48:00Z">
        <w:r w:rsidRPr="007B6D4B">
          <w:rPr>
            <w:rFonts w:cs="Consolas"/>
            <w:color w:val="1A1A1A"/>
            <w:sz w:val="22"/>
            <w:szCs w:val="22"/>
            <w:lang w:val="en-US"/>
            <w:rPrChange w:id="1190" w:author="Jack Allen" w:date="2015-12-13T22:51:00Z">
              <w:rPr>
                <w:lang w:val="en-US"/>
              </w:rPr>
            </w:rPrChange>
          </w:rPr>
          <w:t>As part of the framework, we aim to develop an algorithm capable of producing an optimised set of sequence parameters (TE, TR and flip angles), for given T</w:t>
        </w:r>
        <w:r w:rsidRPr="007B6D4B">
          <w:rPr>
            <w:rFonts w:cs="Consolas"/>
            <w:color w:val="1A1A1A"/>
            <w:sz w:val="22"/>
            <w:szCs w:val="22"/>
            <w:vertAlign w:val="subscript"/>
            <w:lang w:val="en-US"/>
            <w:rPrChange w:id="1191" w:author="Jack Allen" w:date="2015-12-13T22:51:00Z">
              <w:rPr>
                <w:vertAlign w:val="subscript"/>
                <w:lang w:val="en-US"/>
              </w:rPr>
            </w:rPrChange>
          </w:rPr>
          <w:t>1</w:t>
        </w:r>
        <w:r w:rsidRPr="007B6D4B">
          <w:rPr>
            <w:rFonts w:cs="Consolas"/>
            <w:color w:val="1A1A1A"/>
            <w:sz w:val="22"/>
            <w:szCs w:val="22"/>
            <w:lang w:val="en-US"/>
            <w:rPrChange w:id="1192" w:author="Jack Allen" w:date="2015-12-13T22:51:00Z">
              <w:rPr>
                <w:lang w:val="en-US"/>
              </w:rPr>
            </w:rPrChange>
          </w:rPr>
          <w:t xml:space="preserve"> and T</w:t>
        </w:r>
        <w:r w:rsidRPr="007B6D4B">
          <w:rPr>
            <w:rFonts w:cs="Consolas"/>
            <w:color w:val="1A1A1A"/>
            <w:sz w:val="22"/>
            <w:szCs w:val="22"/>
            <w:vertAlign w:val="subscript"/>
            <w:lang w:val="en-US"/>
            <w:rPrChange w:id="1193" w:author="Jack Allen" w:date="2015-12-13T22:51:00Z">
              <w:rPr>
                <w:vertAlign w:val="subscript"/>
                <w:lang w:val="en-US"/>
              </w:rPr>
            </w:rPrChange>
          </w:rPr>
          <w:t>2</w:t>
        </w:r>
        <w:r w:rsidRPr="007B6D4B">
          <w:rPr>
            <w:rFonts w:cs="Consolas"/>
            <w:color w:val="1A1A1A"/>
            <w:sz w:val="22"/>
            <w:szCs w:val="22"/>
            <w:lang w:val="en-US"/>
            <w:rPrChange w:id="1194" w:author="Jack Allen" w:date="2015-12-13T22:51:00Z">
              <w:rPr>
                <w:lang w:val="en-US"/>
              </w:rPr>
            </w:rPrChange>
          </w:rPr>
          <w:t xml:space="preserve"> ranges.To aid the matching process, the cho</w:t>
        </w:r>
        <w:r w:rsidR="009C6D63" w:rsidRPr="007B6D4B">
          <w:rPr>
            <w:rFonts w:cs="Consolas"/>
            <w:color w:val="1A1A1A"/>
            <w:sz w:val="22"/>
            <w:szCs w:val="22"/>
            <w:lang w:val="en-US"/>
          </w:rPr>
          <w:t>sen set of parameters needs to create</w:t>
        </w:r>
        <w:r w:rsidRPr="007B6D4B">
          <w:rPr>
            <w:rFonts w:cs="Consolas"/>
            <w:color w:val="1A1A1A"/>
            <w:sz w:val="22"/>
            <w:szCs w:val="22"/>
            <w:lang w:val="en-US"/>
            <w:rPrChange w:id="1195" w:author="Jack Allen" w:date="2015-12-13T22:51:00Z">
              <w:rPr>
                <w:lang w:val="en-US"/>
              </w:rPr>
            </w:rPrChange>
          </w:rPr>
          <w:t xml:space="preserve"> the greatest possible dynamic range in measured signal </w:t>
        </w:r>
        <w:r w:rsidR="006009CA" w:rsidRPr="007B6D4B">
          <w:rPr>
            <w:rFonts w:cs="Consolas"/>
            <w:color w:val="1A1A1A"/>
            <w:sz w:val="22"/>
            <w:szCs w:val="22"/>
            <w:lang w:val="en-US"/>
          </w:rPr>
          <w:t>for a given sequence structure.</w:t>
        </w:r>
      </w:ins>
    </w:p>
    <w:p w14:paraId="4FA4B5A7" w14:textId="4BC2EAA9" w:rsidR="00EF3763" w:rsidRPr="007B6D4B" w:rsidRDefault="00EF3763">
      <w:pPr>
        <w:rPr>
          <w:ins w:id="1196" w:author="Jack Allen" w:date="2015-12-13T22:29:00Z"/>
          <w:rFonts w:cs="Consolas"/>
          <w:color w:val="1A1A1A"/>
          <w:sz w:val="22"/>
          <w:szCs w:val="22"/>
          <w:lang w:val="en-US"/>
        </w:rPr>
        <w:pPrChange w:id="1197" w:author="Jack Allen" w:date="2015-12-09T14:48:00Z">
          <w:pPr>
            <w:pStyle w:val="ListParagraph"/>
            <w:numPr>
              <w:ilvl w:val="1"/>
              <w:numId w:val="10"/>
            </w:numPr>
            <w:ind w:left="792" w:hanging="432"/>
          </w:pPr>
        </w:pPrChange>
      </w:pPr>
      <w:ins w:id="1198" w:author="Jack Allen" w:date="2015-12-09T14:48:00Z">
        <w:r w:rsidRPr="007B6D4B">
          <w:rPr>
            <w:rFonts w:cs="Consolas"/>
            <w:color w:val="1A1A1A"/>
            <w:sz w:val="22"/>
            <w:szCs w:val="22"/>
            <w:lang w:val="en-US"/>
            <w:rPrChange w:id="1199" w:author="Jack Allen" w:date="2015-12-13T22:51:00Z">
              <w:rPr>
                <w:lang w:val="en-US"/>
              </w:rPr>
            </w:rPrChange>
          </w:rPr>
          <w:t>The T</w:t>
        </w:r>
        <w:r w:rsidRPr="007B6D4B">
          <w:rPr>
            <w:rFonts w:cs="Consolas"/>
            <w:color w:val="1A1A1A"/>
            <w:sz w:val="22"/>
            <w:szCs w:val="22"/>
            <w:vertAlign w:val="subscript"/>
            <w:lang w:val="en-US"/>
            <w:rPrChange w:id="1200" w:author="Jack Allen" w:date="2015-12-13T22:51:00Z">
              <w:rPr>
                <w:vertAlign w:val="subscript"/>
                <w:lang w:val="en-US"/>
              </w:rPr>
            </w:rPrChange>
          </w:rPr>
          <w:t>1</w:t>
        </w:r>
        <w:r w:rsidRPr="007B6D4B">
          <w:rPr>
            <w:rFonts w:cs="Consolas"/>
            <w:color w:val="1A1A1A"/>
            <w:sz w:val="22"/>
            <w:szCs w:val="22"/>
            <w:lang w:val="en-US"/>
            <w:rPrChange w:id="1201" w:author="Jack Allen" w:date="2015-12-13T22:51:00Z">
              <w:rPr>
                <w:lang w:val="en-US"/>
              </w:rPr>
            </w:rPrChange>
          </w:rPr>
          <w:t xml:space="preserve"> and T</w:t>
        </w:r>
        <w:r w:rsidRPr="007B6D4B">
          <w:rPr>
            <w:rFonts w:cs="Consolas"/>
            <w:color w:val="1A1A1A"/>
            <w:sz w:val="22"/>
            <w:szCs w:val="22"/>
            <w:vertAlign w:val="subscript"/>
            <w:lang w:val="en-US"/>
            <w:rPrChange w:id="1202" w:author="Jack Allen" w:date="2015-12-13T22:51:00Z">
              <w:rPr>
                <w:vertAlign w:val="subscript"/>
                <w:lang w:val="en-US"/>
              </w:rPr>
            </w:rPrChange>
          </w:rPr>
          <w:t>2</w:t>
        </w:r>
        <w:r w:rsidRPr="007B6D4B">
          <w:rPr>
            <w:rFonts w:cs="Consolas"/>
            <w:color w:val="1A1A1A"/>
            <w:sz w:val="22"/>
            <w:szCs w:val="22"/>
            <w:lang w:val="en-US"/>
            <w:rPrChange w:id="1203" w:author="Jack Allen" w:date="2015-12-13T22:51:00Z">
              <w:rPr>
                <w:lang w:val="en-US"/>
              </w:rPr>
            </w:rPrChange>
          </w:rPr>
          <w:t xml:space="preserve"> values chosen for this automated sequence design will reflect the expected ranges in the sample and will also be used to create the dictionary.</w:t>
        </w:r>
      </w:ins>
    </w:p>
    <w:p w14:paraId="42655949" w14:textId="77777777" w:rsidR="006009CA" w:rsidRPr="007B6D4B" w:rsidRDefault="006009CA">
      <w:pPr>
        <w:rPr>
          <w:ins w:id="1204" w:author="Jack Allen" w:date="2015-12-09T14:48:00Z"/>
          <w:rFonts w:cs="Consolas"/>
          <w:color w:val="1A1A1A"/>
          <w:sz w:val="22"/>
          <w:szCs w:val="22"/>
          <w:lang w:val="en-US"/>
          <w:rPrChange w:id="1205" w:author="Jack Allen" w:date="2015-12-13T22:51:00Z">
            <w:rPr>
              <w:ins w:id="1206" w:author="Jack Allen" w:date="2015-12-09T14:48:00Z"/>
            </w:rPr>
          </w:rPrChange>
        </w:rPr>
        <w:pPrChange w:id="1207" w:author="Jack Allen" w:date="2015-12-09T14:48:00Z">
          <w:pPr>
            <w:pStyle w:val="ListParagraph"/>
            <w:numPr>
              <w:ilvl w:val="1"/>
              <w:numId w:val="10"/>
            </w:numPr>
            <w:ind w:left="792" w:hanging="432"/>
          </w:pPr>
        </w:pPrChange>
      </w:pPr>
    </w:p>
    <w:p w14:paraId="7AD78896" w14:textId="70D453E8" w:rsidR="00EF3763" w:rsidRPr="007B6D4B" w:rsidRDefault="00EF3763">
      <w:pPr>
        <w:pStyle w:val="ListParagraph"/>
        <w:numPr>
          <w:ilvl w:val="1"/>
          <w:numId w:val="1"/>
        </w:numPr>
        <w:rPr>
          <w:ins w:id="1208" w:author="Jack Allen" w:date="2015-12-09T15:03:00Z"/>
          <w:b/>
          <w:sz w:val="22"/>
          <w:szCs w:val="22"/>
        </w:rPr>
        <w:pPrChange w:id="1209" w:author="Jack Allen" w:date="2015-11-11T17:32:00Z">
          <w:pPr>
            <w:pStyle w:val="ListParagraph"/>
            <w:numPr>
              <w:ilvl w:val="1"/>
              <w:numId w:val="10"/>
            </w:numPr>
            <w:ind w:left="792" w:hanging="432"/>
          </w:pPr>
        </w:pPrChange>
      </w:pPr>
      <w:ins w:id="1210" w:author="Jack Allen" w:date="2015-12-09T14:48:00Z">
        <w:r w:rsidRPr="007B6D4B">
          <w:rPr>
            <w:b/>
            <w:sz w:val="22"/>
            <w:szCs w:val="22"/>
          </w:rPr>
          <w:t>Optimisation of Sequence Design</w:t>
        </w:r>
      </w:ins>
    </w:p>
    <w:p w14:paraId="278E2856" w14:textId="5F363114" w:rsidR="00624C31" w:rsidRPr="007B6D4B" w:rsidRDefault="009A1D31">
      <w:pPr>
        <w:rPr>
          <w:ins w:id="1211" w:author="Jack Allen" w:date="2015-11-12T10:32:00Z"/>
          <w:rFonts w:cs="Consolas"/>
          <w:color w:val="1A1A1A"/>
          <w:sz w:val="22"/>
          <w:szCs w:val="22"/>
          <w:lang w:val="en-US"/>
        </w:rPr>
        <w:pPrChange w:id="1212" w:author="Jack Allen" w:date="2015-11-11T17:32:00Z">
          <w:pPr>
            <w:pStyle w:val="ListParagraph"/>
            <w:numPr>
              <w:ilvl w:val="1"/>
              <w:numId w:val="10"/>
            </w:numPr>
            <w:ind w:left="792" w:hanging="432"/>
          </w:pPr>
        </w:pPrChange>
      </w:pPr>
      <w:ins w:id="1213" w:author="Jack Allen" w:date="2015-12-09T15:04:00Z">
        <w:r w:rsidRPr="007B6D4B">
          <w:rPr>
            <w:rFonts w:cs="Consolas"/>
            <w:color w:val="1A1A1A"/>
            <w:sz w:val="22"/>
            <w:szCs w:val="22"/>
            <w:lang w:val="en-US"/>
          </w:rPr>
          <w:t>Since t</w:t>
        </w:r>
        <w:r w:rsidR="00B84F3F" w:rsidRPr="007B6D4B">
          <w:rPr>
            <w:rFonts w:cs="Consolas"/>
            <w:color w:val="1A1A1A"/>
            <w:sz w:val="22"/>
            <w:szCs w:val="22"/>
            <w:lang w:val="en-US"/>
          </w:rPr>
          <w:t>h</w:t>
        </w:r>
        <w:r w:rsidR="009C6D63" w:rsidRPr="007B6D4B">
          <w:rPr>
            <w:rFonts w:cs="Consolas"/>
            <w:color w:val="1A1A1A"/>
            <w:sz w:val="22"/>
            <w:szCs w:val="22"/>
            <w:lang w:val="en-US"/>
          </w:rPr>
          <w:t xml:space="preserve">ere </w:t>
        </w:r>
      </w:ins>
      <w:ins w:id="1214" w:author="Jack Allen" w:date="2015-12-09T15:41:00Z">
        <w:r w:rsidR="009C6D63" w:rsidRPr="007B6D4B">
          <w:rPr>
            <w:rFonts w:cs="Consolas"/>
            <w:color w:val="1A1A1A"/>
            <w:sz w:val="22"/>
            <w:szCs w:val="22"/>
            <w:lang w:val="en-US"/>
          </w:rPr>
          <w:t>is</w:t>
        </w:r>
      </w:ins>
      <w:ins w:id="1215" w:author="Jack Allen" w:date="2015-12-09T15:04:00Z">
        <w:r w:rsidR="00B84F3F" w:rsidRPr="007B6D4B">
          <w:rPr>
            <w:rFonts w:cs="Consolas"/>
            <w:color w:val="1A1A1A"/>
            <w:sz w:val="22"/>
            <w:szCs w:val="22"/>
            <w:lang w:val="en-US"/>
          </w:rPr>
          <w:t xml:space="preserve"> little variation in pulse sequence design across all the current implementations of MRF, it is important that</w:t>
        </w:r>
      </w:ins>
      <w:ins w:id="1216" w:author="Jack Allen" w:date="2015-12-13T14:42:00Z">
        <w:r w:rsidR="00DF6D22" w:rsidRPr="007B6D4B">
          <w:rPr>
            <w:rFonts w:cs="Consolas"/>
            <w:color w:val="1A1A1A"/>
            <w:sz w:val="22"/>
            <w:szCs w:val="22"/>
            <w:lang w:val="en-US"/>
          </w:rPr>
          <w:t xml:space="preserve"> once the spin echo EPI framework is functioning,</w:t>
        </w:r>
      </w:ins>
      <w:ins w:id="1217" w:author="Jack Allen" w:date="2015-12-09T15:04:00Z">
        <w:r w:rsidR="00B84F3F" w:rsidRPr="007B6D4B">
          <w:rPr>
            <w:rFonts w:cs="Consolas"/>
            <w:color w:val="1A1A1A"/>
            <w:sz w:val="22"/>
            <w:szCs w:val="22"/>
            <w:lang w:val="en-US"/>
          </w:rPr>
          <w:t xml:space="preserve"> we investigate whether the performance of </w:t>
        </w:r>
        <w:r w:rsidR="009C6D63" w:rsidRPr="007B6D4B">
          <w:rPr>
            <w:rFonts w:cs="Consolas"/>
            <w:color w:val="1A1A1A"/>
            <w:sz w:val="22"/>
            <w:szCs w:val="22"/>
            <w:lang w:val="en-US"/>
          </w:rPr>
          <w:t xml:space="preserve">the approach can be improved by </w:t>
        </w:r>
        <w:r w:rsidR="00B84F3F" w:rsidRPr="007B6D4B">
          <w:rPr>
            <w:rFonts w:cs="Consolas"/>
            <w:color w:val="1A1A1A"/>
            <w:sz w:val="22"/>
            <w:szCs w:val="22"/>
            <w:lang w:val="en-US"/>
          </w:rPr>
          <w:t>alterations in the sequence design. Firstly, w</w:t>
        </w:r>
      </w:ins>
      <w:ins w:id="1218" w:author="Jack Allen" w:date="2015-12-09T15:03:00Z">
        <w:r w:rsidR="00B00CF1" w:rsidRPr="007B6D4B">
          <w:rPr>
            <w:sz w:val="22"/>
            <w:szCs w:val="22"/>
            <w:rPrChange w:id="1219" w:author="Jack Allen" w:date="2015-12-13T22:51:00Z">
              <w:rPr/>
            </w:rPrChange>
          </w:rPr>
          <w:t xml:space="preserve">e will </w:t>
        </w:r>
      </w:ins>
      <w:ins w:id="1220" w:author="Jack Allen" w:date="2015-12-09T15:07:00Z">
        <w:r w:rsidR="00B84F3F" w:rsidRPr="007B6D4B">
          <w:rPr>
            <w:sz w:val="22"/>
            <w:szCs w:val="22"/>
          </w:rPr>
          <w:t>make quantitative comparisons between</w:t>
        </w:r>
      </w:ins>
      <w:ins w:id="1221" w:author="Jack Allen" w:date="2015-12-09T15:03:00Z">
        <w:r w:rsidR="00B00CF1" w:rsidRPr="007B6D4B">
          <w:rPr>
            <w:sz w:val="22"/>
            <w:szCs w:val="22"/>
            <w:rPrChange w:id="1222" w:author="Jack Allen" w:date="2015-12-13T22:51:00Z">
              <w:rPr/>
            </w:rPrChange>
          </w:rPr>
          <w:t xml:space="preserve"> </w:t>
        </w:r>
        <w:r w:rsidR="00B84F3F" w:rsidRPr="007B6D4B">
          <w:rPr>
            <w:sz w:val="22"/>
            <w:szCs w:val="22"/>
          </w:rPr>
          <w:t xml:space="preserve">our SE EPI </w:t>
        </w:r>
        <w:r w:rsidR="00B00CF1" w:rsidRPr="007B6D4B">
          <w:rPr>
            <w:sz w:val="22"/>
            <w:szCs w:val="22"/>
            <w:rPrChange w:id="1223" w:author="Jack Allen" w:date="2015-12-13T22:51:00Z">
              <w:rPr/>
            </w:rPrChange>
          </w:rPr>
          <w:t xml:space="preserve">implementation </w:t>
        </w:r>
      </w:ins>
      <w:ins w:id="1224" w:author="Jack Allen" w:date="2015-12-13T14:45:00Z">
        <w:r w:rsidR="00DF6D22" w:rsidRPr="007B6D4B">
          <w:rPr>
            <w:sz w:val="22"/>
            <w:szCs w:val="22"/>
          </w:rPr>
          <w:t xml:space="preserve">and </w:t>
        </w:r>
      </w:ins>
      <w:ins w:id="1225" w:author="Jack Allen" w:date="2015-12-09T15:03:00Z">
        <w:r w:rsidR="00B00CF1" w:rsidRPr="007B6D4B">
          <w:rPr>
            <w:sz w:val="22"/>
            <w:szCs w:val="22"/>
            <w:rPrChange w:id="1226" w:author="Jack Allen" w:date="2015-12-13T22:51:00Z">
              <w:rPr/>
            </w:rPrChange>
          </w:rPr>
          <w:t>the sequence</w:t>
        </w:r>
      </w:ins>
      <w:ins w:id="1227" w:author="Jack Allen" w:date="2015-12-13T14:45:00Z">
        <w:r w:rsidR="00DF6D22" w:rsidRPr="007B6D4B">
          <w:rPr>
            <w:sz w:val="22"/>
            <w:szCs w:val="22"/>
          </w:rPr>
          <w:t xml:space="preserve"> designs that have </w:t>
        </w:r>
      </w:ins>
      <w:ins w:id="1228" w:author="Jack Allen" w:date="2015-12-13T14:46:00Z">
        <w:r w:rsidR="00DF6D22" w:rsidRPr="007B6D4B">
          <w:rPr>
            <w:sz w:val="22"/>
            <w:szCs w:val="22"/>
          </w:rPr>
          <w:t xml:space="preserve">previously </w:t>
        </w:r>
      </w:ins>
      <w:ins w:id="1229" w:author="Jack Allen" w:date="2015-12-13T14:45:00Z">
        <w:r w:rsidR="00DF6D22" w:rsidRPr="007B6D4B">
          <w:rPr>
            <w:sz w:val="22"/>
            <w:szCs w:val="22"/>
          </w:rPr>
          <w:t>been</w:t>
        </w:r>
      </w:ins>
      <w:ins w:id="1230" w:author="Jack Allen" w:date="2015-12-13T14:46:00Z">
        <w:r w:rsidR="00DF6D22" w:rsidRPr="007B6D4B">
          <w:rPr>
            <w:sz w:val="22"/>
            <w:szCs w:val="22"/>
          </w:rPr>
          <w:t xml:space="preserve"> published</w:t>
        </w:r>
      </w:ins>
      <w:ins w:id="1231" w:author="Jack Allen" w:date="2015-12-09T15:03:00Z">
        <w:r w:rsidR="00B00CF1" w:rsidRPr="007B6D4B">
          <w:rPr>
            <w:sz w:val="22"/>
            <w:szCs w:val="22"/>
            <w:rPrChange w:id="1232" w:author="Jack Allen" w:date="2015-12-13T22:51:00Z">
              <w:rPr/>
            </w:rPrChange>
          </w:rPr>
          <w:t xml:space="preserve"> (</w:t>
        </w:r>
      </w:ins>
      <w:ins w:id="1233" w:author="Jack Allen" w:date="2015-12-13T14:45:00Z">
        <w:r w:rsidR="00DF6D22" w:rsidRPr="007B6D4B">
          <w:rPr>
            <w:sz w:val="22"/>
            <w:szCs w:val="22"/>
          </w:rPr>
          <w:t xml:space="preserve">e.g. </w:t>
        </w:r>
      </w:ins>
      <w:ins w:id="1234" w:author="Jack Allen" w:date="2015-12-09T15:03:00Z">
        <w:r w:rsidR="00B00CF1" w:rsidRPr="007B6D4B">
          <w:rPr>
            <w:sz w:val="22"/>
            <w:szCs w:val="22"/>
            <w:rPrChange w:id="1235" w:author="Jack Allen" w:date="2015-12-13T22:51:00Z">
              <w:rPr/>
            </w:rPrChange>
          </w:rPr>
          <w:t>SSFP)</w:t>
        </w:r>
        <w:r w:rsidR="00B84F3F" w:rsidRPr="007B6D4B">
          <w:rPr>
            <w:sz w:val="22"/>
            <w:szCs w:val="22"/>
          </w:rPr>
          <w:t xml:space="preserve">, </w:t>
        </w:r>
      </w:ins>
      <w:ins w:id="1236" w:author="Jack Allen" w:date="2015-12-09T15:39:00Z">
        <w:r w:rsidR="009C6D63" w:rsidRPr="007B6D4B">
          <w:rPr>
            <w:sz w:val="22"/>
            <w:szCs w:val="22"/>
          </w:rPr>
          <w:t>via</w:t>
        </w:r>
      </w:ins>
      <w:ins w:id="1237" w:author="Jack Allen" w:date="2015-12-13T14:46:00Z">
        <w:r w:rsidR="00DF6D22" w:rsidRPr="007B6D4B">
          <w:rPr>
            <w:sz w:val="22"/>
            <w:szCs w:val="22"/>
          </w:rPr>
          <w:t xml:space="preserve"> metrics such as</w:t>
        </w:r>
      </w:ins>
      <w:ins w:id="1238" w:author="Jack Allen" w:date="2015-12-09T15:38:00Z">
        <w:r w:rsidR="009C6D63" w:rsidRPr="007B6D4B">
          <w:rPr>
            <w:sz w:val="22"/>
            <w:szCs w:val="22"/>
          </w:rPr>
          <w:t xml:space="preserve"> the</w:t>
        </w:r>
      </w:ins>
      <w:ins w:id="1239" w:author="Jack Allen" w:date="2015-12-09T15:03:00Z">
        <w:r w:rsidR="00B84F3F" w:rsidRPr="007B6D4B">
          <w:rPr>
            <w:sz w:val="22"/>
            <w:szCs w:val="22"/>
          </w:rPr>
          <w:t xml:space="preserve"> efficiency</w:t>
        </w:r>
      </w:ins>
      <w:ins w:id="1240" w:author="Jack Allen" w:date="2015-12-09T15:08:00Z">
        <w:r w:rsidR="00B84F3F" w:rsidRPr="007B6D4B">
          <w:rPr>
            <w:sz w:val="22"/>
            <w:szCs w:val="22"/>
          </w:rPr>
          <w:t xml:space="preserve"> </w:t>
        </w:r>
      </w:ins>
      <w:ins w:id="1241" w:author="Jack Allen" w:date="2015-12-09T15:17:00Z">
        <w:r w:rsidR="00335CA5" w:rsidRPr="007B6D4B">
          <w:rPr>
            <w:sz w:val="22"/>
            <w:szCs w:val="22"/>
          </w:rPr>
          <w:t>calculation</w:t>
        </w:r>
      </w:ins>
      <w:ins w:id="1242" w:author="Jack Allen" w:date="2015-12-09T15:08:00Z">
        <w:r w:rsidR="009C6D63" w:rsidRPr="007B6D4B">
          <w:rPr>
            <w:sz w:val="22"/>
            <w:szCs w:val="22"/>
          </w:rPr>
          <w:t xml:space="preserve"> used</w:t>
        </w:r>
      </w:ins>
      <w:ins w:id="1243" w:author="Jack Allen" w:date="2015-12-09T15:13:00Z">
        <w:r w:rsidR="00B84F3F" w:rsidRPr="007B6D4B">
          <w:rPr>
            <w:sz w:val="22"/>
            <w:szCs w:val="22"/>
          </w:rPr>
          <w:t xml:space="preserve"> in previous </w:t>
        </w:r>
      </w:ins>
      <w:ins w:id="1244" w:author="Jack Allen" w:date="2015-12-09T15:17:00Z">
        <w:r w:rsidR="00335CA5" w:rsidRPr="007B6D4B">
          <w:rPr>
            <w:sz w:val="22"/>
            <w:szCs w:val="22"/>
          </w:rPr>
          <w:t>comparisons</w:t>
        </w:r>
      </w:ins>
      <w:ins w:id="1245" w:author="Jack Allen" w:date="2015-12-10T11:56:00Z">
        <w:r w:rsidR="00FE04B8" w:rsidRPr="00136041">
          <w:rPr>
            <w:sz w:val="22"/>
            <w:szCs w:val="22"/>
          </w:rPr>
          <w:fldChar w:fldCharType="begin" w:fldLock="1"/>
        </w:r>
      </w:ins>
      <w:r w:rsidR="00DF6D22" w:rsidRPr="007B6D4B">
        <w:rPr>
          <w:sz w:val="22"/>
          <w:szCs w:val="22"/>
        </w:rPr>
        <w:instrText>ADDIN CSL_CITATION { "citationItems" : [ { "id" : "ITEM-1", "itemData" : { "DOI" : "10.1038/nature11971", "ISBN" : "0028-0836", "ISSN" : "0028-0836", "PMID" : "23486058", "abstract" : "Magnetic resonance is an exceptionally powerful and versatile measurement technique. The basic structure of a magnetic resonance experiment has remained largely unchanged for almost 50 years, being mainly restricted to the qualitative probing of only a limited set of the properties that can in principle be accessed by this technique. Here we introduce an approach to data acquisition, post-processing and visualization\u2014which we term \u2018magnetic resonance fingerprinting\u2019 (MRF)\u2014that permits the simultaneous non-invasive quantification of multiple important properties of a material or tissue. MRF thus provides an alternative way to quantitatively detect and analyse complex changes that can represent physical alterations of a substance or early indicators of disease. MRF can also be used to identify the presence of a specific target material or tissue, which will increase the sensitivity, specificity and speed of a magnetic resonance study, and potentially lead to new diagnostic testing methodologies. When paired with an appropriate pattern-recognition algorithm, MRF inherently suppresses measurement errors and can thus improve measurement accuracy.", "author" : [ { "dropping-particle" : "", "family" : "Ma", "given" : "Dan", "non-dropping-particle" : "", "parse-names" : false, "suffix" : "" }, { "dropping-particle" : "", "family" : "Gulani", "given" : "Vikas", "non-dropping-particle" : "", "parse-names" : false, "suffix" : "" }, { "dropping-particle" : "", "family" : "Seiberlich", "given" : "Nicole", "non-dropping-particle" : "", "parse-names" : false, "suffix" : "" }, { "dropping-particle" : "", "family" : "Liu", "given" : "Kecheng", "non-dropping-particle" : "", "parse-names" : false, "suffix" : "" }, { "dropping-particle" : "", "family" : "Sunshine", "given" : "Jeffrey L.", "non-dropping-particle" : "", "parse-names" : false, "suffix" : "" }, { "dropping-particle" : "", "family" : "Duerk", "given" : "Jeffrey L.", "non-dropping-particle" : "", "parse-names" : false, "suffix" : "" }, { "dropping-particle" : "", "family" : "Griswold", "given" : "Mark A.", "non-dropping-particle" : "", "parse-names" : false, "suffix" : "" } ], "container-title" : "Nature", "id" : "ITEM-1", "issue" : "7440", "issued" : { "date-parts" : [ [ "2013" ] ] }, "page" : "187-192", "title" : "Magnetic resonance fingerprinting", "type" : "article-journal", "volume" : "495" }, "uris" : [ "http://www.mendeley.com/documents/?uuid=088ff00a-36c0-4151-85c8-53e590dec55e" ] }, { "id" : "ITEM-2", "itemData" : { "DOI" : "10.1002/mrm.10407", "ISSN" : "0740-3194", "author" : [ { "dropping-particle" : "", "family" : "Deoni", "given" : "Sean C.L.", "non-dropping-particle" : "", "parse-names" : false, "suffix" : "" }, { "dropping-particle" : "", "family" : "Rutt", "given" : "Brian K.", "non-dropping-particle" : "", "parse-names" : false, "suffix" : "" }, { "dropping-particle" : "", "family" : "Peters", "given" : "Terry M.", "non-dropping-particle" : "", "parse-names" : false, "suffix" : "" } ], "container-title" : "Magnetic Resonance in Medicine", "id" : "ITEM-2", "issue" : "3", "issued" : { "date-parts" : [ [ "2003" ] ] }, "page" : "515-526", "title" : "Rapid combinedT1 andT2 mapping using gradient recalled acquisition in the steady state", "type" : "article-journal", "volume" : "49" }, "uris" : [ "http://www.mendeley.com/documents/?uuid=36637728-347b-4fa6-b396-931d86cd0802" ] } ], "mendeley" : { "formattedCitation" : "&lt;sup&gt;1,20&lt;/sup&gt;", "plainTextFormattedCitation" : "1,20", "previouslyFormattedCitation" : "&lt;sup&gt;1,20&lt;/sup&gt;" }, "properties" : { "noteIndex" : 0 }, "schema" : "https://github.com/citation-style-language/schema/raw/master/csl-citation.json" }</w:instrText>
      </w:r>
      <w:r w:rsidR="00FE04B8" w:rsidRPr="007B6D4B">
        <w:rPr>
          <w:sz w:val="22"/>
          <w:szCs w:val="22"/>
          <w:rPrChange w:id="1246" w:author="Jack Allen" w:date="2015-12-13T22:51:00Z">
            <w:rPr>
              <w:sz w:val="22"/>
              <w:szCs w:val="22"/>
            </w:rPr>
          </w:rPrChange>
        </w:rPr>
        <w:fldChar w:fldCharType="separate"/>
      </w:r>
      <w:r w:rsidR="00517091" w:rsidRPr="007B6D4B">
        <w:rPr>
          <w:noProof/>
          <w:sz w:val="22"/>
          <w:szCs w:val="22"/>
          <w:vertAlign w:val="superscript"/>
        </w:rPr>
        <w:t>1,20</w:t>
      </w:r>
      <w:ins w:id="1247" w:author="Jack Allen" w:date="2015-12-10T11:56:00Z">
        <w:r w:rsidR="00FE04B8" w:rsidRPr="007B6D4B">
          <w:rPr>
            <w:sz w:val="22"/>
            <w:szCs w:val="22"/>
            <w:rPrChange w:id="1248" w:author="Jack Allen" w:date="2015-12-13T22:51:00Z">
              <w:rPr>
                <w:sz w:val="22"/>
                <w:szCs w:val="22"/>
              </w:rPr>
            </w:rPrChange>
          </w:rPr>
          <w:fldChar w:fldCharType="end"/>
        </w:r>
      </w:ins>
      <w:ins w:id="1249" w:author="Jack Allen" w:date="2015-12-09T15:08:00Z">
        <w:r w:rsidR="00B84F3F" w:rsidRPr="007B6D4B">
          <w:rPr>
            <w:sz w:val="22"/>
            <w:szCs w:val="22"/>
          </w:rPr>
          <w:t>.</w:t>
        </w:r>
      </w:ins>
      <w:ins w:id="1250" w:author="Jack Allen" w:date="2015-12-09T15:03:00Z">
        <w:r w:rsidR="00B00CF1" w:rsidRPr="007B6D4B">
          <w:rPr>
            <w:sz w:val="22"/>
            <w:szCs w:val="22"/>
            <w:rPrChange w:id="1251" w:author="Jack Allen" w:date="2015-12-13T22:51:00Z">
              <w:rPr/>
            </w:rPrChange>
          </w:rPr>
          <w:t xml:space="preserve"> SE sequences do not appear to have been used for MRF.</w:t>
        </w:r>
        <w:r w:rsidR="00B84F3F" w:rsidRPr="007B6D4B">
          <w:rPr>
            <w:sz w:val="22"/>
            <w:szCs w:val="22"/>
          </w:rPr>
          <w:t xml:space="preserve"> </w:t>
        </w:r>
      </w:ins>
      <w:ins w:id="1252" w:author="Jack Allen" w:date="2015-12-13T14:47:00Z">
        <w:r w:rsidR="00DF6D22" w:rsidRPr="007B6D4B">
          <w:rPr>
            <w:rFonts w:cs="Consolas"/>
            <w:color w:val="1A1A1A"/>
            <w:sz w:val="22"/>
            <w:szCs w:val="22"/>
            <w:lang w:val="en-US"/>
          </w:rPr>
          <w:t>For example</w:t>
        </w:r>
      </w:ins>
      <w:ins w:id="1253" w:author="Jack Allen" w:date="2015-12-09T15:07:00Z">
        <w:r w:rsidR="00B84F3F" w:rsidRPr="007B6D4B">
          <w:rPr>
            <w:rFonts w:cs="Consolas"/>
            <w:color w:val="1A1A1A"/>
            <w:sz w:val="22"/>
            <w:szCs w:val="22"/>
            <w:lang w:val="en-US"/>
          </w:rPr>
          <w:t>,</w:t>
        </w:r>
      </w:ins>
      <w:ins w:id="1254" w:author="Jack Allen" w:date="2015-12-09T14:27:00Z">
        <w:r w:rsidR="00DD23E9" w:rsidRPr="007B6D4B">
          <w:rPr>
            <w:rFonts w:cs="Consolas"/>
            <w:color w:val="1A1A1A"/>
            <w:sz w:val="22"/>
            <w:szCs w:val="22"/>
            <w:lang w:val="en-US"/>
          </w:rPr>
          <w:t xml:space="preserve"> we</w:t>
        </w:r>
      </w:ins>
      <w:ins w:id="1255" w:author="Jack Allen" w:date="2015-12-07T16:52:00Z">
        <w:r w:rsidR="007C3DF2" w:rsidRPr="007B6D4B">
          <w:rPr>
            <w:rFonts w:cs="Consolas"/>
            <w:color w:val="1A1A1A"/>
            <w:sz w:val="22"/>
            <w:szCs w:val="22"/>
            <w:lang w:val="en-US"/>
          </w:rPr>
          <w:t xml:space="preserve"> will investigate </w:t>
        </w:r>
      </w:ins>
      <w:ins w:id="1256" w:author="Jack Allen" w:date="2015-12-07T16:54:00Z">
        <w:r w:rsidR="007C3DF2" w:rsidRPr="007B6D4B">
          <w:rPr>
            <w:rFonts w:cs="Consolas"/>
            <w:color w:val="1A1A1A"/>
            <w:sz w:val="22"/>
            <w:szCs w:val="22"/>
            <w:lang w:val="en-US"/>
          </w:rPr>
          <w:t>whether including an inversion pulse will</w:t>
        </w:r>
      </w:ins>
      <w:ins w:id="1257" w:author="Jack Allen" w:date="2015-12-07T16:52:00Z">
        <w:r w:rsidR="007C3DF2" w:rsidRPr="007B6D4B">
          <w:rPr>
            <w:rFonts w:cs="Consolas"/>
            <w:color w:val="1A1A1A"/>
            <w:sz w:val="22"/>
            <w:szCs w:val="22"/>
            <w:lang w:val="en-US"/>
          </w:rPr>
          <w:t xml:space="preserve"> </w:t>
        </w:r>
      </w:ins>
      <w:ins w:id="1258" w:author="Jack Allen" w:date="2015-12-07T16:53:00Z">
        <w:r w:rsidR="007C3DF2" w:rsidRPr="007B6D4B">
          <w:rPr>
            <w:rFonts w:cs="Consolas"/>
            <w:color w:val="1A1A1A"/>
            <w:sz w:val="22"/>
            <w:szCs w:val="22"/>
            <w:lang w:val="en-US"/>
          </w:rPr>
          <w:t>increase T</w:t>
        </w:r>
        <w:r w:rsidR="007C3DF2" w:rsidRPr="007B6D4B">
          <w:rPr>
            <w:rFonts w:cs="Consolas"/>
            <w:color w:val="1A1A1A"/>
            <w:sz w:val="22"/>
            <w:szCs w:val="22"/>
            <w:vertAlign w:val="subscript"/>
            <w:lang w:val="en-US"/>
          </w:rPr>
          <w:t>1</w:t>
        </w:r>
      </w:ins>
      <w:ins w:id="1259" w:author="Jack Allen" w:date="2015-12-07T16:51:00Z">
        <w:r w:rsidR="00335CA5" w:rsidRPr="007B6D4B">
          <w:rPr>
            <w:rFonts w:cs="Consolas"/>
            <w:color w:val="1A1A1A"/>
            <w:sz w:val="22"/>
            <w:szCs w:val="22"/>
            <w:lang w:val="en-US"/>
          </w:rPr>
          <w:t xml:space="preserve"> sensitivity</w:t>
        </w:r>
      </w:ins>
      <w:ins w:id="1260" w:author="Jack Allen" w:date="2015-12-09T15:18:00Z">
        <w:r w:rsidR="00335CA5" w:rsidRPr="007B6D4B">
          <w:rPr>
            <w:rFonts w:cs="Consolas"/>
            <w:color w:val="1A1A1A"/>
            <w:sz w:val="22"/>
            <w:szCs w:val="22"/>
            <w:lang w:val="en-US"/>
          </w:rPr>
          <w:t>.</w:t>
        </w:r>
      </w:ins>
      <w:ins w:id="1261" w:author="Jack Allen" w:date="2015-12-07T16:51:00Z">
        <w:r w:rsidR="00F73FB8" w:rsidRPr="007B6D4B">
          <w:rPr>
            <w:rFonts w:cs="Consolas"/>
            <w:color w:val="1A1A1A"/>
            <w:sz w:val="22"/>
            <w:szCs w:val="22"/>
            <w:lang w:val="en-US"/>
          </w:rPr>
          <w:t xml:space="preserve"> </w:t>
        </w:r>
      </w:ins>
      <w:ins w:id="1262" w:author="Jack Allen" w:date="2015-12-09T15:44:00Z">
        <w:r w:rsidR="0003320F" w:rsidRPr="007B6D4B">
          <w:rPr>
            <w:rFonts w:cs="Consolas"/>
            <w:color w:val="1A1A1A"/>
            <w:sz w:val="22"/>
            <w:szCs w:val="22"/>
            <w:lang w:val="en-US"/>
          </w:rPr>
          <w:t>The benefits of a</w:t>
        </w:r>
      </w:ins>
      <w:ins w:id="1263" w:author="Jack Allen" w:date="2015-11-11T17:32:00Z">
        <w:r w:rsidR="007C3DF2" w:rsidRPr="007B6D4B">
          <w:rPr>
            <w:rFonts w:cs="Consolas"/>
            <w:color w:val="1A1A1A"/>
            <w:sz w:val="22"/>
            <w:szCs w:val="22"/>
            <w:lang w:val="en-US"/>
          </w:rPr>
          <w:t>lternative read</w:t>
        </w:r>
        <w:r w:rsidR="00D875E0" w:rsidRPr="007B6D4B">
          <w:rPr>
            <w:rFonts w:cs="Consolas"/>
            <w:color w:val="1A1A1A"/>
            <w:sz w:val="22"/>
            <w:szCs w:val="22"/>
            <w:lang w:val="en-US"/>
            <w:rPrChange w:id="1264" w:author="Jack Allen" w:date="2015-12-13T22:51:00Z">
              <w:rPr>
                <w:lang w:val="en-US"/>
              </w:rPr>
            </w:rPrChange>
          </w:rPr>
          <w:t>out approach</w:t>
        </w:r>
        <w:r w:rsidR="00F66072" w:rsidRPr="007B6D4B">
          <w:rPr>
            <w:rFonts w:cs="Consolas"/>
            <w:color w:val="1A1A1A"/>
            <w:sz w:val="22"/>
            <w:szCs w:val="22"/>
            <w:lang w:val="en-US"/>
          </w:rPr>
          <w:t xml:space="preserve">es within the </w:t>
        </w:r>
      </w:ins>
      <w:ins w:id="1265" w:author="Jack Allen" w:date="2015-11-12T10:51:00Z">
        <w:r w:rsidR="00F66072" w:rsidRPr="007B6D4B">
          <w:rPr>
            <w:rFonts w:cs="Consolas"/>
            <w:color w:val="1A1A1A"/>
            <w:sz w:val="22"/>
            <w:szCs w:val="22"/>
            <w:lang w:val="en-US"/>
          </w:rPr>
          <w:t>spin echo</w:t>
        </w:r>
      </w:ins>
      <w:ins w:id="1266" w:author="Jack Allen" w:date="2015-11-11T17:32:00Z">
        <w:r w:rsidR="00D875E0" w:rsidRPr="007B6D4B">
          <w:rPr>
            <w:rFonts w:cs="Consolas"/>
            <w:color w:val="1A1A1A"/>
            <w:sz w:val="22"/>
            <w:szCs w:val="22"/>
            <w:lang w:val="en-US"/>
            <w:rPrChange w:id="1267" w:author="Jack Allen" w:date="2015-12-13T22:51:00Z">
              <w:rPr>
                <w:lang w:val="en-US"/>
              </w:rPr>
            </w:rPrChange>
          </w:rPr>
          <w:t xml:space="preserve"> scheme</w:t>
        </w:r>
      </w:ins>
      <w:ins w:id="1268" w:author="Jack Allen" w:date="2015-12-07T16:56:00Z">
        <w:r w:rsidR="007C3DF2" w:rsidRPr="007B6D4B">
          <w:rPr>
            <w:rFonts w:cs="Consolas"/>
            <w:color w:val="1A1A1A"/>
            <w:sz w:val="22"/>
            <w:szCs w:val="22"/>
            <w:lang w:val="en-US"/>
          </w:rPr>
          <w:t xml:space="preserve"> are also worth </w:t>
        </w:r>
      </w:ins>
      <w:ins w:id="1269" w:author="Jack Allen" w:date="2015-12-09T15:44:00Z">
        <w:r w:rsidR="0003320F" w:rsidRPr="007B6D4B">
          <w:rPr>
            <w:rFonts w:cs="Consolas"/>
            <w:color w:val="1A1A1A"/>
            <w:sz w:val="22"/>
            <w:szCs w:val="22"/>
            <w:lang w:val="en-US"/>
          </w:rPr>
          <w:t>exploring</w:t>
        </w:r>
      </w:ins>
      <w:ins w:id="1270" w:author="Jack Allen" w:date="2015-11-11T17:32:00Z">
        <w:r w:rsidR="00D875E0" w:rsidRPr="007B6D4B">
          <w:rPr>
            <w:rFonts w:cs="Consolas"/>
            <w:color w:val="1A1A1A"/>
            <w:sz w:val="22"/>
            <w:szCs w:val="22"/>
            <w:lang w:val="en-US"/>
            <w:rPrChange w:id="1271" w:author="Jack Allen" w:date="2015-12-13T22:51:00Z">
              <w:rPr>
                <w:lang w:val="en-US"/>
              </w:rPr>
            </w:rPrChange>
          </w:rPr>
          <w:t xml:space="preserve">, such as the spiral trajectories that have been used in previous </w:t>
        </w:r>
      </w:ins>
      <w:ins w:id="1272" w:author="Jack Allen" w:date="2015-12-09T15:00:00Z">
        <w:r w:rsidR="003C7405" w:rsidRPr="007B6D4B">
          <w:rPr>
            <w:rFonts w:cs="Consolas"/>
            <w:color w:val="1A1A1A"/>
            <w:sz w:val="22"/>
            <w:szCs w:val="22"/>
            <w:lang w:val="en-US"/>
          </w:rPr>
          <w:t xml:space="preserve">MRF </w:t>
        </w:r>
      </w:ins>
      <w:ins w:id="1273" w:author="Jack Allen" w:date="2015-12-09T15:19:00Z">
        <w:r w:rsidR="00BF758A" w:rsidRPr="007B6D4B">
          <w:rPr>
            <w:rFonts w:cs="Consolas"/>
            <w:color w:val="1A1A1A"/>
            <w:sz w:val="22"/>
            <w:szCs w:val="22"/>
            <w:lang w:val="en-US"/>
          </w:rPr>
          <w:t>publications</w:t>
        </w:r>
      </w:ins>
      <w:ins w:id="1274" w:author="Jack Allen" w:date="2015-12-10T11:55:00Z">
        <w:r w:rsidR="00FE04B8" w:rsidRPr="00136041">
          <w:rPr>
            <w:rFonts w:cs="Consolas"/>
            <w:color w:val="1A1A1A"/>
            <w:sz w:val="22"/>
            <w:szCs w:val="22"/>
            <w:lang w:val="en-US"/>
          </w:rPr>
          <w:fldChar w:fldCharType="begin" w:fldLock="1"/>
        </w:r>
      </w:ins>
      <w:r w:rsidR="00DF6D22" w:rsidRPr="007B6D4B">
        <w:rPr>
          <w:rFonts w:cs="Consolas"/>
          <w:color w:val="1A1A1A"/>
          <w:sz w:val="22"/>
          <w:szCs w:val="22"/>
          <w:lang w:val="en-US"/>
        </w:rPr>
        <w:instrText>ADDIN CSL_CITATION { "citationItems" : [ { "id" : "ITEM-1", "itemData" : { "DOI" : "10.1038/nature11971", "ISBN" : "0028-0836", "ISSN" : "0028-0836", "PMID" : "23486058", "abstract" : "Magnetic resonance is an exceptionally powerful and versatile measurement technique. The basic structure of a magnetic resonance experiment has remained largely unchanged for almost 50 years, being mainly restricted to the qualitative probing of only a limited set of the properties that can in principle be accessed by this technique. Here we introduce an approach to data acquisition, post-processing and visualization\u2014which we term \u2018magnetic resonance fingerprinting\u2019 (MRF)\u2014that permits the simultaneous non-invasive quantification of multiple important properties of a material or tissue. MRF thus provides an alternative way to quantitatively detect and analyse complex changes that can represent physical alterations of a substance or early indicators of disease. MRF can also be used to identify the presence of a specific target material or tissue, which will increase the sensitivity, specificity and speed of a magnetic resonance study, and potentially lead to new diagnostic testing methodologies. When paired with an appropriate pattern-recognition algorithm, MRF inherently suppresses measurement errors and can thus improve measurement accuracy.", "author" : [ { "dropping-particle" : "", "family" : "Ma", "given" : "Dan", "non-dropping-particle" : "", "parse-names" : false, "suffix" : "" }, { "dropping-particle" : "", "family" : "Gulani", "given" : "Vikas", "non-dropping-particle" : "", "parse-names" : false, "suffix" : "" }, { "dropping-particle" : "", "family" : "Seiberlich", "given" : "Nicole", "non-dropping-particle" : "", "parse-names" : false, "suffix" : "" }, { "dropping-particle" : "", "family" : "Liu", "given" : "Kecheng", "non-dropping-particle" : "", "parse-names" : false, "suffix" : "" }, { "dropping-particle" : "", "family" : "Sunshine", "given" : "Jeffrey L.", "non-dropping-particle" : "", "parse-names" : false, "suffix" : "" }, { "dropping-particle" : "", "family" : "Duerk", "given" : "Jeffrey L.", "non-dropping-particle" : "", "parse-names" : false, "suffix" : "" }, { "dropping-particle" : "", "family" : "Griswold", "given" : "Mark A.", "non-dropping-particle" : "", "parse-names" : false, "suffix" : "" } ], "container-title" : "Nature", "id" : "ITEM-1", "issue" : "7440", "issued" : { "date-parts" : [ [ "2013" ] ] }, "page" : "187-192", "title" : "Magnetic resonance fingerprinting", "type" : "article-journal", "volume" : "495" }, "uris" : [ "http://www.mendeley.com/documents/?uuid=088ff00a-36c0-4151-85c8-53e590dec55e" ] }, { "id" : "ITEM-2", "itemData" : { "DOI" : "10.1002/mrm.25559", "ISSN" : "07403194", "PMID" : "25491018", "abstract" : "PURPOSE: This study explores the possibility of using gradient echo-based sequences other than balanced steady-state free precession (bSSFP) in the magnetic resonance fingerprinting (MRF) framework to quantify the relaxation parameters . METHODS: An MRF method based on a fast imaging with steady-state precession (FISP) sequence structure is presented. A dictionary containing possible signal evolutions with physiological range of T1 and T2 was created using the extended phase graph formalism according to the acquisition parameters. The proposed method was evaluated in a phantom and a human brain. T1 , T2 , and proton density were quantified directly from the undersampled data by the pattern recognition algorithm. RESULTS: T1 and T2 values from the phantom demonstrate that the results of MRF FISP are in good agreement with the traditional gold-standard methods. T1 and T2 values in brain are within the range of previously reported values. CONCLUSION: MRF-FISP enables a fast and accurate quantification of the relaxation parameters. It is immune to the banding artifact of bSSFP due to B0 inhomogeneities, which could improve the ability to use MRF for applications beyond brain imaging. Magn Reson Med, 2014. \u00a9 2014 Wiley Periodicals, Inc.", "author" : [ { "dropping-particle" : "", "family" : "Jiang", "given" : "Yun", "non-dropping-particle" : "", "parse-names" : false, "suffix" : "" }, { "dropping-particle" : "", "family" : "Ma", "given" : "Dan", "non-dropping-particle" : "", "parse-names" : false, "suffix" : "" }, { "dropping-particle" : "", "family" : "Seiberlich", "given" : "Nicole", "non-dropping-particle" : "", "parse-names" : false, "suffix" : "" }, { "dropping-particle" : "", "family" : "Gulani", "given" : "Vikas", "non-dropping-particle" : "", "parse-names" : false, "suffix" : "" }, { "dropping-particle" : "", "family" : "Griswold", "given" : "Mark a.", "non-dropping-particle" : "", "parse-names" : false, "suffix" : "" } ], "container-title" : "Magnetic Resonance in Medicine", "id" : "ITEM-2", "issued" : { "date-parts" : [ [ "2014" ] ] }, "page" : "n/a-n/a", "title" : "MR fingerprinting using fast imaging with steady state precession (FISP) with spiral readout", "type" : "article-journal", "volume" : "00" }, "uris" : [ "http://www.mendeley.com/documents/?uuid=b550eea5-c13e-4a02-98fe-20ff078030e6" ] }, { "id" : "ITEM-3", "itemData" : { "DOI" : "10.1002/mrm.25799", "ISSN" : "07403194", "author" : [ { "dropping-particle" : "", "family" : "Ye", "given" : "Huihui", "non-dropping-particle" : "", "parse-names" : false, "suffix" : "" }, { "dropping-particle" : "", "family" : "Ma", "given" : "Dan", "non-dropping-particle" : "", "parse-names" : false, "suffix" : "" }, { "dropping-particle" : "", "family" : "Jiang", "given" : "Yun", "non-dropping-particle" : "", "parse-names" : false, "suffix" : "" }, { "dropping-particle" : "", "family" : "Cauley", "given" : "Stephen F.", "non-dropping-particle" : "", "parse-names" : false, "suffix" : "" }, { "dropping-particle" : "", "family" : "Du", "given" : "Yiping", "non-dropping-particle" : "", "parse-names" : false, "suffix" : "" }, { "dropping-particle" : "", "family" : "Wald", "given" : "Lawrence L.", "non-dropping-particle" : "", "parse-names" : false, "suffix" : "" }, { "dropping-particle" : "", "family" : "Griswold", "given" : "Mark a.", "non-dropping-particle" : "", "parse-names" : false, "suffix" : "" }, { "dropping-particle" : "", "family" : "Setsompop", "given" : "Kawin", "non-dropping-particle" : "", "parse-names" : false, "suffix" : "" } ], "container-title" : "Magnetic Resonance in Medicine", "id" : "ITEM-3", "issue" : "April", "issued" : { "date-parts" : [ [ "2015" ] ] }, "page" : "n/a-n/a", "title" : "Accelerating magnetic resonance fingerprinting (MRF) using t-blipped simultaneous multislice (SMS) acquisition", "type" : "article-journal", "volume" : "000" }, "uris" : [ "http://www.mendeley.com/documents/?uuid=82e49456-ee6f-4268-a9e6-7da1abe763f0" ] } ], "mendeley" : { "formattedCitation" : "&lt;sup&gt;12,14,20&lt;/sup&gt;", "plainTextFormattedCitation" : "12,14,20", "previouslyFormattedCitation" : "&lt;sup&gt;12,14,20&lt;/sup&gt;" }, "properties" : { "noteIndex" : 0 }, "schema" : "https://github.com/citation-style-language/schema/raw/master/csl-citation.json" }</w:instrText>
      </w:r>
      <w:r w:rsidR="00FE04B8" w:rsidRPr="007B6D4B">
        <w:rPr>
          <w:rFonts w:cs="Consolas"/>
          <w:color w:val="1A1A1A"/>
          <w:sz w:val="22"/>
          <w:szCs w:val="22"/>
          <w:lang w:val="en-US"/>
          <w:rPrChange w:id="1275" w:author="Jack Allen" w:date="2015-12-13T22:51:00Z">
            <w:rPr>
              <w:rFonts w:cs="Consolas"/>
              <w:color w:val="1A1A1A"/>
              <w:sz w:val="22"/>
              <w:szCs w:val="22"/>
              <w:lang w:val="en-US"/>
            </w:rPr>
          </w:rPrChange>
        </w:rPr>
        <w:fldChar w:fldCharType="separate"/>
      </w:r>
      <w:r w:rsidR="00517091" w:rsidRPr="007B6D4B">
        <w:rPr>
          <w:rFonts w:cs="Consolas"/>
          <w:noProof/>
          <w:color w:val="1A1A1A"/>
          <w:sz w:val="22"/>
          <w:szCs w:val="22"/>
          <w:vertAlign w:val="superscript"/>
          <w:lang w:val="en-US"/>
        </w:rPr>
        <w:t>12,14,20</w:t>
      </w:r>
      <w:ins w:id="1276" w:author="Jack Allen" w:date="2015-12-10T11:55:00Z">
        <w:r w:rsidR="00FE04B8" w:rsidRPr="007B6D4B">
          <w:rPr>
            <w:rFonts w:cs="Consolas"/>
            <w:color w:val="1A1A1A"/>
            <w:sz w:val="22"/>
            <w:szCs w:val="22"/>
            <w:lang w:val="en-US"/>
            <w:rPrChange w:id="1277" w:author="Jack Allen" w:date="2015-12-13T22:51:00Z">
              <w:rPr>
                <w:rFonts w:cs="Consolas"/>
                <w:color w:val="1A1A1A"/>
                <w:sz w:val="22"/>
                <w:szCs w:val="22"/>
                <w:lang w:val="en-US"/>
              </w:rPr>
            </w:rPrChange>
          </w:rPr>
          <w:fldChar w:fldCharType="end"/>
        </w:r>
      </w:ins>
      <w:ins w:id="1278" w:author="Jack Allen" w:date="2015-11-11T17:32:00Z">
        <w:r w:rsidR="00D875E0" w:rsidRPr="007B6D4B">
          <w:rPr>
            <w:rFonts w:cs="Consolas"/>
            <w:color w:val="1A1A1A"/>
            <w:sz w:val="22"/>
            <w:szCs w:val="22"/>
            <w:lang w:val="en-US"/>
            <w:rPrChange w:id="1279" w:author="Jack Allen" w:date="2015-12-13T22:51:00Z">
              <w:rPr>
                <w:lang w:val="en-US"/>
              </w:rPr>
            </w:rPrChange>
          </w:rPr>
          <w:t>.</w:t>
        </w:r>
      </w:ins>
      <w:ins w:id="1280" w:author="Jack Allen" w:date="2015-12-08T17:51:00Z">
        <w:r w:rsidR="00885A8B" w:rsidRPr="007B6D4B">
          <w:rPr>
            <w:rFonts w:cs="Consolas"/>
            <w:color w:val="1A1A1A"/>
            <w:sz w:val="22"/>
            <w:szCs w:val="22"/>
            <w:lang w:val="en-US"/>
          </w:rPr>
          <w:t xml:space="preserve"> </w:t>
        </w:r>
      </w:ins>
    </w:p>
    <w:p w14:paraId="71E73A50" w14:textId="77777777" w:rsidR="00664FB8" w:rsidRPr="007B6D4B" w:rsidRDefault="00664FB8">
      <w:pPr>
        <w:rPr>
          <w:ins w:id="1281" w:author="Jack Allen" w:date="2015-11-12T11:04:00Z"/>
          <w:rFonts w:cs="Consolas"/>
          <w:color w:val="1A1A1A"/>
          <w:sz w:val="22"/>
          <w:szCs w:val="22"/>
          <w:lang w:val="en-US"/>
        </w:rPr>
        <w:pPrChange w:id="1282" w:author="Jack Allen" w:date="2015-11-11T17:32:00Z">
          <w:pPr>
            <w:pStyle w:val="ListParagraph"/>
            <w:numPr>
              <w:ilvl w:val="1"/>
              <w:numId w:val="10"/>
            </w:numPr>
            <w:ind w:left="792" w:hanging="432"/>
          </w:pPr>
        </w:pPrChange>
      </w:pPr>
    </w:p>
    <w:p w14:paraId="2A10A993" w14:textId="48D5C085" w:rsidR="00D875E0" w:rsidRPr="007B6D4B" w:rsidRDefault="00D875E0">
      <w:pPr>
        <w:pStyle w:val="ListParagraph"/>
        <w:numPr>
          <w:ilvl w:val="1"/>
          <w:numId w:val="1"/>
        </w:numPr>
        <w:rPr>
          <w:ins w:id="1283" w:author="Jack Allen" w:date="2015-11-11T17:32:00Z"/>
          <w:b/>
          <w:sz w:val="22"/>
          <w:szCs w:val="22"/>
          <w:rPrChange w:id="1284" w:author="Jack Allen" w:date="2015-12-13T22:51:00Z">
            <w:rPr>
              <w:ins w:id="1285" w:author="Jack Allen" w:date="2015-11-11T17:32:00Z"/>
              <w:b/>
            </w:rPr>
          </w:rPrChange>
        </w:rPr>
        <w:pPrChange w:id="1286" w:author="Jack Allen" w:date="2015-11-11T17:32:00Z">
          <w:pPr/>
        </w:pPrChange>
      </w:pPr>
      <w:ins w:id="1287" w:author="Jack Allen" w:date="2015-11-11T17:32:00Z">
        <w:r w:rsidRPr="007B6D4B">
          <w:rPr>
            <w:b/>
            <w:sz w:val="22"/>
            <w:szCs w:val="22"/>
            <w:rPrChange w:id="1288" w:author="Jack Allen" w:date="2015-12-13T22:51:00Z">
              <w:rPr/>
            </w:rPrChange>
          </w:rPr>
          <w:t>Matching Algorithm Development</w:t>
        </w:r>
      </w:ins>
    </w:p>
    <w:p w14:paraId="211DBD58" w14:textId="174B34CE" w:rsidR="00DD23E9" w:rsidRPr="007B6D4B" w:rsidRDefault="00D875E0" w:rsidP="00DD23E9">
      <w:pPr>
        <w:rPr>
          <w:ins w:id="1289" w:author="Jack Allen" w:date="2015-12-09T14:27:00Z"/>
          <w:rFonts w:cs="Consolas"/>
          <w:color w:val="1A1A1A"/>
          <w:sz w:val="22"/>
          <w:szCs w:val="22"/>
          <w:lang w:val="en-US"/>
        </w:rPr>
      </w:pPr>
      <w:ins w:id="1290" w:author="Jack Allen" w:date="2015-11-11T17:33:00Z">
        <w:r w:rsidRPr="007B6D4B">
          <w:rPr>
            <w:sz w:val="22"/>
            <w:szCs w:val="22"/>
            <w:rPrChange w:id="1291" w:author="Jack Allen" w:date="2015-12-13T22:51:00Z">
              <w:rPr/>
            </w:rPrChange>
          </w:rPr>
          <w:t xml:space="preserve">For any MRF approach to be successful, the matching algorithm must </w:t>
        </w:r>
      </w:ins>
      <w:ins w:id="1292" w:author="Jack Allen" w:date="2015-12-13T14:48:00Z">
        <w:r w:rsidR="00DF6D22" w:rsidRPr="007B6D4B">
          <w:rPr>
            <w:sz w:val="22"/>
            <w:szCs w:val="22"/>
          </w:rPr>
          <w:t xml:space="preserve">rapidly </w:t>
        </w:r>
      </w:ins>
      <w:ins w:id="1293" w:author="Jack Allen" w:date="2015-11-11T17:33:00Z">
        <w:r w:rsidR="004C020E" w:rsidRPr="007B6D4B">
          <w:rPr>
            <w:sz w:val="22"/>
            <w:szCs w:val="22"/>
          </w:rPr>
          <w:t>assign accurate</w:t>
        </w:r>
      </w:ins>
      <w:ins w:id="1294" w:author="Jack Allen" w:date="2015-12-13T22:42:00Z">
        <w:r w:rsidR="004C020E" w:rsidRPr="007B6D4B">
          <w:rPr>
            <w:sz w:val="22"/>
            <w:szCs w:val="22"/>
          </w:rPr>
          <w:t xml:space="preserve"> </w:t>
        </w:r>
      </w:ins>
      <w:ins w:id="1295" w:author="Jack Allen" w:date="2015-11-11T17:33:00Z">
        <w:r w:rsidRPr="007B6D4B">
          <w:rPr>
            <w:sz w:val="22"/>
            <w:szCs w:val="22"/>
            <w:rPrChange w:id="1296" w:author="Jack Allen" w:date="2015-12-13T22:51:00Z">
              <w:rPr/>
            </w:rPrChange>
          </w:rPr>
          <w:t>paramete</w:t>
        </w:r>
        <w:r w:rsidR="00DF6D22" w:rsidRPr="007B6D4B">
          <w:rPr>
            <w:sz w:val="22"/>
            <w:szCs w:val="22"/>
          </w:rPr>
          <w:t>rs</w:t>
        </w:r>
        <w:r w:rsidR="00664FB8" w:rsidRPr="007B6D4B">
          <w:rPr>
            <w:sz w:val="22"/>
            <w:szCs w:val="22"/>
          </w:rPr>
          <w:t>.</w:t>
        </w:r>
      </w:ins>
      <w:ins w:id="1297" w:author="Jack Allen" w:date="2015-11-12T10:50:00Z">
        <w:r w:rsidR="00F66072" w:rsidRPr="007B6D4B">
          <w:rPr>
            <w:sz w:val="22"/>
            <w:szCs w:val="22"/>
          </w:rPr>
          <w:t xml:space="preserve"> </w:t>
        </w:r>
      </w:ins>
      <w:ins w:id="1298" w:author="Jack Allen" w:date="2015-11-11T17:33:00Z">
        <w:r w:rsidRPr="007B6D4B">
          <w:rPr>
            <w:sz w:val="22"/>
            <w:szCs w:val="22"/>
            <w:rPrChange w:id="1299" w:author="Jack Allen" w:date="2015-12-13T22:51:00Z">
              <w:rPr/>
            </w:rPrChange>
          </w:rPr>
          <w:t xml:space="preserve">We will produce an algorithm that fulfils these requirements, but also quantifies the estimated error in the parameter assignment. We </w:t>
        </w:r>
      </w:ins>
      <w:ins w:id="1300" w:author="Jack Allen" w:date="2015-11-11T21:32:00Z">
        <w:r w:rsidR="00850F68" w:rsidRPr="007B6D4B">
          <w:rPr>
            <w:sz w:val="22"/>
            <w:szCs w:val="22"/>
          </w:rPr>
          <w:t xml:space="preserve">aim to </w:t>
        </w:r>
      </w:ins>
      <w:ins w:id="1301" w:author="Jack Allen" w:date="2015-11-11T17:33:00Z">
        <w:r w:rsidR="00DF6D22" w:rsidRPr="007B6D4B">
          <w:rPr>
            <w:sz w:val="22"/>
            <w:szCs w:val="22"/>
          </w:rPr>
          <w:t xml:space="preserve">develop a model-based matching algorithm, which will compare </w:t>
        </w:r>
        <w:r w:rsidRPr="007B6D4B">
          <w:rPr>
            <w:sz w:val="22"/>
            <w:szCs w:val="22"/>
            <w:rPrChange w:id="1302" w:author="Jack Allen" w:date="2015-12-13T22:51:00Z">
              <w:rPr/>
            </w:rPrChange>
          </w:rPr>
          <w:t>with th</w:t>
        </w:r>
        <w:r w:rsidR="00DF6D22" w:rsidRPr="007B6D4B">
          <w:rPr>
            <w:sz w:val="22"/>
            <w:szCs w:val="22"/>
          </w:rPr>
          <w:t xml:space="preserve">e dictionary </w:t>
        </w:r>
        <w:r w:rsidRPr="007B6D4B">
          <w:rPr>
            <w:sz w:val="22"/>
            <w:szCs w:val="22"/>
            <w:rPrChange w:id="1303" w:author="Jack Allen" w:date="2015-12-13T22:51:00Z">
              <w:rPr/>
            </w:rPrChange>
          </w:rPr>
          <w:t>method.</w:t>
        </w:r>
      </w:ins>
      <w:ins w:id="1304" w:author="Jack Allen" w:date="2015-11-11T21:33:00Z">
        <w:r w:rsidR="00850F68" w:rsidRPr="007B6D4B">
          <w:rPr>
            <w:sz w:val="22"/>
            <w:szCs w:val="22"/>
          </w:rPr>
          <w:t xml:space="preserve"> </w:t>
        </w:r>
      </w:ins>
      <w:ins w:id="1305" w:author="Jack Allen" w:date="2015-12-09T14:27:00Z">
        <w:r w:rsidR="00DD23E9" w:rsidRPr="007B6D4B">
          <w:rPr>
            <w:rFonts w:cs="Consolas"/>
            <w:color w:val="1A1A1A"/>
            <w:sz w:val="22"/>
            <w:szCs w:val="22"/>
            <w:lang w:val="en-US"/>
          </w:rPr>
          <w:t xml:space="preserve">Development of this algorithm may require expertise from image analysis researchers, in a cross-department collaboration. </w:t>
        </w:r>
      </w:ins>
      <w:ins w:id="1306" w:author="Jack Allen" w:date="2015-12-13T14:50:00Z">
        <w:r w:rsidR="00DF6D22" w:rsidRPr="007B6D4B">
          <w:rPr>
            <w:rFonts w:cs="Consolas"/>
            <w:color w:val="1A1A1A"/>
            <w:sz w:val="22"/>
            <w:szCs w:val="22"/>
            <w:lang w:val="en-US"/>
          </w:rPr>
          <w:t xml:space="preserve">Furthermore, </w:t>
        </w:r>
      </w:ins>
      <w:ins w:id="1307" w:author="Jack Allen" w:date="2015-11-12T10:50:00Z">
        <w:r w:rsidR="00DF6D22" w:rsidRPr="007B6D4B">
          <w:rPr>
            <w:sz w:val="22"/>
            <w:szCs w:val="22"/>
          </w:rPr>
          <w:t>i</w:t>
        </w:r>
        <w:r w:rsidR="00F66072" w:rsidRPr="007B6D4B">
          <w:rPr>
            <w:sz w:val="22"/>
            <w:szCs w:val="22"/>
          </w:rPr>
          <w:t>n order for</w:t>
        </w:r>
      </w:ins>
      <w:ins w:id="1308" w:author="Jack Allen" w:date="2015-11-11T21:33:00Z">
        <w:r w:rsidR="00850F68" w:rsidRPr="007B6D4B">
          <w:rPr>
            <w:sz w:val="22"/>
            <w:szCs w:val="22"/>
          </w:rPr>
          <w:t xml:space="preserve"> the </w:t>
        </w:r>
        <w:r w:rsidR="00DF6D22" w:rsidRPr="007B6D4B">
          <w:rPr>
            <w:sz w:val="22"/>
            <w:szCs w:val="22"/>
          </w:rPr>
          <w:t>matching to be of practical use</w:t>
        </w:r>
        <w:r w:rsidR="00850F68" w:rsidRPr="007B6D4B">
          <w:rPr>
            <w:sz w:val="22"/>
            <w:szCs w:val="22"/>
          </w:rPr>
          <w:t xml:space="preserve"> </w:t>
        </w:r>
      </w:ins>
      <w:ins w:id="1309" w:author="Jack Allen" w:date="2015-11-11T17:38:00Z">
        <w:r w:rsidR="00850F68" w:rsidRPr="007B6D4B">
          <w:rPr>
            <w:sz w:val="22"/>
            <w:szCs w:val="22"/>
          </w:rPr>
          <w:t xml:space="preserve">we must determine </w:t>
        </w:r>
        <w:r w:rsidR="00624C31" w:rsidRPr="007B6D4B">
          <w:rPr>
            <w:sz w:val="22"/>
            <w:szCs w:val="22"/>
          </w:rPr>
          <w:t xml:space="preserve">a </w:t>
        </w:r>
      </w:ins>
      <w:ins w:id="1310" w:author="Jack Allen" w:date="2015-11-11T21:34:00Z">
        <w:r w:rsidR="00850F68" w:rsidRPr="007B6D4B">
          <w:rPr>
            <w:sz w:val="22"/>
            <w:szCs w:val="22"/>
          </w:rPr>
          <w:t>method</w:t>
        </w:r>
      </w:ins>
      <w:ins w:id="1311" w:author="Jack Allen" w:date="2015-11-11T17:38:00Z">
        <w:r w:rsidR="00850F68" w:rsidRPr="007B6D4B">
          <w:rPr>
            <w:sz w:val="22"/>
            <w:szCs w:val="22"/>
          </w:rPr>
          <w:t xml:space="preserve"> for</w:t>
        </w:r>
        <w:r w:rsidR="00624C31" w:rsidRPr="007B6D4B">
          <w:rPr>
            <w:sz w:val="22"/>
            <w:szCs w:val="22"/>
          </w:rPr>
          <w:t xml:space="preserve"> quickly </w:t>
        </w:r>
      </w:ins>
      <w:ins w:id="1312" w:author="Jack Allen" w:date="2015-11-11T21:34:00Z">
        <w:r w:rsidR="00850F68" w:rsidRPr="007B6D4B">
          <w:rPr>
            <w:sz w:val="22"/>
            <w:szCs w:val="22"/>
          </w:rPr>
          <w:t>transfer</w:t>
        </w:r>
      </w:ins>
      <w:ins w:id="1313" w:author="Jack Allen" w:date="2015-11-11T21:36:00Z">
        <w:r w:rsidR="00850F68" w:rsidRPr="007B6D4B">
          <w:rPr>
            <w:sz w:val="22"/>
            <w:szCs w:val="22"/>
          </w:rPr>
          <w:t>r</w:t>
        </w:r>
      </w:ins>
      <w:ins w:id="1314" w:author="Jack Allen" w:date="2015-11-11T21:34:00Z">
        <w:r w:rsidR="00850F68" w:rsidRPr="007B6D4B">
          <w:rPr>
            <w:sz w:val="22"/>
            <w:szCs w:val="22"/>
          </w:rPr>
          <w:t>ing</w:t>
        </w:r>
      </w:ins>
      <w:ins w:id="1315" w:author="Jack Allen" w:date="2015-11-11T17:38:00Z">
        <w:r w:rsidR="00624C31" w:rsidRPr="007B6D4B">
          <w:rPr>
            <w:sz w:val="22"/>
            <w:szCs w:val="22"/>
          </w:rPr>
          <w:t xml:space="preserve"> the </w:t>
        </w:r>
      </w:ins>
      <w:ins w:id="1316" w:author="Jack Allen" w:date="2015-11-11T21:34:00Z">
        <w:r w:rsidR="00850F68" w:rsidRPr="007B6D4B">
          <w:rPr>
            <w:sz w:val="22"/>
            <w:szCs w:val="22"/>
          </w:rPr>
          <w:t>data from the scanner</w:t>
        </w:r>
      </w:ins>
      <w:ins w:id="1317" w:author="Jack Allen" w:date="2015-11-11T21:36:00Z">
        <w:r w:rsidR="00850F68" w:rsidRPr="007B6D4B">
          <w:rPr>
            <w:sz w:val="22"/>
            <w:szCs w:val="22"/>
          </w:rPr>
          <w:t xml:space="preserve"> to</w:t>
        </w:r>
      </w:ins>
      <w:ins w:id="1318" w:author="Jack Allen" w:date="2015-11-11T17:38:00Z">
        <w:r w:rsidR="00624C31" w:rsidRPr="007B6D4B">
          <w:rPr>
            <w:sz w:val="22"/>
            <w:szCs w:val="22"/>
          </w:rPr>
          <w:t xml:space="preserve"> </w:t>
        </w:r>
      </w:ins>
      <w:ins w:id="1319" w:author="Jack Allen" w:date="2015-11-11T21:37:00Z">
        <w:r w:rsidR="00850F68" w:rsidRPr="007B6D4B">
          <w:rPr>
            <w:sz w:val="22"/>
            <w:szCs w:val="22"/>
          </w:rPr>
          <w:t>our matching software</w:t>
        </w:r>
      </w:ins>
      <w:ins w:id="1320" w:author="Jack Allen" w:date="2015-11-12T10:50:00Z">
        <w:r w:rsidR="00F66072" w:rsidRPr="007B6D4B">
          <w:rPr>
            <w:sz w:val="22"/>
            <w:szCs w:val="22"/>
          </w:rPr>
          <w:t>.</w:t>
        </w:r>
      </w:ins>
    </w:p>
    <w:p w14:paraId="423198EE" w14:textId="77777777" w:rsidR="005100A3" w:rsidRPr="007B6D4B" w:rsidRDefault="005100A3" w:rsidP="00D875E0">
      <w:pPr>
        <w:rPr>
          <w:ins w:id="1321" w:author="Jack Allen" w:date="2015-11-11T17:32:00Z"/>
          <w:sz w:val="22"/>
          <w:szCs w:val="22"/>
          <w:rPrChange w:id="1322" w:author="Jack Allen" w:date="2015-12-13T22:51:00Z">
            <w:rPr>
              <w:ins w:id="1323" w:author="Jack Allen" w:date="2015-11-11T17:32:00Z"/>
              <w:b/>
            </w:rPr>
          </w:rPrChange>
        </w:rPr>
      </w:pPr>
    </w:p>
    <w:p w14:paraId="742B54E5" w14:textId="77777777" w:rsidR="00D875E0" w:rsidRPr="007B6D4B" w:rsidRDefault="00D875E0">
      <w:pPr>
        <w:pStyle w:val="ListParagraph"/>
        <w:numPr>
          <w:ilvl w:val="1"/>
          <w:numId w:val="1"/>
        </w:numPr>
        <w:rPr>
          <w:ins w:id="1324" w:author="Jack Allen" w:date="2015-11-11T17:33:00Z"/>
          <w:b/>
          <w:sz w:val="22"/>
          <w:szCs w:val="22"/>
        </w:rPr>
        <w:pPrChange w:id="1325" w:author="Jack Allen" w:date="2015-11-11T17:33:00Z">
          <w:pPr>
            <w:pStyle w:val="ListParagraph"/>
            <w:numPr>
              <w:numId w:val="1"/>
            </w:numPr>
            <w:ind w:left="360" w:hanging="360"/>
          </w:pPr>
        </w:pPrChange>
      </w:pPr>
      <w:ins w:id="1326" w:author="Jack Allen" w:date="2015-11-11T17:33:00Z">
        <w:r w:rsidRPr="007B6D4B">
          <w:rPr>
            <w:b/>
            <w:sz w:val="22"/>
            <w:szCs w:val="22"/>
          </w:rPr>
          <w:t>Extension Beyond Acute Stroke</w:t>
        </w:r>
      </w:ins>
    </w:p>
    <w:p w14:paraId="0F78F387" w14:textId="5C46409F" w:rsidR="00165779" w:rsidRPr="007B6D4B" w:rsidDel="0086749F" w:rsidRDefault="00165779">
      <w:pPr>
        <w:rPr>
          <w:del w:id="1327" w:author="Jack Allen" w:date="2015-11-10T17:32:00Z"/>
          <w:sz w:val="22"/>
          <w:szCs w:val="22"/>
          <w:rPrChange w:id="1328" w:author="Jack Allen" w:date="2015-12-13T22:51:00Z">
            <w:rPr>
              <w:del w:id="1329" w:author="Jack Allen" w:date="2015-11-10T17:32:00Z"/>
            </w:rPr>
          </w:rPrChange>
        </w:rPr>
        <w:pPrChange w:id="1330" w:author="Jack Allen" w:date="2015-11-11T17:31:00Z">
          <w:pPr>
            <w:ind w:firstLine="720"/>
          </w:pPr>
        </w:pPrChange>
      </w:pPr>
      <w:del w:id="1331" w:author="Jack Allen" w:date="2015-11-10T17:32:00Z">
        <w:r w:rsidRPr="007B6D4B" w:rsidDel="0086749F">
          <w:rPr>
            <w:sz w:val="22"/>
            <w:szCs w:val="22"/>
            <w:rPrChange w:id="1332" w:author="Jack Allen" w:date="2015-12-13T22:51:00Z">
              <w:rPr/>
            </w:rPrChange>
          </w:rPr>
          <w:delText>3D Coverage With EPI</w:delText>
        </w:r>
      </w:del>
    </w:p>
    <w:p w14:paraId="2E2339B7" w14:textId="1F00920D" w:rsidR="00165779" w:rsidRPr="007B6D4B" w:rsidDel="0086749F" w:rsidRDefault="00165779">
      <w:pPr>
        <w:ind w:left="360"/>
        <w:rPr>
          <w:del w:id="1333" w:author="Jack Allen" w:date="2015-11-10T17:32:00Z"/>
          <w:sz w:val="22"/>
          <w:szCs w:val="22"/>
          <w:rPrChange w:id="1334" w:author="Jack Allen" w:date="2015-12-13T22:51:00Z">
            <w:rPr>
              <w:del w:id="1335" w:author="Jack Allen" w:date="2015-11-10T17:32:00Z"/>
            </w:rPr>
          </w:rPrChange>
        </w:rPr>
        <w:pPrChange w:id="1336" w:author="Jack Allen" w:date="2015-11-11T17:31:00Z">
          <w:pPr/>
        </w:pPrChange>
      </w:pPr>
      <w:del w:id="1337" w:author="Jack Allen" w:date="2015-11-10T17:32:00Z">
        <w:r w:rsidRPr="007B6D4B" w:rsidDel="0086749F">
          <w:rPr>
            <w:sz w:val="22"/>
            <w:szCs w:val="22"/>
            <w:rPrChange w:id="1338" w:author="Jack Allen" w:date="2015-12-13T22:51:00Z">
              <w:rPr/>
            </w:rPrChange>
          </w:rPr>
          <w:tab/>
        </w:r>
        <w:r w:rsidRPr="007B6D4B" w:rsidDel="0086749F">
          <w:rPr>
            <w:sz w:val="22"/>
            <w:szCs w:val="22"/>
            <w:rPrChange w:id="1339" w:author="Jack Allen" w:date="2015-12-13T22:51:00Z">
              <w:rPr/>
            </w:rPrChange>
          </w:rPr>
          <w:tab/>
          <w:delText>-randomised multislice</w:delText>
        </w:r>
      </w:del>
    </w:p>
    <w:p w14:paraId="6CE4534B" w14:textId="2FCC8C30" w:rsidR="0086749F" w:rsidRPr="007B6D4B" w:rsidDel="00D875E0" w:rsidRDefault="0086749F" w:rsidP="006A26E7">
      <w:pPr>
        <w:rPr>
          <w:del w:id="1340" w:author="Jack Allen" w:date="2015-11-11T17:32:00Z"/>
          <w:sz w:val="22"/>
          <w:szCs w:val="22"/>
        </w:rPr>
      </w:pPr>
    </w:p>
    <w:p w14:paraId="1116D473" w14:textId="77777777" w:rsidR="005D60B0" w:rsidRPr="007B6D4B" w:rsidDel="00B914E4" w:rsidRDefault="005D60B0" w:rsidP="00857706">
      <w:pPr>
        <w:rPr>
          <w:del w:id="1341" w:author="Jack Allen" w:date="2015-11-11T17:30:00Z"/>
          <w:sz w:val="22"/>
          <w:szCs w:val="22"/>
        </w:rPr>
      </w:pPr>
    </w:p>
    <w:p w14:paraId="520D2026" w14:textId="42C9BBB6" w:rsidR="00857706" w:rsidRPr="007B6D4B" w:rsidDel="00B914E4" w:rsidRDefault="005D60B0">
      <w:pPr>
        <w:pStyle w:val="ListParagraph"/>
        <w:rPr>
          <w:del w:id="1342" w:author="Jack Allen" w:date="2015-11-11T17:07:00Z"/>
          <w:b/>
          <w:sz w:val="22"/>
          <w:szCs w:val="22"/>
        </w:rPr>
        <w:pPrChange w:id="1343" w:author="Jack Allen" w:date="2015-11-11T17:30:00Z">
          <w:pPr>
            <w:pStyle w:val="ListParagraph"/>
            <w:numPr>
              <w:ilvl w:val="1"/>
              <w:numId w:val="10"/>
            </w:numPr>
            <w:ind w:left="792" w:hanging="432"/>
          </w:pPr>
        </w:pPrChange>
      </w:pPr>
      <w:del w:id="1344" w:author="Jack Allen" w:date="2015-11-11T17:30:00Z">
        <w:r w:rsidRPr="007B6D4B" w:rsidDel="00B914E4">
          <w:rPr>
            <w:b/>
            <w:sz w:val="22"/>
            <w:szCs w:val="22"/>
            <w:rPrChange w:id="1345" w:author="Jack Allen" w:date="2015-12-13T22:51:00Z">
              <w:rPr/>
            </w:rPrChange>
          </w:rPr>
          <w:delText>Acquisition Sequence Optimisation</w:delText>
        </w:r>
      </w:del>
    </w:p>
    <w:p w14:paraId="364F298B" w14:textId="7F87CCF6" w:rsidR="005D60B0" w:rsidRPr="007B6D4B" w:rsidDel="0086749F" w:rsidRDefault="008E4066">
      <w:pPr>
        <w:numPr>
          <w:ilvl w:val="0"/>
          <w:numId w:val="1"/>
        </w:numPr>
        <w:ind w:left="0"/>
        <w:rPr>
          <w:del w:id="1346" w:author="Jack Allen" w:date="2015-11-10T17:33:00Z"/>
          <w:sz w:val="22"/>
          <w:szCs w:val="22"/>
          <w:rPrChange w:id="1347" w:author="Jack Allen" w:date="2015-12-13T22:51:00Z">
            <w:rPr>
              <w:del w:id="1348" w:author="Jack Allen" w:date="2015-11-10T17:33:00Z"/>
            </w:rPr>
          </w:rPrChange>
        </w:rPr>
        <w:pPrChange w:id="1349" w:author="Jack Allen" w:date="2015-11-11T17:11:00Z">
          <w:pPr/>
        </w:pPrChange>
      </w:pPr>
      <w:del w:id="1350" w:author="Jack Allen" w:date="2015-11-10T17:33:00Z">
        <w:r w:rsidRPr="007B6D4B" w:rsidDel="0086749F">
          <w:rPr>
            <w:sz w:val="22"/>
            <w:szCs w:val="22"/>
            <w:rPrChange w:id="1351" w:author="Jack Allen" w:date="2015-12-13T22:51:00Z">
              <w:rPr/>
            </w:rPrChange>
          </w:rPr>
          <w:delText>Finding a good sequence design for the purpose.</w:delText>
        </w:r>
      </w:del>
    </w:p>
    <w:p w14:paraId="260AC2AA" w14:textId="2DAF7036" w:rsidR="00165779" w:rsidRPr="007B6D4B" w:rsidDel="0086749F" w:rsidRDefault="00165779">
      <w:pPr>
        <w:rPr>
          <w:del w:id="1352" w:author="Jack Allen" w:date="2015-11-10T17:33:00Z"/>
          <w:sz w:val="22"/>
          <w:szCs w:val="22"/>
          <w:rPrChange w:id="1353" w:author="Jack Allen" w:date="2015-12-13T22:51:00Z">
            <w:rPr>
              <w:del w:id="1354" w:author="Jack Allen" w:date="2015-11-10T17:33:00Z"/>
            </w:rPr>
          </w:rPrChange>
        </w:rPr>
      </w:pPr>
      <w:del w:id="1355" w:author="Jack Allen" w:date="2015-11-10T17:33:00Z">
        <w:r w:rsidRPr="007B6D4B" w:rsidDel="0086749F">
          <w:rPr>
            <w:sz w:val="22"/>
            <w:szCs w:val="22"/>
            <w:rPrChange w:id="1356" w:author="Jack Allen" w:date="2015-12-13T22:51:00Z">
              <w:rPr/>
            </w:rPrChange>
          </w:rPr>
          <w:delText>-optimise timings list (theorectica</w:delText>
        </w:r>
      </w:del>
      <w:ins w:id="1357" w:author="Peter Jezzard" w:date="2015-11-10T10:39:00Z">
        <w:del w:id="1358" w:author="Jack Allen" w:date="2015-11-10T17:33:00Z">
          <w:r w:rsidR="00932900" w:rsidRPr="007B6D4B" w:rsidDel="0086749F">
            <w:rPr>
              <w:sz w:val="22"/>
              <w:szCs w:val="22"/>
              <w:rPrChange w:id="1359" w:author="Jack Allen" w:date="2015-12-13T22:51:00Z">
                <w:rPr/>
              </w:rPrChange>
            </w:rPr>
            <w:delText>l</w:delText>
          </w:r>
        </w:del>
      </w:ins>
      <w:del w:id="1360" w:author="Jack Allen" w:date="2015-11-10T17:33:00Z">
        <w:r w:rsidRPr="007B6D4B" w:rsidDel="0086749F">
          <w:rPr>
            <w:sz w:val="22"/>
            <w:szCs w:val="22"/>
            <w:rPrChange w:id="1361" w:author="Jack Allen" w:date="2015-12-13T22:51:00Z">
              <w:rPr/>
            </w:rPrChange>
          </w:rPr>
          <w:delText xml:space="preserve"> framework for  optimising)</w:delText>
        </w:r>
      </w:del>
    </w:p>
    <w:p w14:paraId="2F83271A" w14:textId="0261D202" w:rsidR="00650C64" w:rsidRPr="007B6D4B" w:rsidDel="0086749F" w:rsidRDefault="00165779">
      <w:pPr>
        <w:rPr>
          <w:del w:id="1362" w:author="Jack Allen" w:date="2015-11-10T17:33:00Z"/>
          <w:sz w:val="22"/>
          <w:szCs w:val="22"/>
          <w:rPrChange w:id="1363" w:author="Jack Allen" w:date="2015-12-13T22:51:00Z">
            <w:rPr>
              <w:del w:id="1364" w:author="Jack Allen" w:date="2015-11-10T17:33:00Z"/>
            </w:rPr>
          </w:rPrChange>
        </w:rPr>
      </w:pPr>
      <w:del w:id="1365" w:author="Jack Allen" w:date="2015-11-10T17:33:00Z">
        <w:r w:rsidRPr="007B6D4B" w:rsidDel="0086749F">
          <w:rPr>
            <w:sz w:val="22"/>
            <w:szCs w:val="22"/>
            <w:rPrChange w:id="1366" w:author="Jack Allen" w:date="2015-12-13T22:51:00Z">
              <w:rPr/>
            </w:rPrChange>
          </w:rPr>
          <w:tab/>
          <w:delText>-collaborate with IBME?</w:delText>
        </w:r>
      </w:del>
    </w:p>
    <w:p w14:paraId="70BA1FA7" w14:textId="77777777" w:rsidR="00165779" w:rsidRPr="007B6D4B" w:rsidDel="00AC71B2" w:rsidRDefault="00165779">
      <w:pPr>
        <w:rPr>
          <w:del w:id="1367" w:author="Jack Allen" w:date="2015-11-11T17:10:00Z"/>
          <w:sz w:val="22"/>
          <w:szCs w:val="22"/>
          <w:rPrChange w:id="1368" w:author="Jack Allen" w:date="2015-12-13T22:51:00Z">
            <w:rPr>
              <w:del w:id="1369" w:author="Jack Allen" w:date="2015-11-11T17:10:00Z"/>
            </w:rPr>
          </w:rPrChange>
        </w:rPr>
      </w:pPr>
    </w:p>
    <w:p w14:paraId="7FB3B0F4" w14:textId="215F87D2" w:rsidR="009D3045" w:rsidRPr="007B6D4B" w:rsidDel="00AC71B2" w:rsidRDefault="009D3045">
      <w:pPr>
        <w:rPr>
          <w:del w:id="1370" w:author="Jack Allen" w:date="2015-11-11T16:17:00Z"/>
          <w:sz w:val="22"/>
          <w:szCs w:val="22"/>
          <w:rPrChange w:id="1371" w:author="Jack Allen" w:date="2015-12-13T22:51:00Z">
            <w:rPr>
              <w:del w:id="1372" w:author="Jack Allen" w:date="2015-11-11T16:17:00Z"/>
            </w:rPr>
          </w:rPrChange>
        </w:rPr>
      </w:pPr>
    </w:p>
    <w:p w14:paraId="50ABBAB6" w14:textId="77777777" w:rsidR="008E4066" w:rsidRPr="007B6D4B" w:rsidDel="0041725C" w:rsidRDefault="008E4066">
      <w:pPr>
        <w:rPr>
          <w:del w:id="1373" w:author="Jack Allen" w:date="2015-11-11T17:06:00Z"/>
          <w:b/>
          <w:sz w:val="22"/>
          <w:szCs w:val="22"/>
          <w:rPrChange w:id="1374" w:author="Jack Allen" w:date="2015-12-13T22:51:00Z">
            <w:rPr>
              <w:del w:id="1375" w:author="Jack Allen" w:date="2015-11-11T17:06:00Z"/>
              <w:b/>
            </w:rPr>
          </w:rPrChange>
        </w:rPr>
      </w:pPr>
    </w:p>
    <w:p w14:paraId="4690512E" w14:textId="52A5908B" w:rsidR="006A26E7" w:rsidRPr="007B6D4B" w:rsidDel="00AC71B2" w:rsidRDefault="005D60B0">
      <w:pPr>
        <w:rPr>
          <w:del w:id="1376" w:author="Jack Allen" w:date="2015-11-10T18:14:00Z"/>
          <w:b/>
          <w:sz w:val="22"/>
          <w:szCs w:val="22"/>
          <w:rPrChange w:id="1377" w:author="Jack Allen" w:date="2015-12-13T22:51:00Z">
            <w:rPr>
              <w:del w:id="1378" w:author="Jack Allen" w:date="2015-11-10T18:14:00Z"/>
              <w:b/>
            </w:rPr>
          </w:rPrChange>
        </w:rPr>
      </w:pPr>
      <w:del w:id="1379" w:author="Jack Allen" w:date="2015-11-11T17:11:00Z">
        <w:r w:rsidRPr="007B6D4B" w:rsidDel="00AC71B2">
          <w:rPr>
            <w:b/>
            <w:sz w:val="22"/>
            <w:szCs w:val="22"/>
            <w:rPrChange w:id="1380" w:author="Jack Allen" w:date="2015-12-13T22:51:00Z">
              <w:rPr/>
            </w:rPrChange>
          </w:rPr>
          <w:delText>Matching Algorithm Development</w:delText>
        </w:r>
      </w:del>
    </w:p>
    <w:p w14:paraId="2D0CAE48" w14:textId="082A725A" w:rsidR="00165779" w:rsidRPr="007B6D4B" w:rsidDel="00EA5EB1" w:rsidRDefault="006A26E7">
      <w:pPr>
        <w:rPr>
          <w:del w:id="1381" w:author="Jack Allen" w:date="2015-11-10T18:14:00Z"/>
          <w:sz w:val="22"/>
          <w:szCs w:val="22"/>
          <w:rPrChange w:id="1382" w:author="Jack Allen" w:date="2015-12-13T22:51:00Z">
            <w:rPr>
              <w:del w:id="1383" w:author="Jack Allen" w:date="2015-11-10T18:14:00Z"/>
            </w:rPr>
          </w:rPrChange>
        </w:rPr>
      </w:pPr>
      <w:del w:id="1384" w:author="Jack Allen" w:date="2015-11-10T18:14:00Z">
        <w:r w:rsidRPr="007B6D4B" w:rsidDel="00EA5EB1">
          <w:rPr>
            <w:sz w:val="22"/>
            <w:szCs w:val="22"/>
            <w:rPrChange w:id="1385" w:author="Jack Allen" w:date="2015-12-13T22:51:00Z">
              <w:rPr/>
            </w:rPrChange>
          </w:rPr>
          <w:delText xml:space="preserve">For any MRF approach to be successful, the matching algorithm must work well. </w:delText>
        </w:r>
      </w:del>
    </w:p>
    <w:p w14:paraId="07F4B007" w14:textId="32D3D96B" w:rsidR="00165779" w:rsidRPr="007B6D4B" w:rsidDel="00EA5EB1" w:rsidRDefault="00165779">
      <w:pPr>
        <w:rPr>
          <w:del w:id="1386" w:author="Jack Allen" w:date="2015-11-10T18:14:00Z"/>
          <w:sz w:val="22"/>
          <w:szCs w:val="22"/>
          <w:rPrChange w:id="1387" w:author="Jack Allen" w:date="2015-12-13T22:51:00Z">
            <w:rPr>
              <w:del w:id="1388" w:author="Jack Allen" w:date="2015-11-10T18:14:00Z"/>
            </w:rPr>
          </w:rPrChange>
        </w:rPr>
      </w:pPr>
      <w:del w:id="1389" w:author="Jack Allen" w:date="2015-11-10T18:14:00Z">
        <w:r w:rsidRPr="007B6D4B" w:rsidDel="00EA5EB1">
          <w:rPr>
            <w:sz w:val="22"/>
            <w:szCs w:val="22"/>
            <w:rPrChange w:id="1390" w:author="Jack Allen" w:date="2015-12-13T22:51:00Z">
              <w:rPr/>
            </w:rPrChange>
          </w:rPr>
          <w:delText>Model Based Matching Versus Dictionary Based</w:delText>
        </w:r>
      </w:del>
    </w:p>
    <w:p w14:paraId="5111ADFF" w14:textId="73EBA989" w:rsidR="00165779" w:rsidRPr="007B6D4B" w:rsidDel="00EA5EB1" w:rsidRDefault="00165779">
      <w:pPr>
        <w:rPr>
          <w:del w:id="1391" w:author="Jack Allen" w:date="2015-11-10T18:14:00Z"/>
          <w:sz w:val="22"/>
          <w:szCs w:val="22"/>
          <w:rPrChange w:id="1392" w:author="Jack Allen" w:date="2015-12-13T22:51:00Z">
            <w:rPr>
              <w:del w:id="1393" w:author="Jack Allen" w:date="2015-11-10T18:14:00Z"/>
            </w:rPr>
          </w:rPrChange>
        </w:rPr>
      </w:pPr>
      <w:del w:id="1394" w:author="Jack Allen" w:date="2015-11-10T18:14:00Z">
        <w:r w:rsidRPr="007B6D4B" w:rsidDel="00EA5EB1">
          <w:rPr>
            <w:sz w:val="22"/>
            <w:szCs w:val="22"/>
            <w:rPrChange w:id="1395" w:author="Jack Allen" w:date="2015-12-13T22:51:00Z">
              <w:rPr/>
            </w:rPrChange>
          </w:rPr>
          <w:tab/>
        </w:r>
        <w:r w:rsidRPr="007B6D4B" w:rsidDel="00EA5EB1">
          <w:rPr>
            <w:sz w:val="22"/>
            <w:szCs w:val="22"/>
            <w:rPrChange w:id="1396" w:author="Jack Allen" w:date="2015-12-13T22:51:00Z">
              <w:rPr/>
            </w:rPrChange>
          </w:rPr>
          <w:tab/>
          <w:delText>-error estimate</w:delText>
        </w:r>
      </w:del>
    </w:p>
    <w:p w14:paraId="1D84BA88" w14:textId="77777777" w:rsidR="00165779" w:rsidRPr="007B6D4B" w:rsidDel="00EA5EB1" w:rsidRDefault="00165779">
      <w:pPr>
        <w:rPr>
          <w:del w:id="1397" w:author="Jack Allen" w:date="2015-11-10T18:14:00Z"/>
          <w:sz w:val="22"/>
          <w:szCs w:val="22"/>
          <w:rPrChange w:id="1398" w:author="Jack Allen" w:date="2015-12-13T22:51:00Z">
            <w:rPr>
              <w:del w:id="1399" w:author="Jack Allen" w:date="2015-11-10T18:14:00Z"/>
            </w:rPr>
          </w:rPrChange>
        </w:rPr>
      </w:pPr>
    </w:p>
    <w:p w14:paraId="282926C0" w14:textId="705B3D10" w:rsidR="0086749F" w:rsidRPr="007B6D4B" w:rsidDel="00AC71B2" w:rsidRDefault="00F41198" w:rsidP="00F41198">
      <w:pPr>
        <w:rPr>
          <w:del w:id="1400" w:author="Jack Allen" w:date="2015-11-11T17:11:00Z"/>
          <w:sz w:val="22"/>
          <w:szCs w:val="22"/>
        </w:rPr>
      </w:pPr>
      <w:del w:id="1401" w:author="Jack Allen" w:date="2015-11-10T18:14:00Z">
        <w:r w:rsidRPr="007B6D4B" w:rsidDel="00EA5EB1">
          <w:rPr>
            <w:sz w:val="22"/>
            <w:szCs w:val="22"/>
            <w:rPrChange w:id="1402" w:author="Jack Allen" w:date="2015-12-13T22:51:00Z">
              <w:rPr/>
            </w:rPrChange>
          </w:rPr>
          <w:delText>*fitting accuracy</w:delText>
        </w:r>
      </w:del>
    </w:p>
    <w:p w14:paraId="62E0C414" w14:textId="77777777" w:rsidR="00AC71B2" w:rsidRPr="007B6D4B" w:rsidDel="00AC71B2" w:rsidRDefault="00AC71B2" w:rsidP="00AC71B2">
      <w:pPr>
        <w:rPr>
          <w:del w:id="1403" w:author="Jack Allen" w:date="2015-11-11T17:11:00Z"/>
          <w:sz w:val="22"/>
          <w:szCs w:val="22"/>
          <w:rPrChange w:id="1404" w:author="Jack Allen" w:date="2015-12-13T22:51:00Z">
            <w:rPr>
              <w:del w:id="1405" w:author="Jack Allen" w:date="2015-11-11T17:11:00Z"/>
            </w:rPr>
          </w:rPrChange>
        </w:rPr>
      </w:pPr>
    </w:p>
    <w:p w14:paraId="3BE19DFD" w14:textId="331A2B8F" w:rsidR="00A66C61" w:rsidRPr="007B6D4B" w:rsidDel="00AC71B2" w:rsidRDefault="0027650B">
      <w:pPr>
        <w:rPr>
          <w:del w:id="1406" w:author="Jack Allen" w:date="2015-11-11T17:11:00Z"/>
          <w:b/>
          <w:sz w:val="22"/>
          <w:szCs w:val="22"/>
          <w:rPrChange w:id="1407" w:author="Jack Allen" w:date="2015-12-13T22:51:00Z">
            <w:rPr>
              <w:del w:id="1408" w:author="Jack Allen" w:date="2015-11-11T17:11:00Z"/>
            </w:rPr>
          </w:rPrChange>
        </w:rPr>
        <w:pPrChange w:id="1409" w:author="Jack Allen" w:date="2015-11-11T17:11:00Z">
          <w:pPr>
            <w:pStyle w:val="ListParagraph"/>
            <w:numPr>
              <w:ilvl w:val="1"/>
              <w:numId w:val="10"/>
            </w:numPr>
            <w:ind w:left="792" w:hanging="432"/>
          </w:pPr>
        </w:pPrChange>
      </w:pPr>
      <w:del w:id="1410" w:author="Jack Allen" w:date="2015-11-11T17:11:00Z">
        <w:r w:rsidRPr="007B6D4B" w:rsidDel="00AC71B2">
          <w:rPr>
            <w:b/>
            <w:sz w:val="22"/>
            <w:szCs w:val="22"/>
            <w:rPrChange w:id="1411" w:author="Jack Allen" w:date="2015-12-13T22:51:00Z">
              <w:rPr/>
            </w:rPrChange>
          </w:rPr>
          <w:delText>Extension beyond Acute Stroke</w:delText>
        </w:r>
      </w:del>
    </w:p>
    <w:p w14:paraId="3CB699B5" w14:textId="1AF19B0B" w:rsidR="00596529" w:rsidRPr="007B6D4B" w:rsidRDefault="00DF6D22" w:rsidP="002B54FD">
      <w:pPr>
        <w:rPr>
          <w:ins w:id="1412" w:author="Jack Allen" w:date="2015-12-13T22:33:00Z"/>
          <w:sz w:val="22"/>
          <w:szCs w:val="22"/>
        </w:rPr>
      </w:pPr>
      <w:ins w:id="1413" w:author="Jack Allen" w:date="2015-12-08T12:07:00Z">
        <w:r w:rsidRPr="007B6D4B">
          <w:rPr>
            <w:sz w:val="22"/>
            <w:szCs w:val="22"/>
          </w:rPr>
          <w:t>We plan to use our optimised</w:t>
        </w:r>
        <w:r w:rsidR="002B54FD" w:rsidRPr="007B6D4B">
          <w:rPr>
            <w:sz w:val="22"/>
            <w:szCs w:val="22"/>
          </w:rPr>
          <w:t xml:space="preserve"> approach to provide tissue information at a range of time points after the initial onset, stretching from the acute phase to several days</w:t>
        </w:r>
        <w:r w:rsidR="00F12209" w:rsidRPr="007B6D4B">
          <w:rPr>
            <w:sz w:val="22"/>
            <w:szCs w:val="22"/>
          </w:rPr>
          <w:t xml:space="preserve">, </w:t>
        </w:r>
        <w:r w:rsidR="002B54FD" w:rsidRPr="007B6D4B">
          <w:rPr>
            <w:sz w:val="22"/>
            <w:szCs w:val="22"/>
          </w:rPr>
          <w:t>allow</w:t>
        </w:r>
      </w:ins>
      <w:ins w:id="1414" w:author="Jack Allen" w:date="2015-12-08T12:10:00Z">
        <w:r w:rsidR="00F12209" w:rsidRPr="007B6D4B">
          <w:rPr>
            <w:sz w:val="22"/>
            <w:szCs w:val="22"/>
          </w:rPr>
          <w:t>ing</w:t>
        </w:r>
      </w:ins>
      <w:ins w:id="1415" w:author="Jack Allen" w:date="2015-12-08T12:07:00Z">
        <w:r w:rsidR="002B54FD" w:rsidRPr="007B6D4B">
          <w:rPr>
            <w:sz w:val="22"/>
            <w:szCs w:val="22"/>
          </w:rPr>
          <w:t xml:space="preserve"> us to monitor oedema development and recovery</w:t>
        </w:r>
      </w:ins>
      <w:ins w:id="1416" w:author="Jack Allen" w:date="2015-12-08T12:09:00Z">
        <w:r w:rsidR="002B54FD" w:rsidRPr="007B6D4B">
          <w:rPr>
            <w:sz w:val="22"/>
            <w:szCs w:val="22"/>
          </w:rPr>
          <w:t>.</w:t>
        </w:r>
      </w:ins>
      <w:ins w:id="1417" w:author="Jack Allen" w:date="2015-12-08T13:46:00Z">
        <w:r w:rsidR="000D25FA" w:rsidRPr="007B6D4B">
          <w:rPr>
            <w:sz w:val="22"/>
            <w:szCs w:val="22"/>
          </w:rPr>
          <w:t xml:space="preserve"> </w:t>
        </w:r>
      </w:ins>
      <w:ins w:id="1418" w:author="Jack Allen" w:date="2015-12-08T12:07:00Z">
        <w:r w:rsidR="000D25FA" w:rsidRPr="007B6D4B">
          <w:rPr>
            <w:sz w:val="22"/>
            <w:szCs w:val="22"/>
          </w:rPr>
          <w:t xml:space="preserve">The </w:t>
        </w:r>
      </w:ins>
      <w:ins w:id="1419" w:author="Jack Allen" w:date="2015-12-08T13:47:00Z">
        <w:r w:rsidR="000D25FA" w:rsidRPr="007B6D4B">
          <w:rPr>
            <w:sz w:val="22"/>
            <w:szCs w:val="22"/>
          </w:rPr>
          <w:t xml:space="preserve">reduction in scan time provided by MRF </w:t>
        </w:r>
      </w:ins>
      <w:ins w:id="1420" w:author="Jack Allen" w:date="2015-12-13T14:51:00Z">
        <w:r w:rsidRPr="007B6D4B">
          <w:rPr>
            <w:sz w:val="22"/>
            <w:szCs w:val="22"/>
          </w:rPr>
          <w:t>improves the feasibility of</w:t>
        </w:r>
      </w:ins>
      <w:ins w:id="1421" w:author="Jack Allen" w:date="2015-12-08T13:48:00Z">
        <w:r w:rsidR="000D25FA" w:rsidRPr="007B6D4B">
          <w:rPr>
            <w:sz w:val="22"/>
            <w:szCs w:val="22"/>
          </w:rPr>
          <w:t xml:space="preserve"> longitudinal studies with multiple time points. </w:t>
        </w:r>
      </w:ins>
      <w:ins w:id="1422" w:author="Jack Allen" w:date="2015-12-08T12:07:00Z">
        <w:r w:rsidR="000D25FA" w:rsidRPr="007B6D4B">
          <w:rPr>
            <w:sz w:val="22"/>
            <w:szCs w:val="22"/>
          </w:rPr>
          <w:t>Our</w:t>
        </w:r>
        <w:r w:rsidR="002B54FD" w:rsidRPr="007B6D4B">
          <w:rPr>
            <w:sz w:val="22"/>
            <w:szCs w:val="22"/>
          </w:rPr>
          <w:t xml:space="preserve"> optimised approach would be</w:t>
        </w:r>
        <w:r w:rsidR="000D25FA" w:rsidRPr="007B6D4B">
          <w:rPr>
            <w:sz w:val="22"/>
            <w:szCs w:val="22"/>
          </w:rPr>
          <w:t xml:space="preserve"> beneficial to</w:t>
        </w:r>
        <w:r w:rsidR="002B54FD" w:rsidRPr="007B6D4B">
          <w:rPr>
            <w:sz w:val="22"/>
            <w:szCs w:val="22"/>
          </w:rPr>
          <w:t xml:space="preserve"> other areas of emergency imaging, such as severe inflammation</w:t>
        </w:r>
      </w:ins>
      <w:ins w:id="1423" w:author="Jack Allen" w:date="2015-12-09T14:43:00Z">
        <w:r w:rsidR="00AD45DF" w:rsidRPr="007B6D4B">
          <w:rPr>
            <w:sz w:val="22"/>
            <w:szCs w:val="22"/>
          </w:rPr>
          <w:t xml:space="preserve">. </w:t>
        </w:r>
      </w:ins>
      <w:ins w:id="1424" w:author="Jack Allen" w:date="2015-12-09T14:44:00Z">
        <w:r w:rsidR="00AD45DF" w:rsidRPr="007B6D4B">
          <w:rPr>
            <w:sz w:val="22"/>
            <w:szCs w:val="22"/>
          </w:rPr>
          <w:t>Our connections with</w:t>
        </w:r>
      </w:ins>
      <w:ins w:id="1425" w:author="Jack Allen" w:date="2015-12-09T14:36:00Z">
        <w:r w:rsidR="00B32CF4" w:rsidRPr="007B6D4B">
          <w:rPr>
            <w:sz w:val="22"/>
            <w:szCs w:val="22"/>
          </w:rPr>
          <w:t xml:space="preserve"> other researchers within AMICI </w:t>
        </w:r>
      </w:ins>
      <w:ins w:id="1426" w:author="Jack Allen" w:date="2015-12-09T14:42:00Z">
        <w:r w:rsidR="00B32CF4" w:rsidRPr="007B6D4B">
          <w:rPr>
            <w:sz w:val="22"/>
            <w:szCs w:val="22"/>
          </w:rPr>
          <w:t xml:space="preserve">will allow us to explore </w:t>
        </w:r>
      </w:ins>
      <w:ins w:id="1427" w:author="Jack Allen" w:date="2015-12-09T14:37:00Z">
        <w:r w:rsidR="00B32CF4" w:rsidRPr="007B6D4B">
          <w:rPr>
            <w:sz w:val="22"/>
            <w:szCs w:val="22"/>
          </w:rPr>
          <w:t xml:space="preserve">the application to </w:t>
        </w:r>
      </w:ins>
      <w:ins w:id="1428" w:author="Jack Allen" w:date="2015-12-09T14:44:00Z">
        <w:r w:rsidR="00AD45DF" w:rsidRPr="007B6D4B">
          <w:rPr>
            <w:sz w:val="22"/>
            <w:szCs w:val="22"/>
          </w:rPr>
          <w:t>this area</w:t>
        </w:r>
      </w:ins>
      <w:ins w:id="1429" w:author="Jack Allen" w:date="2015-12-09T14:45:00Z">
        <w:r w:rsidR="00AD45DF" w:rsidRPr="007B6D4B">
          <w:rPr>
            <w:sz w:val="22"/>
            <w:szCs w:val="22"/>
          </w:rPr>
          <w:t>.</w:t>
        </w:r>
      </w:ins>
    </w:p>
    <w:p w14:paraId="40DB87E0" w14:textId="32BFEDEB" w:rsidR="006009CA" w:rsidRPr="007B6D4B" w:rsidRDefault="00F56B2A" w:rsidP="002B54FD">
      <w:pPr>
        <w:rPr>
          <w:ins w:id="1430" w:author="Jack Allen" w:date="2015-12-13T14:55:00Z"/>
          <w:sz w:val="22"/>
          <w:szCs w:val="22"/>
        </w:rPr>
      </w:pPr>
      <w:ins w:id="1431" w:author="Jack Allen" w:date="2015-12-13T22:37:00Z">
        <w:r w:rsidRPr="00136041">
          <w:rPr>
            <w:b/>
            <w:noProof/>
            <w:sz w:val="22"/>
            <w:szCs w:val="22"/>
            <w:lang w:val="en-US"/>
          </w:rPr>
          <w:drawing>
            <wp:anchor distT="0" distB="0" distL="114300" distR="114300" simplePos="0" relativeHeight="251666432" behindDoc="1" locked="0" layoutInCell="1" allowOverlap="1" wp14:anchorId="11F4413F" wp14:editId="435C08B8">
              <wp:simplePos x="0" y="0"/>
              <wp:positionH relativeFrom="column">
                <wp:posOffset>89059</wp:posOffset>
              </wp:positionH>
              <wp:positionV relativeFrom="paragraph">
                <wp:posOffset>115570</wp:posOffset>
              </wp:positionV>
              <wp:extent cx="5917882" cy="4360545"/>
              <wp:effectExtent l="0" t="0" r="635"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3 at 22.36.13.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17882" cy="436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17D6DA4E" w14:textId="4F2AA9C6" w:rsidR="008721EC" w:rsidRPr="007B6D4B" w:rsidDel="001848FE" w:rsidRDefault="00E54549" w:rsidP="00DB2EB1">
      <w:pPr>
        <w:rPr>
          <w:del w:id="1432" w:author="Jack Allen" w:date="2015-11-11T17:12:00Z"/>
          <w:sz w:val="22"/>
          <w:szCs w:val="22"/>
        </w:rPr>
      </w:pPr>
      <w:del w:id="1433" w:author="Jack Allen" w:date="2015-12-08T12:07:00Z">
        <w:r w:rsidRPr="007B6D4B" w:rsidDel="002B54FD">
          <w:rPr>
            <w:sz w:val="22"/>
            <w:szCs w:val="22"/>
          </w:rPr>
          <w:delText xml:space="preserve">We </w:delText>
        </w:r>
      </w:del>
      <w:del w:id="1434" w:author="Jack Allen" w:date="2015-12-08T10:55:00Z">
        <w:r w:rsidRPr="007B6D4B" w:rsidDel="004B2AAF">
          <w:rPr>
            <w:sz w:val="22"/>
            <w:szCs w:val="22"/>
          </w:rPr>
          <w:delText xml:space="preserve">also </w:delText>
        </w:r>
      </w:del>
      <w:del w:id="1435" w:author="Jack Allen" w:date="2015-12-08T12:07:00Z">
        <w:r w:rsidRPr="007B6D4B" w:rsidDel="002B54FD">
          <w:rPr>
            <w:sz w:val="22"/>
            <w:szCs w:val="22"/>
          </w:rPr>
          <w:delText xml:space="preserve">plan to use the approach to provide tissue information </w:delText>
        </w:r>
      </w:del>
      <w:del w:id="1436" w:author="Jack Allen" w:date="2015-12-08T11:54:00Z">
        <w:r w:rsidRPr="007B6D4B" w:rsidDel="00FD3509">
          <w:rPr>
            <w:sz w:val="22"/>
            <w:szCs w:val="22"/>
          </w:rPr>
          <w:delText xml:space="preserve">beyond </w:delText>
        </w:r>
      </w:del>
      <w:del w:id="1437" w:author="Jack Allen" w:date="2015-12-08T12:07:00Z">
        <w:r w:rsidRPr="007B6D4B" w:rsidDel="002B54FD">
          <w:rPr>
            <w:sz w:val="22"/>
            <w:szCs w:val="22"/>
          </w:rPr>
          <w:delText>the acute ph</w:delText>
        </w:r>
        <w:r w:rsidR="0027650B" w:rsidRPr="007B6D4B" w:rsidDel="002B54FD">
          <w:rPr>
            <w:sz w:val="22"/>
            <w:szCs w:val="22"/>
          </w:rPr>
          <w:delText>ase</w:delText>
        </w:r>
      </w:del>
      <w:del w:id="1438" w:author="Jack Allen" w:date="2015-12-08T11:54:00Z">
        <w:r w:rsidR="0027650B" w:rsidRPr="007B6D4B" w:rsidDel="00FD3509">
          <w:rPr>
            <w:sz w:val="22"/>
            <w:szCs w:val="22"/>
          </w:rPr>
          <w:delText xml:space="preserve"> and </w:delText>
        </w:r>
      </w:del>
      <w:del w:id="1439" w:author="Jack Allen" w:date="2015-12-08T12:07:00Z">
        <w:r w:rsidR="0027650B" w:rsidRPr="007B6D4B" w:rsidDel="002B54FD">
          <w:rPr>
            <w:sz w:val="22"/>
            <w:szCs w:val="22"/>
          </w:rPr>
          <w:delText>into longer-term checks</w:delText>
        </w:r>
      </w:del>
      <w:ins w:id="1440" w:author="Peter Jezzard" w:date="2015-11-10T10:40:00Z">
        <w:del w:id="1441" w:author="Jack Allen" w:date="2015-12-08T12:07:00Z">
          <w:r w:rsidR="00932900" w:rsidRPr="007B6D4B" w:rsidDel="002B54FD">
            <w:rPr>
              <w:sz w:val="22"/>
              <w:szCs w:val="22"/>
            </w:rPr>
            <w:delText>treatment and recovery</w:delText>
          </w:r>
        </w:del>
      </w:ins>
      <w:del w:id="1442" w:author="Jack Allen" w:date="2015-12-08T12:07:00Z">
        <w:r w:rsidR="0027650B" w:rsidRPr="007B6D4B" w:rsidDel="002B54FD">
          <w:rPr>
            <w:sz w:val="22"/>
            <w:szCs w:val="22"/>
          </w:rPr>
          <w:delText>, such as at 24 hours or a week after the symptom onset</w:delText>
        </w:r>
      </w:del>
      <w:ins w:id="1443" w:author="Peter Jezzard" w:date="2015-11-10T10:40:00Z">
        <w:del w:id="1444" w:author="Jack Allen" w:date="2015-12-08T12:07:00Z">
          <w:r w:rsidR="00932900" w:rsidRPr="007B6D4B" w:rsidDel="002B54FD">
            <w:rPr>
              <w:sz w:val="22"/>
              <w:szCs w:val="22"/>
            </w:rPr>
            <w:delText xml:space="preserve"> (especially important for monitoring oedema)</w:delText>
          </w:r>
        </w:del>
      </w:ins>
      <w:del w:id="1445" w:author="Jack Allen" w:date="2015-12-08T12:07:00Z">
        <w:r w:rsidR="0027650B" w:rsidRPr="007B6D4B" w:rsidDel="002B54FD">
          <w:rPr>
            <w:sz w:val="22"/>
            <w:szCs w:val="22"/>
          </w:rPr>
          <w:delText>.</w:delText>
        </w:r>
      </w:del>
    </w:p>
    <w:p w14:paraId="0CF34D4C" w14:textId="77777777" w:rsidR="001712AC" w:rsidRPr="007B6D4B" w:rsidDel="001848FE" w:rsidRDefault="001712AC" w:rsidP="00DB2EB1">
      <w:pPr>
        <w:rPr>
          <w:del w:id="1446" w:author="Jack Allen" w:date="2015-11-11T17:12:00Z"/>
          <w:b/>
          <w:sz w:val="22"/>
          <w:szCs w:val="22"/>
        </w:rPr>
      </w:pPr>
    </w:p>
    <w:p w14:paraId="106C4612" w14:textId="406BDAB4" w:rsidR="00F562DE" w:rsidRPr="007B6D4B" w:rsidDel="002B54FD" w:rsidRDefault="008721EC">
      <w:pPr>
        <w:rPr>
          <w:del w:id="1447" w:author="Jack Allen" w:date="2015-12-08T12:07:00Z"/>
          <w:sz w:val="22"/>
          <w:szCs w:val="22"/>
        </w:rPr>
      </w:pPr>
      <w:del w:id="1448" w:author="Jack Allen" w:date="2015-12-08T10:55:00Z">
        <w:r w:rsidRPr="007B6D4B" w:rsidDel="004B2AAF">
          <w:rPr>
            <w:sz w:val="22"/>
            <w:szCs w:val="22"/>
          </w:rPr>
          <w:delText>Potentially, the</w:delText>
        </w:r>
      </w:del>
      <w:del w:id="1449" w:author="Jack Allen" w:date="2015-12-08T12:07:00Z">
        <w:r w:rsidRPr="007B6D4B" w:rsidDel="002B54FD">
          <w:rPr>
            <w:sz w:val="22"/>
            <w:szCs w:val="22"/>
          </w:rPr>
          <w:delText xml:space="preserve"> optimised approach </w:delText>
        </w:r>
      </w:del>
      <w:del w:id="1450" w:author="Jack Allen" w:date="2015-12-08T10:55:00Z">
        <w:r w:rsidRPr="007B6D4B" w:rsidDel="004B2AAF">
          <w:rPr>
            <w:sz w:val="22"/>
            <w:szCs w:val="22"/>
          </w:rPr>
          <w:delText xml:space="preserve">could </w:delText>
        </w:r>
      </w:del>
      <w:del w:id="1451" w:author="Jack Allen" w:date="2015-11-10T17:40:00Z">
        <w:r w:rsidRPr="007B6D4B" w:rsidDel="00920804">
          <w:rPr>
            <w:sz w:val="22"/>
            <w:szCs w:val="22"/>
          </w:rPr>
          <w:delText>have uses in other</w:delText>
        </w:r>
      </w:del>
      <w:del w:id="1452" w:author="Jack Allen" w:date="2015-12-08T12:07:00Z">
        <w:r w:rsidRPr="007B6D4B" w:rsidDel="002B54FD">
          <w:rPr>
            <w:sz w:val="22"/>
            <w:szCs w:val="22"/>
          </w:rPr>
          <w:delText xml:space="preserve"> areas of emergency imaging</w:delText>
        </w:r>
      </w:del>
      <w:del w:id="1453" w:author="Jack Allen" w:date="2015-11-10T17:40:00Z">
        <w:r w:rsidRPr="007B6D4B" w:rsidDel="00920804">
          <w:rPr>
            <w:sz w:val="22"/>
            <w:szCs w:val="22"/>
          </w:rPr>
          <w:delText xml:space="preserve">. </w:delText>
        </w:r>
      </w:del>
    </w:p>
    <w:p w14:paraId="199E1F66" w14:textId="77777777" w:rsidR="00B17830" w:rsidRPr="007B6D4B" w:rsidDel="00253D83" w:rsidRDefault="00B17830" w:rsidP="000E29E1">
      <w:pPr>
        <w:rPr>
          <w:del w:id="1454" w:author="Jack Allen" w:date="2015-11-12T00:55:00Z"/>
          <w:sz w:val="22"/>
          <w:szCs w:val="22"/>
        </w:rPr>
      </w:pPr>
    </w:p>
    <w:p w14:paraId="16215069" w14:textId="77777777" w:rsidR="007B3502" w:rsidRPr="007B6D4B" w:rsidDel="00253D83" w:rsidRDefault="007B3502" w:rsidP="000E29E1">
      <w:pPr>
        <w:rPr>
          <w:del w:id="1455" w:author="Jack Allen" w:date="2015-11-12T00:55:00Z"/>
          <w:sz w:val="22"/>
          <w:szCs w:val="22"/>
        </w:rPr>
      </w:pPr>
    </w:p>
    <w:p w14:paraId="5EE729E6" w14:textId="3F8D5FF3" w:rsidR="007B3502" w:rsidRPr="007B6D4B" w:rsidDel="00920804" w:rsidRDefault="007B3502" w:rsidP="000A7A46">
      <w:pPr>
        <w:rPr>
          <w:del w:id="1456" w:author="Jack Allen" w:date="2015-11-10T17:42:00Z"/>
          <w:sz w:val="22"/>
          <w:szCs w:val="22"/>
        </w:rPr>
      </w:pPr>
    </w:p>
    <w:p w14:paraId="3C36B6E8" w14:textId="77777777" w:rsidR="007B3502" w:rsidRPr="007B6D4B" w:rsidDel="00512B89" w:rsidRDefault="007B3502" w:rsidP="000A7A46">
      <w:pPr>
        <w:rPr>
          <w:del w:id="1457" w:author="Jack Allen" w:date="2015-11-12T00:55:00Z"/>
          <w:sz w:val="22"/>
          <w:szCs w:val="22"/>
        </w:rPr>
      </w:pPr>
    </w:p>
    <w:p w14:paraId="1A13B05C" w14:textId="77777777" w:rsidR="007B3502" w:rsidRPr="007B6D4B" w:rsidDel="00512B89" w:rsidRDefault="007B3502" w:rsidP="000A7A46">
      <w:pPr>
        <w:rPr>
          <w:del w:id="1458" w:author="Jack Allen" w:date="2015-11-12T00:55:00Z"/>
          <w:sz w:val="22"/>
          <w:szCs w:val="22"/>
        </w:rPr>
      </w:pPr>
    </w:p>
    <w:p w14:paraId="4E474DAA" w14:textId="77777777" w:rsidR="00B17830" w:rsidRPr="007B6D4B" w:rsidDel="00512B89" w:rsidRDefault="00B17830" w:rsidP="000A7A46">
      <w:pPr>
        <w:rPr>
          <w:del w:id="1459" w:author="Jack Allen" w:date="2015-11-12T00:55:00Z"/>
          <w:sz w:val="22"/>
          <w:szCs w:val="22"/>
        </w:rPr>
      </w:pPr>
    </w:p>
    <w:p w14:paraId="4E4AE284" w14:textId="33511098" w:rsidR="00DE1301" w:rsidRPr="007B6D4B" w:rsidDel="00512B89" w:rsidRDefault="00DE1301" w:rsidP="00DE1301">
      <w:pPr>
        <w:rPr>
          <w:del w:id="1460" w:author="Jack Allen" w:date="2015-11-12T00:55:00Z"/>
          <w:sz w:val="22"/>
          <w:szCs w:val="22"/>
          <w:u w:val="single"/>
        </w:rPr>
      </w:pPr>
    </w:p>
    <w:p w14:paraId="6C992874" w14:textId="77777777" w:rsidR="00165779" w:rsidRPr="007B6D4B" w:rsidDel="00512B89" w:rsidRDefault="00165779" w:rsidP="00DE1301">
      <w:pPr>
        <w:rPr>
          <w:del w:id="1461" w:author="Jack Allen" w:date="2015-11-12T00:55:00Z"/>
          <w:sz w:val="22"/>
          <w:szCs w:val="22"/>
          <w:u w:val="single"/>
        </w:rPr>
      </w:pPr>
    </w:p>
    <w:p w14:paraId="4AB1E433" w14:textId="77777777" w:rsidR="00165779" w:rsidRPr="007B6D4B" w:rsidDel="00512B89" w:rsidRDefault="00165779" w:rsidP="00DE1301">
      <w:pPr>
        <w:rPr>
          <w:del w:id="1462" w:author="Jack Allen" w:date="2015-11-12T00:55:00Z"/>
          <w:sz w:val="22"/>
          <w:szCs w:val="22"/>
          <w:u w:val="single"/>
        </w:rPr>
      </w:pPr>
    </w:p>
    <w:p w14:paraId="4A7887A6" w14:textId="77777777" w:rsidR="00165779" w:rsidRPr="007B6D4B" w:rsidDel="00512B89" w:rsidRDefault="00165779" w:rsidP="00DE1301">
      <w:pPr>
        <w:rPr>
          <w:del w:id="1463" w:author="Jack Allen" w:date="2015-11-12T00:55:00Z"/>
          <w:sz w:val="22"/>
          <w:szCs w:val="22"/>
          <w:u w:val="single"/>
        </w:rPr>
      </w:pPr>
    </w:p>
    <w:p w14:paraId="6AEF73C5" w14:textId="77777777" w:rsidR="00F737BF" w:rsidRPr="007B6D4B" w:rsidDel="00512B89" w:rsidRDefault="00F737BF" w:rsidP="00DE1301">
      <w:pPr>
        <w:rPr>
          <w:del w:id="1464" w:author="Jack Allen" w:date="2015-11-12T00:55:00Z"/>
          <w:sz w:val="22"/>
          <w:szCs w:val="22"/>
          <w:u w:val="single"/>
        </w:rPr>
      </w:pPr>
    </w:p>
    <w:p w14:paraId="1F0B9DA9" w14:textId="77777777" w:rsidR="00850F68" w:rsidRPr="007B6D4B" w:rsidDel="002A457E" w:rsidRDefault="00850F68" w:rsidP="000E29E1">
      <w:pPr>
        <w:rPr>
          <w:del w:id="1465" w:author="Jack Allen" w:date="2015-11-11T22:12:00Z"/>
          <w:sz w:val="22"/>
          <w:szCs w:val="22"/>
          <w:u w:val="single"/>
        </w:rPr>
      </w:pPr>
    </w:p>
    <w:p w14:paraId="5B1FED39" w14:textId="3AAAB710" w:rsidR="00C267AB" w:rsidRPr="007B6D4B" w:rsidDel="004566AB" w:rsidRDefault="00C267AB" w:rsidP="000E29E1">
      <w:pPr>
        <w:rPr>
          <w:del w:id="1466" w:author="Jack Allen" w:date="2015-12-13T22:18:00Z"/>
          <w:b/>
          <w:sz w:val="22"/>
          <w:szCs w:val="22"/>
        </w:rPr>
      </w:pPr>
    </w:p>
    <w:p w14:paraId="388BCBDB" w14:textId="3D542EC5" w:rsidR="006009CA" w:rsidRPr="007B6D4B" w:rsidRDefault="000E29E1">
      <w:pPr>
        <w:pStyle w:val="ListParagraph"/>
        <w:numPr>
          <w:ilvl w:val="0"/>
          <w:numId w:val="1"/>
        </w:numPr>
        <w:rPr>
          <w:ins w:id="1467" w:author="Jack Allen" w:date="2015-12-13T22:44:00Z"/>
          <w:b/>
          <w:sz w:val="22"/>
          <w:szCs w:val="22"/>
        </w:rPr>
        <w:pPrChange w:id="1468" w:author="Jack Allen" w:date="2015-12-13T22:36:00Z">
          <w:pPr/>
        </w:pPrChange>
      </w:pPr>
      <w:commentRangeStart w:id="1469"/>
      <w:r w:rsidRPr="007B6D4B">
        <w:rPr>
          <w:b/>
          <w:sz w:val="22"/>
          <w:szCs w:val="22"/>
          <w:rPrChange w:id="1470" w:author="Jack Allen" w:date="2015-12-13T22:51:00Z">
            <w:rPr/>
          </w:rPrChange>
        </w:rPr>
        <w:t xml:space="preserve">Planned Timeline </w:t>
      </w:r>
      <w:commentRangeEnd w:id="1469"/>
      <w:r w:rsidR="007B5926" w:rsidRPr="007B6D4B">
        <w:rPr>
          <w:rStyle w:val="CommentReference"/>
          <w:sz w:val="22"/>
          <w:szCs w:val="22"/>
          <w:rPrChange w:id="1471" w:author="Jack Allen" w:date="2015-12-13T22:51:00Z">
            <w:rPr>
              <w:rStyle w:val="CommentReference"/>
            </w:rPr>
          </w:rPrChange>
        </w:rPr>
        <w:commentReference w:id="1469"/>
      </w:r>
    </w:p>
    <w:p w14:paraId="601A6AAD" w14:textId="77777777" w:rsidR="004C020E" w:rsidRPr="007B6D4B" w:rsidRDefault="004C020E">
      <w:pPr>
        <w:rPr>
          <w:ins w:id="1472" w:author="Jack Allen" w:date="2015-12-13T22:44:00Z"/>
          <w:b/>
          <w:sz w:val="22"/>
          <w:szCs w:val="22"/>
        </w:rPr>
      </w:pPr>
    </w:p>
    <w:p w14:paraId="4A8AB7B9" w14:textId="77777777" w:rsidR="004C020E" w:rsidRPr="007B6D4B" w:rsidRDefault="004C020E">
      <w:pPr>
        <w:rPr>
          <w:ins w:id="1473" w:author="Jack Allen" w:date="2015-12-13T22:44:00Z"/>
          <w:b/>
          <w:sz w:val="22"/>
          <w:szCs w:val="22"/>
        </w:rPr>
      </w:pPr>
    </w:p>
    <w:p w14:paraId="46B71038" w14:textId="77777777" w:rsidR="004C020E" w:rsidRPr="007B6D4B" w:rsidRDefault="004C020E">
      <w:pPr>
        <w:rPr>
          <w:ins w:id="1474" w:author="Jack Allen" w:date="2015-12-13T22:44:00Z"/>
          <w:b/>
          <w:sz w:val="22"/>
          <w:szCs w:val="22"/>
        </w:rPr>
      </w:pPr>
    </w:p>
    <w:p w14:paraId="77F61047" w14:textId="77777777" w:rsidR="004C020E" w:rsidRPr="007B6D4B" w:rsidRDefault="004C020E">
      <w:pPr>
        <w:rPr>
          <w:ins w:id="1475" w:author="Jack Allen" w:date="2015-12-13T22:44:00Z"/>
          <w:b/>
          <w:sz w:val="22"/>
          <w:szCs w:val="22"/>
        </w:rPr>
      </w:pPr>
    </w:p>
    <w:p w14:paraId="35DB6F20" w14:textId="77777777" w:rsidR="004C020E" w:rsidRPr="007B6D4B" w:rsidRDefault="004C020E">
      <w:pPr>
        <w:rPr>
          <w:ins w:id="1476" w:author="Jack Allen" w:date="2015-12-13T22:44:00Z"/>
          <w:b/>
          <w:sz w:val="22"/>
          <w:szCs w:val="22"/>
        </w:rPr>
      </w:pPr>
    </w:p>
    <w:p w14:paraId="3E42F7DD" w14:textId="77777777" w:rsidR="004C020E" w:rsidRPr="007B6D4B" w:rsidRDefault="004C020E">
      <w:pPr>
        <w:rPr>
          <w:ins w:id="1477" w:author="Jack Allen" w:date="2015-12-13T22:44:00Z"/>
          <w:b/>
          <w:sz w:val="22"/>
          <w:szCs w:val="22"/>
        </w:rPr>
      </w:pPr>
    </w:p>
    <w:p w14:paraId="2A2BBFF0" w14:textId="77777777" w:rsidR="004C020E" w:rsidRPr="007B6D4B" w:rsidRDefault="004C020E">
      <w:pPr>
        <w:rPr>
          <w:ins w:id="1478" w:author="Jack Allen" w:date="2015-12-13T22:44:00Z"/>
          <w:b/>
          <w:sz w:val="22"/>
          <w:szCs w:val="22"/>
        </w:rPr>
      </w:pPr>
    </w:p>
    <w:p w14:paraId="6B6F2E2E" w14:textId="77777777" w:rsidR="004C020E" w:rsidRPr="007B6D4B" w:rsidRDefault="004C020E">
      <w:pPr>
        <w:rPr>
          <w:ins w:id="1479" w:author="Jack Allen" w:date="2015-12-13T22:44:00Z"/>
          <w:b/>
          <w:sz w:val="22"/>
          <w:szCs w:val="22"/>
        </w:rPr>
      </w:pPr>
    </w:p>
    <w:p w14:paraId="234B8C4E" w14:textId="77777777" w:rsidR="004C020E" w:rsidRPr="007B6D4B" w:rsidRDefault="004C020E">
      <w:pPr>
        <w:rPr>
          <w:ins w:id="1480" w:author="Jack Allen" w:date="2015-12-13T22:44:00Z"/>
          <w:b/>
          <w:sz w:val="22"/>
          <w:szCs w:val="22"/>
        </w:rPr>
      </w:pPr>
    </w:p>
    <w:p w14:paraId="24524DE6" w14:textId="77777777" w:rsidR="004C020E" w:rsidRPr="007B6D4B" w:rsidRDefault="004C020E">
      <w:pPr>
        <w:rPr>
          <w:ins w:id="1481" w:author="Jack Allen" w:date="2015-12-13T22:44:00Z"/>
          <w:b/>
          <w:sz w:val="22"/>
          <w:szCs w:val="22"/>
        </w:rPr>
      </w:pPr>
    </w:p>
    <w:p w14:paraId="048347ED" w14:textId="77777777" w:rsidR="004C020E" w:rsidRPr="007B6D4B" w:rsidRDefault="004C020E">
      <w:pPr>
        <w:rPr>
          <w:ins w:id="1482" w:author="Jack Allen" w:date="2015-12-13T22:44:00Z"/>
          <w:b/>
          <w:sz w:val="22"/>
          <w:szCs w:val="22"/>
        </w:rPr>
      </w:pPr>
    </w:p>
    <w:p w14:paraId="3B6AFAA2" w14:textId="77777777" w:rsidR="004C020E" w:rsidRPr="007B6D4B" w:rsidRDefault="004C020E">
      <w:pPr>
        <w:rPr>
          <w:ins w:id="1483" w:author="Jack Allen" w:date="2015-12-13T22:44:00Z"/>
          <w:b/>
          <w:sz w:val="22"/>
          <w:szCs w:val="22"/>
        </w:rPr>
      </w:pPr>
    </w:p>
    <w:p w14:paraId="121DE0C9" w14:textId="77777777" w:rsidR="004C020E" w:rsidRPr="007B6D4B" w:rsidRDefault="004C020E">
      <w:pPr>
        <w:rPr>
          <w:ins w:id="1484" w:author="Jack Allen" w:date="2015-12-13T22:44:00Z"/>
          <w:b/>
          <w:sz w:val="22"/>
          <w:szCs w:val="22"/>
        </w:rPr>
      </w:pPr>
    </w:p>
    <w:p w14:paraId="1F4540E2" w14:textId="77777777" w:rsidR="004C020E" w:rsidRPr="007B6D4B" w:rsidRDefault="004C020E">
      <w:pPr>
        <w:rPr>
          <w:ins w:id="1485" w:author="Jack Allen" w:date="2015-12-13T22:44:00Z"/>
          <w:b/>
          <w:sz w:val="22"/>
          <w:szCs w:val="22"/>
        </w:rPr>
      </w:pPr>
    </w:p>
    <w:p w14:paraId="3ED6EAFA" w14:textId="77777777" w:rsidR="004C020E" w:rsidRPr="007B6D4B" w:rsidRDefault="004C020E">
      <w:pPr>
        <w:rPr>
          <w:ins w:id="1486" w:author="Jack Allen" w:date="2015-12-13T22:44:00Z"/>
          <w:b/>
          <w:sz w:val="22"/>
          <w:szCs w:val="22"/>
        </w:rPr>
      </w:pPr>
    </w:p>
    <w:p w14:paraId="56016098" w14:textId="77777777" w:rsidR="004C020E" w:rsidRPr="007B6D4B" w:rsidRDefault="004C020E">
      <w:pPr>
        <w:rPr>
          <w:ins w:id="1487" w:author="Jack Allen" w:date="2015-12-13T22:44:00Z"/>
          <w:b/>
          <w:sz w:val="22"/>
          <w:szCs w:val="22"/>
        </w:rPr>
      </w:pPr>
    </w:p>
    <w:p w14:paraId="0DE39704" w14:textId="77777777" w:rsidR="004C020E" w:rsidRPr="007B6D4B" w:rsidRDefault="004C020E">
      <w:pPr>
        <w:rPr>
          <w:ins w:id="1488" w:author="Jack Allen" w:date="2015-12-13T22:36:00Z"/>
          <w:b/>
          <w:sz w:val="22"/>
          <w:szCs w:val="22"/>
          <w:rPrChange w:id="1489" w:author="Jack Allen" w:date="2015-12-13T22:51:00Z">
            <w:rPr>
              <w:ins w:id="1490" w:author="Jack Allen" w:date="2015-12-13T22:36:00Z"/>
            </w:rPr>
          </w:rPrChange>
        </w:rPr>
      </w:pPr>
    </w:p>
    <w:p w14:paraId="0D4F8B5B" w14:textId="7B89B7FF" w:rsidR="004C020E" w:rsidRPr="007B6D4B" w:rsidRDefault="004C020E">
      <w:pPr>
        <w:rPr>
          <w:ins w:id="1491" w:author="Jack Allen" w:date="2015-12-13T22:36:00Z"/>
          <w:b/>
          <w:sz w:val="22"/>
          <w:szCs w:val="22"/>
        </w:rPr>
      </w:pPr>
    </w:p>
    <w:p w14:paraId="569F6C06" w14:textId="18AB71A5" w:rsidR="004C020E" w:rsidRPr="007B6D4B" w:rsidRDefault="004C020E">
      <w:pPr>
        <w:rPr>
          <w:ins w:id="1492" w:author="Jack Allen" w:date="2015-12-13T22:36:00Z"/>
          <w:b/>
          <w:sz w:val="22"/>
          <w:szCs w:val="22"/>
        </w:rPr>
      </w:pPr>
    </w:p>
    <w:p w14:paraId="3D000CBA" w14:textId="7BA55F0A" w:rsidR="004C020E" w:rsidRPr="007B6D4B" w:rsidRDefault="004C020E">
      <w:pPr>
        <w:rPr>
          <w:ins w:id="1493" w:author="Jack Allen" w:date="2015-12-13T22:36:00Z"/>
          <w:b/>
          <w:sz w:val="22"/>
          <w:szCs w:val="22"/>
        </w:rPr>
      </w:pPr>
    </w:p>
    <w:p w14:paraId="45F520A6" w14:textId="5F8C52C9" w:rsidR="004C020E" w:rsidRPr="007B6D4B" w:rsidRDefault="004C020E">
      <w:pPr>
        <w:rPr>
          <w:ins w:id="1494" w:author="Jack Allen" w:date="2015-12-13T22:36:00Z"/>
          <w:b/>
          <w:sz w:val="22"/>
          <w:szCs w:val="22"/>
        </w:rPr>
      </w:pPr>
    </w:p>
    <w:p w14:paraId="67F25B6A" w14:textId="77777777" w:rsidR="004C020E" w:rsidRPr="007B6D4B" w:rsidRDefault="004C020E">
      <w:pPr>
        <w:rPr>
          <w:ins w:id="1495" w:author="Jack Allen" w:date="2015-12-13T22:36:00Z"/>
          <w:b/>
          <w:sz w:val="22"/>
          <w:szCs w:val="22"/>
        </w:rPr>
      </w:pPr>
    </w:p>
    <w:p w14:paraId="57A9ECEA" w14:textId="77777777" w:rsidR="004C020E" w:rsidRPr="007B6D4B" w:rsidRDefault="004C020E">
      <w:pPr>
        <w:rPr>
          <w:ins w:id="1496" w:author="Jack Allen" w:date="2015-12-13T22:36:00Z"/>
          <w:b/>
          <w:sz w:val="22"/>
          <w:szCs w:val="22"/>
        </w:rPr>
      </w:pPr>
    </w:p>
    <w:p w14:paraId="0BDD06AC" w14:textId="77777777" w:rsidR="004C020E" w:rsidRPr="007B6D4B" w:rsidRDefault="004C020E">
      <w:pPr>
        <w:rPr>
          <w:ins w:id="1497" w:author="Jack Allen" w:date="2015-12-13T22:36:00Z"/>
          <w:b/>
          <w:sz w:val="22"/>
          <w:szCs w:val="22"/>
          <w:rPrChange w:id="1498" w:author="Jack Allen" w:date="2015-12-13T22:51:00Z">
            <w:rPr>
              <w:ins w:id="1499" w:author="Jack Allen" w:date="2015-12-13T22:36:00Z"/>
            </w:rPr>
          </w:rPrChange>
        </w:rPr>
      </w:pPr>
    </w:p>
    <w:p w14:paraId="66B4CAF8" w14:textId="19C09CE4" w:rsidR="006009CA" w:rsidRPr="007B6D4B" w:rsidRDefault="004C020E">
      <w:pPr>
        <w:pStyle w:val="ListParagraph"/>
        <w:numPr>
          <w:ilvl w:val="0"/>
          <w:numId w:val="1"/>
        </w:numPr>
        <w:rPr>
          <w:ins w:id="1500" w:author="Jack Allen" w:date="2015-12-13T22:33:00Z"/>
          <w:b/>
          <w:sz w:val="22"/>
          <w:szCs w:val="22"/>
          <w:rPrChange w:id="1501" w:author="Jack Allen" w:date="2015-12-13T22:51:00Z">
            <w:rPr>
              <w:ins w:id="1502" w:author="Jack Allen" w:date="2015-12-13T22:33:00Z"/>
            </w:rPr>
          </w:rPrChange>
        </w:rPr>
        <w:pPrChange w:id="1503" w:author="Jack Allen" w:date="2015-12-13T22:36:00Z">
          <w:pPr/>
        </w:pPrChange>
      </w:pPr>
      <w:ins w:id="1504" w:author="Jack Allen" w:date="2015-12-13T22:36:00Z">
        <w:r w:rsidRPr="007B6D4B">
          <w:rPr>
            <w:b/>
            <w:sz w:val="22"/>
            <w:szCs w:val="22"/>
          </w:rPr>
          <w:t>References</w:t>
        </w:r>
      </w:ins>
    </w:p>
    <w:p w14:paraId="2478AAFD" w14:textId="66185B56" w:rsidR="000E29E1" w:rsidRPr="007B6D4B" w:rsidDel="00850F68" w:rsidRDefault="000E29E1" w:rsidP="00F737BF">
      <w:pPr>
        <w:pStyle w:val="ListParagraph"/>
        <w:numPr>
          <w:ilvl w:val="0"/>
          <w:numId w:val="6"/>
        </w:numPr>
        <w:rPr>
          <w:del w:id="1505" w:author="Jack Allen" w:date="2015-11-11T21:37:00Z"/>
          <w:b/>
          <w:sz w:val="22"/>
          <w:szCs w:val="22"/>
        </w:rPr>
      </w:pPr>
      <w:del w:id="1506" w:author="Jack Allen" w:date="2015-11-11T21:37:00Z">
        <w:r w:rsidRPr="007B6D4B" w:rsidDel="00850F68">
          <w:rPr>
            <w:b/>
            <w:sz w:val="22"/>
            <w:szCs w:val="22"/>
          </w:rPr>
          <w:delText>(1 page)</w:delText>
        </w:r>
      </w:del>
    </w:p>
    <w:p w14:paraId="5E3F06B9" w14:textId="77777777" w:rsidR="00BB5ABD" w:rsidRPr="007B6D4B" w:rsidDel="00177F01" w:rsidRDefault="00BB5ABD" w:rsidP="00BB5ABD">
      <w:pPr>
        <w:pStyle w:val="ListParagraph"/>
        <w:ind w:left="360"/>
        <w:rPr>
          <w:del w:id="1507" w:author="Jack Allen" w:date="2015-11-11T16:39:00Z"/>
          <w:b/>
          <w:sz w:val="22"/>
          <w:szCs w:val="22"/>
        </w:rPr>
      </w:pPr>
    </w:p>
    <w:p w14:paraId="341F3ECF" w14:textId="0016A604" w:rsidR="0012617B" w:rsidRPr="007B6D4B" w:rsidDel="00850F68" w:rsidRDefault="0012617B">
      <w:pPr>
        <w:rPr>
          <w:del w:id="1508" w:author="Jack Allen" w:date="2015-11-11T21:37:00Z"/>
          <w:b/>
          <w:sz w:val="22"/>
          <w:szCs w:val="22"/>
          <w:rPrChange w:id="1509" w:author="Jack Allen" w:date="2015-12-13T22:51:00Z">
            <w:rPr>
              <w:del w:id="1510" w:author="Jack Allen" w:date="2015-11-11T21:37:00Z"/>
            </w:rPr>
          </w:rPrChange>
        </w:rPr>
        <w:pPrChange w:id="1511" w:author="Jack Allen" w:date="2015-11-11T16:39:00Z">
          <w:pPr>
            <w:pStyle w:val="ListParagraph"/>
            <w:ind w:left="360"/>
          </w:pPr>
        </w:pPrChange>
      </w:pPr>
    </w:p>
    <w:p w14:paraId="5EE4620A" w14:textId="2EC2CB89" w:rsidR="004F6C7A" w:rsidRPr="007B6D4B" w:rsidDel="00850F68" w:rsidRDefault="0012617B">
      <w:pPr>
        <w:rPr>
          <w:del w:id="1512" w:author="Jack Allen" w:date="2015-11-11T21:37:00Z"/>
          <w:b/>
          <w:i/>
          <w:sz w:val="22"/>
          <w:szCs w:val="22"/>
          <w:rPrChange w:id="1513" w:author="Jack Allen" w:date="2015-12-13T22:51:00Z">
            <w:rPr>
              <w:del w:id="1514" w:author="Jack Allen" w:date="2015-11-11T21:37:00Z"/>
            </w:rPr>
          </w:rPrChange>
        </w:rPr>
      </w:pPr>
      <w:del w:id="1515" w:author="Jack Allen" w:date="2015-11-11T21:37:00Z">
        <w:r w:rsidRPr="007B6D4B" w:rsidDel="00850F68">
          <w:rPr>
            <w:b/>
            <w:i/>
            <w:sz w:val="22"/>
            <w:szCs w:val="22"/>
            <w:rPrChange w:id="1516" w:author="Jack Allen" w:date="2015-12-13T22:51:00Z">
              <w:rPr/>
            </w:rPrChange>
          </w:rPr>
          <w:delText>Year 1</w:delText>
        </w:r>
      </w:del>
    </w:p>
    <w:p w14:paraId="103411CF" w14:textId="62EC15A2" w:rsidR="00DC403A" w:rsidRPr="007B6D4B" w:rsidDel="00850F68" w:rsidRDefault="00DC403A">
      <w:pPr>
        <w:rPr>
          <w:del w:id="1517" w:author="Jack Allen" w:date="2015-11-11T21:37:00Z"/>
          <w:b/>
          <w:sz w:val="22"/>
          <w:szCs w:val="22"/>
          <w:rPrChange w:id="1518" w:author="Jack Allen" w:date="2015-12-13T22:51:00Z">
            <w:rPr>
              <w:del w:id="1519" w:author="Jack Allen" w:date="2015-11-11T21:37:00Z"/>
            </w:rPr>
          </w:rPrChange>
        </w:rPr>
      </w:pPr>
      <w:del w:id="1520" w:author="Jack Allen" w:date="2015-11-11T21:37:00Z">
        <w:r w:rsidRPr="007B6D4B" w:rsidDel="00850F68">
          <w:rPr>
            <w:b/>
            <w:sz w:val="22"/>
            <w:szCs w:val="22"/>
            <w:rPrChange w:id="1521" w:author="Jack Allen" w:date="2015-12-13T22:51:00Z">
              <w:rPr/>
            </w:rPrChange>
          </w:rPr>
          <w:delText>Apr</w:delText>
        </w:r>
        <w:r w:rsidR="00B21524" w:rsidRPr="007B6D4B" w:rsidDel="00850F68">
          <w:rPr>
            <w:b/>
            <w:sz w:val="22"/>
            <w:szCs w:val="22"/>
            <w:rPrChange w:id="1522" w:author="Jack Allen" w:date="2015-12-13T22:51:00Z">
              <w:rPr/>
            </w:rPrChange>
          </w:rPr>
          <w:delText>il 2016 – Use the method to produce</w:delText>
        </w:r>
        <w:r w:rsidRPr="007B6D4B" w:rsidDel="00850F68">
          <w:rPr>
            <w:b/>
            <w:sz w:val="22"/>
            <w:szCs w:val="22"/>
            <w:rPrChange w:id="1523" w:author="Jack Allen" w:date="2015-12-13T22:51:00Z">
              <w:rPr/>
            </w:rPrChange>
          </w:rPr>
          <w:delText xml:space="preserve"> in vivo</w:delText>
        </w:r>
        <w:r w:rsidR="00B21524" w:rsidRPr="007B6D4B" w:rsidDel="00850F68">
          <w:rPr>
            <w:b/>
            <w:sz w:val="22"/>
            <w:szCs w:val="22"/>
            <w:rPrChange w:id="1524" w:author="Jack Allen" w:date="2015-12-13T22:51:00Z">
              <w:rPr/>
            </w:rPrChange>
          </w:rPr>
          <w:delText xml:space="preserve"> data.</w:delText>
        </w:r>
      </w:del>
    </w:p>
    <w:p w14:paraId="09D67D6D" w14:textId="19EBA376" w:rsidR="0012617B" w:rsidRPr="007B6D4B" w:rsidDel="00850F68" w:rsidRDefault="00B21524">
      <w:pPr>
        <w:rPr>
          <w:del w:id="1525" w:author="Jack Allen" w:date="2015-11-11T21:37:00Z"/>
          <w:b/>
          <w:sz w:val="22"/>
          <w:szCs w:val="22"/>
          <w:rPrChange w:id="1526" w:author="Jack Allen" w:date="2015-12-13T22:51:00Z">
            <w:rPr>
              <w:del w:id="1527" w:author="Jack Allen" w:date="2015-11-11T21:37:00Z"/>
            </w:rPr>
          </w:rPrChange>
        </w:rPr>
      </w:pPr>
      <w:del w:id="1528" w:author="Jack Allen" w:date="2015-11-11T21:37:00Z">
        <w:r w:rsidRPr="007B6D4B" w:rsidDel="00850F68">
          <w:rPr>
            <w:b/>
            <w:sz w:val="22"/>
            <w:szCs w:val="22"/>
            <w:rPrChange w:id="1529" w:author="Jack Allen" w:date="2015-12-13T22:51:00Z">
              <w:rPr/>
            </w:rPrChange>
          </w:rPr>
          <w:delText xml:space="preserve">October 2016 – </w:delText>
        </w:r>
        <w:r w:rsidR="004F6C7A" w:rsidRPr="007B6D4B" w:rsidDel="00850F68">
          <w:rPr>
            <w:b/>
            <w:sz w:val="22"/>
            <w:szCs w:val="22"/>
            <w:rPrChange w:id="1530" w:author="Jack Allen" w:date="2015-12-13T22:51:00Z">
              <w:rPr/>
            </w:rPrChange>
          </w:rPr>
          <w:delText>Present a poster at</w:delText>
        </w:r>
        <w:r w:rsidRPr="007B6D4B" w:rsidDel="00850F68">
          <w:rPr>
            <w:b/>
            <w:sz w:val="22"/>
            <w:szCs w:val="22"/>
            <w:rPrChange w:id="1531" w:author="Jack Allen" w:date="2015-12-13T22:51:00Z">
              <w:rPr/>
            </w:rPrChange>
          </w:rPr>
          <w:delText xml:space="preserve"> the Oxford biomedical imaging festival.</w:delText>
        </w:r>
      </w:del>
    </w:p>
    <w:p w14:paraId="68F0FA25" w14:textId="7FEAB031" w:rsidR="002B360E" w:rsidRPr="007B6D4B" w:rsidDel="00850F68" w:rsidRDefault="002B360E">
      <w:pPr>
        <w:rPr>
          <w:del w:id="1532" w:author="Jack Allen" w:date="2015-11-11T21:37:00Z"/>
          <w:b/>
          <w:sz w:val="22"/>
          <w:szCs w:val="22"/>
          <w:rPrChange w:id="1533" w:author="Jack Allen" w:date="2015-12-13T22:51:00Z">
            <w:rPr>
              <w:del w:id="1534" w:author="Jack Allen" w:date="2015-11-11T21:37:00Z"/>
              <w:sz w:val="22"/>
              <w:szCs w:val="22"/>
            </w:rPr>
          </w:rPrChange>
        </w:rPr>
      </w:pPr>
    </w:p>
    <w:p w14:paraId="6F1F647A" w14:textId="69764F32" w:rsidR="0012617B" w:rsidRPr="007B6D4B" w:rsidDel="00850F68" w:rsidRDefault="0012617B">
      <w:pPr>
        <w:rPr>
          <w:del w:id="1535" w:author="Jack Allen" w:date="2015-11-11T21:37:00Z"/>
          <w:b/>
          <w:sz w:val="22"/>
          <w:szCs w:val="22"/>
          <w:rPrChange w:id="1536" w:author="Jack Allen" w:date="2015-12-13T22:51:00Z">
            <w:rPr>
              <w:del w:id="1537" w:author="Jack Allen" w:date="2015-11-11T21:37:00Z"/>
              <w:b/>
              <w:i/>
              <w:sz w:val="22"/>
              <w:szCs w:val="22"/>
            </w:rPr>
          </w:rPrChange>
        </w:rPr>
      </w:pPr>
      <w:del w:id="1538" w:author="Jack Allen" w:date="2015-11-11T21:37:00Z">
        <w:r w:rsidRPr="007B6D4B" w:rsidDel="00850F68">
          <w:rPr>
            <w:b/>
            <w:sz w:val="22"/>
            <w:szCs w:val="22"/>
            <w:rPrChange w:id="1539" w:author="Jack Allen" w:date="2015-12-13T22:51:00Z">
              <w:rPr>
                <w:b/>
                <w:i/>
                <w:sz w:val="22"/>
                <w:szCs w:val="22"/>
              </w:rPr>
            </w:rPrChange>
          </w:rPr>
          <w:delText>Year 2</w:delText>
        </w:r>
      </w:del>
    </w:p>
    <w:p w14:paraId="11F15482" w14:textId="7AC913B1" w:rsidR="00B21524" w:rsidRPr="007B6D4B" w:rsidDel="00850F68" w:rsidRDefault="00B21524">
      <w:pPr>
        <w:rPr>
          <w:del w:id="1540" w:author="Jack Allen" w:date="2015-11-11T21:37:00Z"/>
          <w:b/>
          <w:sz w:val="22"/>
          <w:szCs w:val="22"/>
          <w:rPrChange w:id="1541" w:author="Jack Allen" w:date="2015-12-13T22:51:00Z">
            <w:rPr>
              <w:del w:id="1542" w:author="Jack Allen" w:date="2015-11-11T21:37:00Z"/>
              <w:sz w:val="22"/>
              <w:szCs w:val="22"/>
            </w:rPr>
          </w:rPrChange>
        </w:rPr>
      </w:pPr>
      <w:del w:id="1543" w:author="Jack Allen" w:date="2015-11-11T21:37:00Z">
        <w:r w:rsidRPr="007B6D4B" w:rsidDel="00850F68">
          <w:rPr>
            <w:b/>
            <w:sz w:val="22"/>
            <w:szCs w:val="22"/>
            <w:rPrChange w:id="1544" w:author="Jack Allen" w:date="2015-12-13T22:51:00Z">
              <w:rPr>
                <w:sz w:val="22"/>
                <w:szCs w:val="22"/>
              </w:rPr>
            </w:rPrChange>
          </w:rPr>
          <w:delText>April 2017 – Attend the International Society for Magnetic Resonance in Medicine (ISMRM) meeting in Honolulu, Hawaii.</w:delText>
        </w:r>
      </w:del>
    </w:p>
    <w:p w14:paraId="111F0D76" w14:textId="0F056809" w:rsidR="002B360E" w:rsidRPr="007B6D4B" w:rsidDel="00850F68" w:rsidRDefault="002B360E">
      <w:pPr>
        <w:rPr>
          <w:del w:id="1545" w:author="Jack Allen" w:date="2015-11-11T21:37:00Z"/>
          <w:b/>
          <w:sz w:val="22"/>
          <w:szCs w:val="22"/>
          <w:rPrChange w:id="1546" w:author="Jack Allen" w:date="2015-12-13T22:51:00Z">
            <w:rPr>
              <w:del w:id="1547" w:author="Jack Allen" w:date="2015-11-11T21:37:00Z"/>
              <w:sz w:val="22"/>
              <w:szCs w:val="22"/>
            </w:rPr>
          </w:rPrChange>
        </w:rPr>
      </w:pPr>
    </w:p>
    <w:p w14:paraId="5CFBD1ED" w14:textId="5D74E920" w:rsidR="0012617B" w:rsidRPr="007B6D4B" w:rsidDel="00850F68" w:rsidRDefault="0012617B">
      <w:pPr>
        <w:rPr>
          <w:del w:id="1548" w:author="Jack Allen" w:date="2015-11-11T21:37:00Z"/>
          <w:b/>
          <w:sz w:val="22"/>
          <w:szCs w:val="22"/>
          <w:rPrChange w:id="1549" w:author="Jack Allen" w:date="2015-12-13T22:51:00Z">
            <w:rPr>
              <w:del w:id="1550" w:author="Jack Allen" w:date="2015-11-11T21:37:00Z"/>
              <w:b/>
              <w:i/>
              <w:sz w:val="22"/>
              <w:szCs w:val="22"/>
            </w:rPr>
          </w:rPrChange>
        </w:rPr>
      </w:pPr>
      <w:del w:id="1551" w:author="Jack Allen" w:date="2015-11-11T21:37:00Z">
        <w:r w:rsidRPr="007B6D4B" w:rsidDel="00850F68">
          <w:rPr>
            <w:b/>
            <w:sz w:val="22"/>
            <w:szCs w:val="22"/>
            <w:rPrChange w:id="1552" w:author="Jack Allen" w:date="2015-12-13T22:51:00Z">
              <w:rPr>
                <w:b/>
                <w:i/>
                <w:sz w:val="22"/>
                <w:szCs w:val="22"/>
              </w:rPr>
            </w:rPrChange>
          </w:rPr>
          <w:delText>Year 3</w:delText>
        </w:r>
      </w:del>
    </w:p>
    <w:p w14:paraId="3B3DB8C8" w14:textId="17F21C1A" w:rsidR="002B360E" w:rsidRPr="007B6D4B" w:rsidDel="00850F68" w:rsidRDefault="006042ED">
      <w:pPr>
        <w:rPr>
          <w:del w:id="1553" w:author="Jack Allen" w:date="2015-11-11T21:37:00Z"/>
          <w:b/>
          <w:sz w:val="22"/>
          <w:szCs w:val="22"/>
          <w:rPrChange w:id="1554" w:author="Jack Allen" w:date="2015-12-13T22:51:00Z">
            <w:rPr>
              <w:del w:id="1555" w:author="Jack Allen" w:date="2015-11-11T21:37:00Z"/>
              <w:sz w:val="22"/>
              <w:szCs w:val="22"/>
            </w:rPr>
          </w:rPrChange>
        </w:rPr>
      </w:pPr>
      <w:del w:id="1556" w:author="Jack Allen" w:date="2015-11-11T21:37:00Z">
        <w:r w:rsidRPr="007B6D4B" w:rsidDel="00850F68">
          <w:rPr>
            <w:b/>
            <w:sz w:val="22"/>
            <w:szCs w:val="22"/>
            <w:rPrChange w:id="1557" w:author="Jack Allen" w:date="2015-12-13T22:51:00Z">
              <w:rPr>
                <w:sz w:val="22"/>
                <w:szCs w:val="22"/>
              </w:rPr>
            </w:rPrChange>
          </w:rPr>
          <w:delText>April 2018</w:delText>
        </w:r>
        <w:r w:rsidR="002B360E" w:rsidRPr="007B6D4B" w:rsidDel="00850F68">
          <w:rPr>
            <w:b/>
            <w:sz w:val="22"/>
            <w:szCs w:val="22"/>
            <w:rPrChange w:id="1558" w:author="Jack Allen" w:date="2015-12-13T22:51:00Z">
              <w:rPr>
                <w:sz w:val="22"/>
                <w:szCs w:val="22"/>
              </w:rPr>
            </w:rPrChange>
          </w:rPr>
          <w:delText xml:space="preserve"> – Attend the ISMRM meeting in Paris, France.</w:delText>
        </w:r>
      </w:del>
    </w:p>
    <w:p w14:paraId="753988B0" w14:textId="3E2CD27C" w:rsidR="002B360E" w:rsidRPr="007B6D4B" w:rsidDel="00850F68" w:rsidRDefault="002B360E">
      <w:pPr>
        <w:rPr>
          <w:del w:id="1559" w:author="Jack Allen" w:date="2015-11-11T21:37:00Z"/>
          <w:b/>
          <w:sz w:val="22"/>
          <w:szCs w:val="22"/>
          <w:rPrChange w:id="1560" w:author="Jack Allen" w:date="2015-12-13T22:51:00Z">
            <w:rPr>
              <w:del w:id="1561" w:author="Jack Allen" w:date="2015-11-11T21:37:00Z"/>
              <w:b/>
              <w:i/>
              <w:sz w:val="22"/>
              <w:szCs w:val="22"/>
            </w:rPr>
          </w:rPrChange>
        </w:rPr>
      </w:pPr>
    </w:p>
    <w:p w14:paraId="389BF39D" w14:textId="5893ABFF" w:rsidR="005216FE" w:rsidRPr="007B6D4B" w:rsidDel="00850F68" w:rsidRDefault="005216FE">
      <w:pPr>
        <w:rPr>
          <w:del w:id="1562" w:author="Jack Allen" w:date="2015-11-11T21:37:00Z"/>
          <w:b/>
          <w:sz w:val="22"/>
          <w:szCs w:val="22"/>
          <w:rPrChange w:id="1563" w:author="Jack Allen" w:date="2015-12-13T22:51:00Z">
            <w:rPr>
              <w:del w:id="1564" w:author="Jack Allen" w:date="2015-11-11T21:37:00Z"/>
              <w:sz w:val="22"/>
              <w:szCs w:val="22"/>
            </w:rPr>
          </w:rPrChange>
        </w:rPr>
      </w:pPr>
    </w:p>
    <w:p w14:paraId="7F464D1F" w14:textId="66F38CE9" w:rsidR="006009CA" w:rsidRPr="007B6D4B" w:rsidDel="004C020E" w:rsidRDefault="005216FE">
      <w:pPr>
        <w:rPr>
          <w:del w:id="1565" w:author="Jack Allen" w:date="2015-12-13T22:36:00Z"/>
          <w:b/>
          <w:sz w:val="22"/>
          <w:szCs w:val="22"/>
          <w:rPrChange w:id="1566" w:author="Jack Allen" w:date="2015-12-13T22:51:00Z">
            <w:rPr>
              <w:del w:id="1567" w:author="Jack Allen" w:date="2015-12-13T22:36:00Z"/>
              <w:rFonts w:asciiTheme="majorHAnsi" w:hAnsiTheme="majorHAnsi"/>
              <w:b/>
              <w:sz w:val="22"/>
              <w:szCs w:val="22"/>
            </w:rPr>
          </w:rPrChange>
        </w:rPr>
      </w:pPr>
      <w:del w:id="1568" w:author="Jack Allen" w:date="2015-12-13T22:36:00Z">
        <w:r w:rsidRPr="007B6D4B" w:rsidDel="004C020E">
          <w:rPr>
            <w:b/>
            <w:sz w:val="22"/>
            <w:szCs w:val="22"/>
            <w:rPrChange w:id="1569" w:author="Jack Allen" w:date="2015-12-13T22:51:00Z">
              <w:rPr>
                <w:rFonts w:asciiTheme="majorHAnsi" w:hAnsiTheme="majorHAnsi"/>
                <w:b/>
                <w:sz w:val="22"/>
                <w:szCs w:val="22"/>
              </w:rPr>
            </w:rPrChange>
          </w:rPr>
          <w:delText>References</w:delText>
        </w:r>
      </w:del>
    </w:p>
    <w:p w14:paraId="744CD85F" w14:textId="5E4871A6" w:rsidR="00B52357" w:rsidRPr="007B6D4B" w:rsidRDefault="002F7FF0" w:rsidP="00B52357">
      <w:pPr>
        <w:widowControl w:val="0"/>
        <w:autoSpaceDE w:val="0"/>
        <w:autoSpaceDN w:val="0"/>
        <w:adjustRightInd w:val="0"/>
        <w:ind w:left="640" w:hanging="640"/>
        <w:rPr>
          <w:noProof/>
          <w:sz w:val="22"/>
          <w:szCs w:val="22"/>
          <w:lang w:val="en-US"/>
          <w:rPrChange w:id="1570" w:author="Jack Allen" w:date="2015-12-13T22:51:00Z">
            <w:rPr>
              <w:rFonts w:ascii="Cambria" w:hAnsi="Cambria"/>
              <w:noProof/>
              <w:sz w:val="16"/>
              <w:lang w:val="en-US"/>
            </w:rPr>
          </w:rPrChange>
        </w:rPr>
      </w:pPr>
      <w:ins w:id="1571" w:author="Jack Allen" w:date="2015-12-06T21:53:00Z">
        <w:r w:rsidRPr="00136041">
          <w:rPr>
            <w:rFonts w:cs="Times New Roman"/>
            <w:sz w:val="22"/>
            <w:szCs w:val="22"/>
            <w:lang w:val="en-US"/>
          </w:rPr>
          <w:fldChar w:fldCharType="begin" w:fldLock="1"/>
        </w:r>
        <w:r w:rsidRPr="007B6D4B">
          <w:rPr>
            <w:rFonts w:cs="Times New Roman"/>
            <w:sz w:val="22"/>
            <w:szCs w:val="22"/>
            <w:lang w:val="en-US"/>
          </w:rPr>
          <w:instrText xml:space="preserve">ADDIN Mendeley Bibliography CSL_BIBLIOGRAPHY </w:instrText>
        </w:r>
      </w:ins>
      <w:r w:rsidRPr="007B6D4B">
        <w:rPr>
          <w:rFonts w:cs="Times New Roman"/>
          <w:sz w:val="22"/>
          <w:szCs w:val="22"/>
          <w:lang w:val="en-US"/>
          <w:rPrChange w:id="1572" w:author="Jack Allen" w:date="2015-12-13T22:51:00Z">
            <w:rPr>
              <w:rFonts w:cs="Times New Roman"/>
              <w:sz w:val="22"/>
              <w:szCs w:val="22"/>
              <w:lang w:val="en-US"/>
            </w:rPr>
          </w:rPrChange>
        </w:rPr>
        <w:fldChar w:fldCharType="separate"/>
      </w:r>
      <w:r w:rsidR="00B52357" w:rsidRPr="007B6D4B">
        <w:rPr>
          <w:noProof/>
          <w:sz w:val="22"/>
          <w:szCs w:val="22"/>
          <w:lang w:val="en-US"/>
          <w:rPrChange w:id="1573" w:author="Jack Allen" w:date="2015-12-13T22:51:00Z">
            <w:rPr>
              <w:rFonts w:ascii="Cambria" w:hAnsi="Cambria"/>
              <w:noProof/>
              <w:sz w:val="16"/>
              <w:lang w:val="en-US"/>
            </w:rPr>
          </w:rPrChange>
        </w:rPr>
        <w:t>1.</w:t>
      </w:r>
      <w:r w:rsidR="00B52357" w:rsidRPr="007B6D4B">
        <w:rPr>
          <w:noProof/>
          <w:sz w:val="22"/>
          <w:szCs w:val="22"/>
          <w:lang w:val="en-US"/>
          <w:rPrChange w:id="1574" w:author="Jack Allen" w:date="2015-12-13T22:51:00Z">
            <w:rPr>
              <w:rFonts w:ascii="Cambria" w:hAnsi="Cambria"/>
              <w:noProof/>
              <w:sz w:val="16"/>
              <w:lang w:val="en-US"/>
            </w:rPr>
          </w:rPrChange>
        </w:rPr>
        <w:tab/>
        <w:t xml:space="preserve">Deoni, S. C. L., Rutt, B. K. &amp; Peters, T. M. Rapid combinedT1 andT2 mapping using gradient recalled acquisition in the steady state. </w:t>
      </w:r>
      <w:r w:rsidR="00B52357" w:rsidRPr="007B6D4B">
        <w:rPr>
          <w:i/>
          <w:iCs/>
          <w:noProof/>
          <w:sz w:val="22"/>
          <w:szCs w:val="22"/>
          <w:lang w:val="en-US"/>
          <w:rPrChange w:id="1575" w:author="Jack Allen" w:date="2015-12-13T22:51:00Z">
            <w:rPr>
              <w:rFonts w:ascii="Cambria" w:hAnsi="Cambria"/>
              <w:i/>
              <w:iCs/>
              <w:noProof/>
              <w:sz w:val="16"/>
              <w:lang w:val="en-US"/>
            </w:rPr>
          </w:rPrChange>
        </w:rPr>
        <w:t>Magn. Reson. Med.</w:t>
      </w:r>
      <w:r w:rsidR="00B52357" w:rsidRPr="007B6D4B">
        <w:rPr>
          <w:noProof/>
          <w:sz w:val="22"/>
          <w:szCs w:val="22"/>
          <w:lang w:val="en-US"/>
          <w:rPrChange w:id="1576" w:author="Jack Allen" w:date="2015-12-13T22:51:00Z">
            <w:rPr>
              <w:rFonts w:ascii="Cambria" w:hAnsi="Cambria"/>
              <w:noProof/>
              <w:sz w:val="16"/>
              <w:lang w:val="en-US"/>
            </w:rPr>
          </w:rPrChange>
        </w:rPr>
        <w:t xml:space="preserve"> </w:t>
      </w:r>
      <w:r w:rsidR="00B52357" w:rsidRPr="007B6D4B">
        <w:rPr>
          <w:b/>
          <w:bCs/>
          <w:noProof/>
          <w:sz w:val="22"/>
          <w:szCs w:val="22"/>
          <w:lang w:val="en-US"/>
          <w:rPrChange w:id="1577" w:author="Jack Allen" w:date="2015-12-13T22:51:00Z">
            <w:rPr>
              <w:rFonts w:ascii="Cambria" w:hAnsi="Cambria"/>
              <w:b/>
              <w:bCs/>
              <w:noProof/>
              <w:sz w:val="16"/>
              <w:lang w:val="en-US"/>
            </w:rPr>
          </w:rPrChange>
        </w:rPr>
        <w:t>49,</w:t>
      </w:r>
      <w:r w:rsidR="00B52357" w:rsidRPr="007B6D4B">
        <w:rPr>
          <w:noProof/>
          <w:sz w:val="22"/>
          <w:szCs w:val="22"/>
          <w:lang w:val="en-US"/>
          <w:rPrChange w:id="1578" w:author="Jack Allen" w:date="2015-12-13T22:51:00Z">
            <w:rPr>
              <w:rFonts w:ascii="Cambria" w:hAnsi="Cambria"/>
              <w:noProof/>
              <w:sz w:val="16"/>
              <w:lang w:val="en-US"/>
            </w:rPr>
          </w:rPrChange>
        </w:rPr>
        <w:t xml:space="preserve"> 515–526 (2003).</w:t>
      </w:r>
    </w:p>
    <w:p w14:paraId="4315AFD8" w14:textId="77777777" w:rsidR="00B52357" w:rsidRPr="007B6D4B" w:rsidRDefault="00B52357" w:rsidP="00B52357">
      <w:pPr>
        <w:widowControl w:val="0"/>
        <w:autoSpaceDE w:val="0"/>
        <w:autoSpaceDN w:val="0"/>
        <w:adjustRightInd w:val="0"/>
        <w:ind w:left="640" w:hanging="640"/>
        <w:rPr>
          <w:noProof/>
          <w:sz w:val="22"/>
          <w:szCs w:val="22"/>
          <w:lang w:val="en-US"/>
          <w:rPrChange w:id="1579" w:author="Jack Allen" w:date="2015-12-13T22:51:00Z">
            <w:rPr>
              <w:rFonts w:ascii="Cambria" w:hAnsi="Cambria"/>
              <w:noProof/>
              <w:sz w:val="16"/>
              <w:lang w:val="en-US"/>
            </w:rPr>
          </w:rPrChange>
        </w:rPr>
      </w:pPr>
      <w:r w:rsidRPr="007B6D4B">
        <w:rPr>
          <w:noProof/>
          <w:sz w:val="22"/>
          <w:szCs w:val="22"/>
          <w:lang w:val="en-US"/>
          <w:rPrChange w:id="1580" w:author="Jack Allen" w:date="2015-12-13T22:51:00Z">
            <w:rPr>
              <w:rFonts w:ascii="Cambria" w:hAnsi="Cambria"/>
              <w:noProof/>
              <w:sz w:val="16"/>
              <w:lang w:val="en-US"/>
            </w:rPr>
          </w:rPrChange>
        </w:rPr>
        <w:t>2.</w:t>
      </w:r>
      <w:r w:rsidRPr="007B6D4B">
        <w:rPr>
          <w:noProof/>
          <w:sz w:val="22"/>
          <w:szCs w:val="22"/>
          <w:lang w:val="en-US"/>
          <w:rPrChange w:id="1581" w:author="Jack Allen" w:date="2015-12-13T22:51:00Z">
            <w:rPr>
              <w:rFonts w:ascii="Cambria" w:hAnsi="Cambria"/>
              <w:noProof/>
              <w:sz w:val="16"/>
              <w:lang w:val="en-US"/>
            </w:rPr>
          </w:rPrChange>
        </w:rPr>
        <w:tab/>
        <w:t xml:space="preserve">Deoni, S. C. L., Peters, T. M. &amp; Rutt, B. K. High-resolution T1 and T2 mapping of the brain in a clinically acceptable time with DESPOT1 and DESPOT2. </w:t>
      </w:r>
      <w:r w:rsidRPr="007B6D4B">
        <w:rPr>
          <w:i/>
          <w:iCs/>
          <w:noProof/>
          <w:sz w:val="22"/>
          <w:szCs w:val="22"/>
          <w:lang w:val="en-US"/>
          <w:rPrChange w:id="1582" w:author="Jack Allen" w:date="2015-12-13T22:51:00Z">
            <w:rPr>
              <w:rFonts w:ascii="Cambria" w:hAnsi="Cambria"/>
              <w:i/>
              <w:iCs/>
              <w:noProof/>
              <w:sz w:val="16"/>
              <w:lang w:val="en-US"/>
            </w:rPr>
          </w:rPrChange>
        </w:rPr>
        <w:t>Magn. Reson. Med.</w:t>
      </w:r>
      <w:r w:rsidRPr="007B6D4B">
        <w:rPr>
          <w:noProof/>
          <w:sz w:val="22"/>
          <w:szCs w:val="22"/>
          <w:lang w:val="en-US"/>
          <w:rPrChange w:id="1583" w:author="Jack Allen" w:date="2015-12-13T22:51:00Z">
            <w:rPr>
              <w:rFonts w:ascii="Cambria" w:hAnsi="Cambria"/>
              <w:noProof/>
              <w:sz w:val="16"/>
              <w:lang w:val="en-US"/>
            </w:rPr>
          </w:rPrChange>
        </w:rPr>
        <w:t xml:space="preserve"> </w:t>
      </w:r>
      <w:r w:rsidRPr="007B6D4B">
        <w:rPr>
          <w:b/>
          <w:bCs/>
          <w:noProof/>
          <w:sz w:val="22"/>
          <w:szCs w:val="22"/>
          <w:lang w:val="en-US"/>
          <w:rPrChange w:id="1584" w:author="Jack Allen" w:date="2015-12-13T22:51:00Z">
            <w:rPr>
              <w:rFonts w:ascii="Cambria" w:hAnsi="Cambria"/>
              <w:b/>
              <w:bCs/>
              <w:noProof/>
              <w:sz w:val="16"/>
              <w:lang w:val="en-US"/>
            </w:rPr>
          </w:rPrChange>
        </w:rPr>
        <w:t>53,</w:t>
      </w:r>
      <w:r w:rsidRPr="007B6D4B">
        <w:rPr>
          <w:noProof/>
          <w:sz w:val="22"/>
          <w:szCs w:val="22"/>
          <w:lang w:val="en-US"/>
          <w:rPrChange w:id="1585" w:author="Jack Allen" w:date="2015-12-13T22:51:00Z">
            <w:rPr>
              <w:rFonts w:ascii="Cambria" w:hAnsi="Cambria"/>
              <w:noProof/>
              <w:sz w:val="16"/>
              <w:lang w:val="en-US"/>
            </w:rPr>
          </w:rPrChange>
        </w:rPr>
        <w:t xml:space="preserve"> 237–241 (2005).</w:t>
      </w:r>
    </w:p>
    <w:p w14:paraId="3207CAB6" w14:textId="77777777" w:rsidR="00B52357" w:rsidRPr="007B6D4B" w:rsidRDefault="00B52357" w:rsidP="00B52357">
      <w:pPr>
        <w:widowControl w:val="0"/>
        <w:autoSpaceDE w:val="0"/>
        <w:autoSpaceDN w:val="0"/>
        <w:adjustRightInd w:val="0"/>
        <w:ind w:left="640" w:hanging="640"/>
        <w:rPr>
          <w:noProof/>
          <w:sz w:val="22"/>
          <w:szCs w:val="22"/>
          <w:lang w:val="en-US"/>
          <w:rPrChange w:id="1586" w:author="Jack Allen" w:date="2015-12-13T22:51:00Z">
            <w:rPr>
              <w:rFonts w:ascii="Cambria" w:hAnsi="Cambria"/>
              <w:noProof/>
              <w:sz w:val="16"/>
              <w:lang w:val="en-US"/>
            </w:rPr>
          </w:rPrChange>
        </w:rPr>
      </w:pPr>
      <w:r w:rsidRPr="007B6D4B">
        <w:rPr>
          <w:noProof/>
          <w:sz w:val="22"/>
          <w:szCs w:val="22"/>
          <w:lang w:val="en-US"/>
          <w:rPrChange w:id="1587" w:author="Jack Allen" w:date="2015-12-13T22:51:00Z">
            <w:rPr>
              <w:rFonts w:ascii="Cambria" w:hAnsi="Cambria"/>
              <w:noProof/>
              <w:sz w:val="16"/>
              <w:lang w:val="en-US"/>
            </w:rPr>
          </w:rPrChange>
        </w:rPr>
        <w:t>3.</w:t>
      </w:r>
      <w:r w:rsidRPr="007B6D4B">
        <w:rPr>
          <w:noProof/>
          <w:sz w:val="22"/>
          <w:szCs w:val="22"/>
          <w:lang w:val="en-US"/>
          <w:rPrChange w:id="1588" w:author="Jack Allen" w:date="2015-12-13T22:51:00Z">
            <w:rPr>
              <w:rFonts w:ascii="Cambria" w:hAnsi="Cambria"/>
              <w:noProof/>
              <w:sz w:val="16"/>
              <w:lang w:val="en-US"/>
            </w:rPr>
          </w:rPrChange>
        </w:rPr>
        <w:tab/>
        <w:t xml:space="preserve">Warntjes, J. B. M., Leinhard, O. D., West, J. &amp; Lundberg, P. Rapid magnetic resonance quantification on the brain: Optimization for clinical usage. </w:t>
      </w:r>
      <w:r w:rsidRPr="007B6D4B">
        <w:rPr>
          <w:i/>
          <w:iCs/>
          <w:noProof/>
          <w:sz w:val="22"/>
          <w:szCs w:val="22"/>
          <w:lang w:val="en-US"/>
          <w:rPrChange w:id="1589" w:author="Jack Allen" w:date="2015-12-13T22:51:00Z">
            <w:rPr>
              <w:rFonts w:ascii="Cambria" w:hAnsi="Cambria"/>
              <w:i/>
              <w:iCs/>
              <w:noProof/>
              <w:sz w:val="16"/>
              <w:lang w:val="en-US"/>
            </w:rPr>
          </w:rPrChange>
        </w:rPr>
        <w:t>Magn. Reson. Med.</w:t>
      </w:r>
      <w:r w:rsidRPr="007B6D4B">
        <w:rPr>
          <w:noProof/>
          <w:sz w:val="22"/>
          <w:szCs w:val="22"/>
          <w:lang w:val="en-US"/>
          <w:rPrChange w:id="1590" w:author="Jack Allen" w:date="2015-12-13T22:51:00Z">
            <w:rPr>
              <w:rFonts w:ascii="Cambria" w:hAnsi="Cambria"/>
              <w:noProof/>
              <w:sz w:val="16"/>
              <w:lang w:val="en-US"/>
            </w:rPr>
          </w:rPrChange>
        </w:rPr>
        <w:t xml:space="preserve"> </w:t>
      </w:r>
      <w:r w:rsidRPr="007B6D4B">
        <w:rPr>
          <w:b/>
          <w:bCs/>
          <w:noProof/>
          <w:sz w:val="22"/>
          <w:szCs w:val="22"/>
          <w:lang w:val="en-US"/>
          <w:rPrChange w:id="1591" w:author="Jack Allen" w:date="2015-12-13T22:51:00Z">
            <w:rPr>
              <w:rFonts w:ascii="Cambria" w:hAnsi="Cambria"/>
              <w:b/>
              <w:bCs/>
              <w:noProof/>
              <w:sz w:val="16"/>
              <w:lang w:val="en-US"/>
            </w:rPr>
          </w:rPrChange>
        </w:rPr>
        <w:t>60,</w:t>
      </w:r>
      <w:r w:rsidRPr="007B6D4B">
        <w:rPr>
          <w:noProof/>
          <w:sz w:val="22"/>
          <w:szCs w:val="22"/>
          <w:lang w:val="en-US"/>
          <w:rPrChange w:id="1592" w:author="Jack Allen" w:date="2015-12-13T22:51:00Z">
            <w:rPr>
              <w:rFonts w:ascii="Cambria" w:hAnsi="Cambria"/>
              <w:noProof/>
              <w:sz w:val="16"/>
              <w:lang w:val="en-US"/>
            </w:rPr>
          </w:rPrChange>
        </w:rPr>
        <w:t xml:space="preserve"> 320–329 (2008).</w:t>
      </w:r>
    </w:p>
    <w:p w14:paraId="6FF86867" w14:textId="77777777" w:rsidR="00B52357" w:rsidRPr="007B6D4B" w:rsidRDefault="00B52357" w:rsidP="00B52357">
      <w:pPr>
        <w:widowControl w:val="0"/>
        <w:autoSpaceDE w:val="0"/>
        <w:autoSpaceDN w:val="0"/>
        <w:adjustRightInd w:val="0"/>
        <w:ind w:left="640" w:hanging="640"/>
        <w:rPr>
          <w:noProof/>
          <w:sz w:val="22"/>
          <w:szCs w:val="22"/>
          <w:lang w:val="en-US"/>
          <w:rPrChange w:id="1593" w:author="Jack Allen" w:date="2015-12-13T22:51:00Z">
            <w:rPr>
              <w:rFonts w:ascii="Cambria" w:hAnsi="Cambria"/>
              <w:noProof/>
              <w:sz w:val="16"/>
              <w:lang w:val="en-US"/>
            </w:rPr>
          </w:rPrChange>
        </w:rPr>
      </w:pPr>
      <w:r w:rsidRPr="007B6D4B">
        <w:rPr>
          <w:noProof/>
          <w:sz w:val="22"/>
          <w:szCs w:val="22"/>
          <w:lang w:val="en-US"/>
          <w:rPrChange w:id="1594" w:author="Jack Allen" w:date="2015-12-13T22:51:00Z">
            <w:rPr>
              <w:rFonts w:ascii="Cambria" w:hAnsi="Cambria"/>
              <w:noProof/>
              <w:sz w:val="16"/>
              <w:lang w:val="en-US"/>
            </w:rPr>
          </w:rPrChange>
        </w:rPr>
        <w:t>4.</w:t>
      </w:r>
      <w:r w:rsidRPr="007B6D4B">
        <w:rPr>
          <w:noProof/>
          <w:sz w:val="22"/>
          <w:szCs w:val="22"/>
          <w:lang w:val="en-US"/>
          <w:rPrChange w:id="1595" w:author="Jack Allen" w:date="2015-12-13T22:51:00Z">
            <w:rPr>
              <w:rFonts w:ascii="Cambria" w:hAnsi="Cambria"/>
              <w:noProof/>
              <w:sz w:val="16"/>
              <w:lang w:val="en-US"/>
            </w:rPr>
          </w:rPrChange>
        </w:rPr>
        <w:tab/>
        <w:t xml:space="preserve">Warntjes, J. B. M., Dahlqvist, O. &amp; Lundberg, P. Novel method for rapid, simultaneousT1,T*2, and proton density quantification. </w:t>
      </w:r>
      <w:r w:rsidRPr="007B6D4B">
        <w:rPr>
          <w:i/>
          <w:iCs/>
          <w:noProof/>
          <w:sz w:val="22"/>
          <w:szCs w:val="22"/>
          <w:lang w:val="en-US"/>
          <w:rPrChange w:id="1596" w:author="Jack Allen" w:date="2015-12-13T22:51:00Z">
            <w:rPr>
              <w:rFonts w:ascii="Cambria" w:hAnsi="Cambria"/>
              <w:i/>
              <w:iCs/>
              <w:noProof/>
              <w:sz w:val="16"/>
              <w:lang w:val="en-US"/>
            </w:rPr>
          </w:rPrChange>
        </w:rPr>
        <w:t>Magn. Reson. Med.</w:t>
      </w:r>
      <w:r w:rsidRPr="007B6D4B">
        <w:rPr>
          <w:noProof/>
          <w:sz w:val="22"/>
          <w:szCs w:val="22"/>
          <w:lang w:val="en-US"/>
          <w:rPrChange w:id="1597" w:author="Jack Allen" w:date="2015-12-13T22:51:00Z">
            <w:rPr>
              <w:rFonts w:ascii="Cambria" w:hAnsi="Cambria"/>
              <w:noProof/>
              <w:sz w:val="16"/>
              <w:lang w:val="en-US"/>
            </w:rPr>
          </w:rPrChange>
        </w:rPr>
        <w:t xml:space="preserve"> </w:t>
      </w:r>
      <w:r w:rsidRPr="007B6D4B">
        <w:rPr>
          <w:b/>
          <w:bCs/>
          <w:noProof/>
          <w:sz w:val="22"/>
          <w:szCs w:val="22"/>
          <w:lang w:val="en-US"/>
          <w:rPrChange w:id="1598" w:author="Jack Allen" w:date="2015-12-13T22:51:00Z">
            <w:rPr>
              <w:rFonts w:ascii="Cambria" w:hAnsi="Cambria"/>
              <w:b/>
              <w:bCs/>
              <w:noProof/>
              <w:sz w:val="16"/>
              <w:lang w:val="en-US"/>
            </w:rPr>
          </w:rPrChange>
        </w:rPr>
        <w:t>57,</w:t>
      </w:r>
      <w:r w:rsidRPr="007B6D4B">
        <w:rPr>
          <w:noProof/>
          <w:sz w:val="22"/>
          <w:szCs w:val="22"/>
          <w:lang w:val="en-US"/>
          <w:rPrChange w:id="1599" w:author="Jack Allen" w:date="2015-12-13T22:51:00Z">
            <w:rPr>
              <w:rFonts w:ascii="Cambria" w:hAnsi="Cambria"/>
              <w:noProof/>
              <w:sz w:val="16"/>
              <w:lang w:val="en-US"/>
            </w:rPr>
          </w:rPrChange>
        </w:rPr>
        <w:t xml:space="preserve"> 528–537 (2007).</w:t>
      </w:r>
    </w:p>
    <w:p w14:paraId="27CA31C7" w14:textId="77777777" w:rsidR="00B52357" w:rsidRPr="007B6D4B" w:rsidRDefault="00B52357" w:rsidP="00B52357">
      <w:pPr>
        <w:widowControl w:val="0"/>
        <w:autoSpaceDE w:val="0"/>
        <w:autoSpaceDN w:val="0"/>
        <w:adjustRightInd w:val="0"/>
        <w:ind w:left="640" w:hanging="640"/>
        <w:rPr>
          <w:noProof/>
          <w:sz w:val="22"/>
          <w:szCs w:val="22"/>
          <w:lang w:val="en-US"/>
          <w:rPrChange w:id="1600" w:author="Jack Allen" w:date="2015-12-13T22:51:00Z">
            <w:rPr>
              <w:rFonts w:ascii="Cambria" w:hAnsi="Cambria"/>
              <w:noProof/>
              <w:sz w:val="16"/>
              <w:lang w:val="en-US"/>
            </w:rPr>
          </w:rPrChange>
        </w:rPr>
      </w:pPr>
      <w:r w:rsidRPr="007B6D4B">
        <w:rPr>
          <w:noProof/>
          <w:sz w:val="22"/>
          <w:szCs w:val="22"/>
          <w:lang w:val="en-US"/>
          <w:rPrChange w:id="1601" w:author="Jack Allen" w:date="2015-12-13T22:51:00Z">
            <w:rPr>
              <w:rFonts w:ascii="Cambria" w:hAnsi="Cambria"/>
              <w:noProof/>
              <w:sz w:val="16"/>
              <w:lang w:val="en-US"/>
            </w:rPr>
          </w:rPrChange>
        </w:rPr>
        <w:t>5.</w:t>
      </w:r>
      <w:r w:rsidRPr="007B6D4B">
        <w:rPr>
          <w:noProof/>
          <w:sz w:val="22"/>
          <w:szCs w:val="22"/>
          <w:lang w:val="en-US"/>
          <w:rPrChange w:id="1602" w:author="Jack Allen" w:date="2015-12-13T22:51:00Z">
            <w:rPr>
              <w:rFonts w:ascii="Cambria" w:hAnsi="Cambria"/>
              <w:noProof/>
              <w:sz w:val="16"/>
              <w:lang w:val="en-US"/>
            </w:rPr>
          </w:rPrChange>
        </w:rPr>
        <w:tab/>
        <w:t xml:space="preserve">Palma, G. </w:t>
      </w:r>
      <w:r w:rsidRPr="007B6D4B">
        <w:rPr>
          <w:i/>
          <w:iCs/>
          <w:noProof/>
          <w:sz w:val="22"/>
          <w:szCs w:val="22"/>
          <w:lang w:val="en-US"/>
          <w:rPrChange w:id="1603" w:author="Jack Allen" w:date="2015-12-13T22:51:00Z">
            <w:rPr>
              <w:rFonts w:ascii="Cambria" w:hAnsi="Cambria"/>
              <w:i/>
              <w:iCs/>
              <w:noProof/>
              <w:sz w:val="16"/>
              <w:lang w:val="en-US"/>
            </w:rPr>
          </w:rPrChange>
        </w:rPr>
        <w:t>et al.</w:t>
      </w:r>
      <w:r w:rsidRPr="007B6D4B">
        <w:rPr>
          <w:noProof/>
          <w:sz w:val="22"/>
          <w:szCs w:val="22"/>
          <w:lang w:val="en-US"/>
          <w:rPrChange w:id="1604" w:author="Jack Allen" w:date="2015-12-13T22:51:00Z">
            <w:rPr>
              <w:rFonts w:ascii="Cambria" w:hAnsi="Cambria"/>
              <w:noProof/>
              <w:sz w:val="16"/>
              <w:lang w:val="en-US"/>
            </w:rPr>
          </w:rPrChange>
        </w:rPr>
        <w:t xml:space="preserve"> A Novel Multiparametric Approach to 3D Quantitative MRI of the Brain. 1–20 (2015). doi:10.1371/journal.pone.0134963</w:t>
      </w:r>
    </w:p>
    <w:p w14:paraId="12E46A99" w14:textId="77777777" w:rsidR="00B52357" w:rsidRPr="007B6D4B" w:rsidRDefault="00B52357" w:rsidP="00B52357">
      <w:pPr>
        <w:widowControl w:val="0"/>
        <w:autoSpaceDE w:val="0"/>
        <w:autoSpaceDN w:val="0"/>
        <w:adjustRightInd w:val="0"/>
        <w:ind w:left="640" w:hanging="640"/>
        <w:rPr>
          <w:noProof/>
          <w:sz w:val="22"/>
          <w:szCs w:val="22"/>
          <w:lang w:val="en-US"/>
          <w:rPrChange w:id="1605" w:author="Jack Allen" w:date="2015-12-13T22:51:00Z">
            <w:rPr>
              <w:rFonts w:ascii="Cambria" w:hAnsi="Cambria"/>
              <w:noProof/>
              <w:sz w:val="16"/>
              <w:lang w:val="en-US"/>
            </w:rPr>
          </w:rPrChange>
        </w:rPr>
      </w:pPr>
      <w:r w:rsidRPr="007B6D4B">
        <w:rPr>
          <w:noProof/>
          <w:sz w:val="22"/>
          <w:szCs w:val="22"/>
          <w:lang w:val="en-US"/>
          <w:rPrChange w:id="1606" w:author="Jack Allen" w:date="2015-12-13T22:51:00Z">
            <w:rPr>
              <w:rFonts w:ascii="Cambria" w:hAnsi="Cambria"/>
              <w:noProof/>
              <w:sz w:val="16"/>
              <w:lang w:val="en-US"/>
            </w:rPr>
          </w:rPrChange>
        </w:rPr>
        <w:t>6.</w:t>
      </w:r>
      <w:r w:rsidRPr="007B6D4B">
        <w:rPr>
          <w:noProof/>
          <w:sz w:val="22"/>
          <w:szCs w:val="22"/>
          <w:lang w:val="en-US"/>
          <w:rPrChange w:id="1607" w:author="Jack Allen" w:date="2015-12-13T22:51:00Z">
            <w:rPr>
              <w:rFonts w:ascii="Cambria" w:hAnsi="Cambria"/>
              <w:noProof/>
              <w:sz w:val="16"/>
              <w:lang w:val="en-US"/>
            </w:rPr>
          </w:rPrChange>
        </w:rPr>
        <w:tab/>
        <w:t xml:space="preserve">Neeb, H., Zilles, K. &amp; Shah, N. J. A new method for fast quantitative mapping of absolute water content in vivo. </w:t>
      </w:r>
      <w:r w:rsidRPr="007B6D4B">
        <w:rPr>
          <w:i/>
          <w:iCs/>
          <w:noProof/>
          <w:sz w:val="22"/>
          <w:szCs w:val="22"/>
          <w:lang w:val="en-US"/>
          <w:rPrChange w:id="1608" w:author="Jack Allen" w:date="2015-12-13T22:51:00Z">
            <w:rPr>
              <w:rFonts w:ascii="Cambria" w:hAnsi="Cambria"/>
              <w:i/>
              <w:iCs/>
              <w:noProof/>
              <w:sz w:val="16"/>
              <w:lang w:val="en-US"/>
            </w:rPr>
          </w:rPrChange>
        </w:rPr>
        <w:t>Neuroimage</w:t>
      </w:r>
      <w:r w:rsidRPr="007B6D4B">
        <w:rPr>
          <w:noProof/>
          <w:sz w:val="22"/>
          <w:szCs w:val="22"/>
          <w:lang w:val="en-US"/>
          <w:rPrChange w:id="1609" w:author="Jack Allen" w:date="2015-12-13T22:51:00Z">
            <w:rPr>
              <w:rFonts w:ascii="Cambria" w:hAnsi="Cambria"/>
              <w:noProof/>
              <w:sz w:val="16"/>
              <w:lang w:val="en-US"/>
            </w:rPr>
          </w:rPrChange>
        </w:rPr>
        <w:t xml:space="preserve"> </w:t>
      </w:r>
      <w:r w:rsidRPr="007B6D4B">
        <w:rPr>
          <w:b/>
          <w:bCs/>
          <w:noProof/>
          <w:sz w:val="22"/>
          <w:szCs w:val="22"/>
          <w:lang w:val="en-US"/>
          <w:rPrChange w:id="1610" w:author="Jack Allen" w:date="2015-12-13T22:51:00Z">
            <w:rPr>
              <w:rFonts w:ascii="Cambria" w:hAnsi="Cambria"/>
              <w:b/>
              <w:bCs/>
              <w:noProof/>
              <w:sz w:val="16"/>
              <w:lang w:val="en-US"/>
            </w:rPr>
          </w:rPrChange>
        </w:rPr>
        <w:t>31,</w:t>
      </w:r>
      <w:r w:rsidRPr="007B6D4B">
        <w:rPr>
          <w:noProof/>
          <w:sz w:val="22"/>
          <w:szCs w:val="22"/>
          <w:lang w:val="en-US"/>
          <w:rPrChange w:id="1611" w:author="Jack Allen" w:date="2015-12-13T22:51:00Z">
            <w:rPr>
              <w:rFonts w:ascii="Cambria" w:hAnsi="Cambria"/>
              <w:noProof/>
              <w:sz w:val="16"/>
              <w:lang w:val="en-US"/>
            </w:rPr>
          </w:rPrChange>
        </w:rPr>
        <w:t xml:space="preserve"> 1156–1168 (2006).</w:t>
      </w:r>
    </w:p>
    <w:p w14:paraId="5FDA381C" w14:textId="77777777" w:rsidR="00B52357" w:rsidRPr="007B6D4B" w:rsidRDefault="00B52357" w:rsidP="00B52357">
      <w:pPr>
        <w:widowControl w:val="0"/>
        <w:autoSpaceDE w:val="0"/>
        <w:autoSpaceDN w:val="0"/>
        <w:adjustRightInd w:val="0"/>
        <w:ind w:left="640" w:hanging="640"/>
        <w:rPr>
          <w:noProof/>
          <w:sz w:val="22"/>
          <w:szCs w:val="22"/>
          <w:lang w:val="en-US"/>
          <w:rPrChange w:id="1612" w:author="Jack Allen" w:date="2015-12-13T22:51:00Z">
            <w:rPr>
              <w:rFonts w:ascii="Cambria" w:hAnsi="Cambria"/>
              <w:noProof/>
              <w:sz w:val="16"/>
              <w:lang w:val="en-US"/>
            </w:rPr>
          </w:rPrChange>
        </w:rPr>
      </w:pPr>
      <w:r w:rsidRPr="007B6D4B">
        <w:rPr>
          <w:noProof/>
          <w:sz w:val="22"/>
          <w:szCs w:val="22"/>
          <w:lang w:val="en-US"/>
          <w:rPrChange w:id="1613" w:author="Jack Allen" w:date="2015-12-13T22:51:00Z">
            <w:rPr>
              <w:rFonts w:ascii="Cambria" w:hAnsi="Cambria"/>
              <w:noProof/>
              <w:sz w:val="16"/>
              <w:lang w:val="en-US"/>
            </w:rPr>
          </w:rPrChange>
        </w:rPr>
        <w:t>7.</w:t>
      </w:r>
      <w:r w:rsidRPr="007B6D4B">
        <w:rPr>
          <w:noProof/>
          <w:sz w:val="22"/>
          <w:szCs w:val="22"/>
          <w:lang w:val="en-US"/>
          <w:rPrChange w:id="1614" w:author="Jack Allen" w:date="2015-12-13T22:51:00Z">
            <w:rPr>
              <w:rFonts w:ascii="Cambria" w:hAnsi="Cambria"/>
              <w:noProof/>
              <w:sz w:val="16"/>
              <w:lang w:val="en-US"/>
            </w:rPr>
          </w:rPrChange>
        </w:rPr>
        <w:tab/>
        <w:t xml:space="preserve">Baltes, C., Princz-kranz, F., Rudin, M. &amp; Mueggler, T. Magnetic Resonance Neuroimaging. </w:t>
      </w:r>
      <w:r w:rsidRPr="007B6D4B">
        <w:rPr>
          <w:i/>
          <w:iCs/>
          <w:noProof/>
          <w:sz w:val="22"/>
          <w:szCs w:val="22"/>
          <w:lang w:val="en-US"/>
          <w:rPrChange w:id="1615" w:author="Jack Allen" w:date="2015-12-13T22:51:00Z">
            <w:rPr>
              <w:rFonts w:ascii="Cambria" w:hAnsi="Cambria"/>
              <w:i/>
              <w:iCs/>
              <w:noProof/>
              <w:sz w:val="16"/>
              <w:lang w:val="en-US"/>
            </w:rPr>
          </w:rPrChange>
        </w:rPr>
        <w:t>Methods Mol. Biol.</w:t>
      </w:r>
      <w:r w:rsidRPr="007B6D4B">
        <w:rPr>
          <w:noProof/>
          <w:sz w:val="22"/>
          <w:szCs w:val="22"/>
          <w:lang w:val="en-US"/>
          <w:rPrChange w:id="1616" w:author="Jack Allen" w:date="2015-12-13T22:51:00Z">
            <w:rPr>
              <w:rFonts w:ascii="Cambria" w:hAnsi="Cambria"/>
              <w:noProof/>
              <w:sz w:val="16"/>
              <w:lang w:val="en-US"/>
            </w:rPr>
          </w:rPrChange>
        </w:rPr>
        <w:t xml:space="preserve"> </w:t>
      </w:r>
      <w:r w:rsidRPr="007B6D4B">
        <w:rPr>
          <w:b/>
          <w:bCs/>
          <w:noProof/>
          <w:sz w:val="22"/>
          <w:szCs w:val="22"/>
          <w:lang w:val="en-US"/>
          <w:rPrChange w:id="1617" w:author="Jack Allen" w:date="2015-12-13T22:51:00Z">
            <w:rPr>
              <w:rFonts w:ascii="Cambria" w:hAnsi="Cambria"/>
              <w:b/>
              <w:bCs/>
              <w:noProof/>
              <w:sz w:val="16"/>
              <w:lang w:val="en-US"/>
            </w:rPr>
          </w:rPrChange>
        </w:rPr>
        <w:t>711,</w:t>
      </w:r>
      <w:r w:rsidRPr="007B6D4B">
        <w:rPr>
          <w:noProof/>
          <w:sz w:val="22"/>
          <w:szCs w:val="22"/>
          <w:lang w:val="en-US"/>
          <w:rPrChange w:id="1618" w:author="Jack Allen" w:date="2015-12-13T22:51:00Z">
            <w:rPr>
              <w:rFonts w:ascii="Cambria" w:hAnsi="Cambria"/>
              <w:noProof/>
              <w:sz w:val="16"/>
              <w:lang w:val="en-US"/>
            </w:rPr>
          </w:rPrChange>
        </w:rPr>
        <w:t xml:space="preserve"> 511–533 (2011).</w:t>
      </w:r>
    </w:p>
    <w:p w14:paraId="51A783C8" w14:textId="77777777" w:rsidR="00B52357" w:rsidRPr="007B6D4B" w:rsidRDefault="00B52357" w:rsidP="00B52357">
      <w:pPr>
        <w:widowControl w:val="0"/>
        <w:autoSpaceDE w:val="0"/>
        <w:autoSpaceDN w:val="0"/>
        <w:adjustRightInd w:val="0"/>
        <w:ind w:left="640" w:hanging="640"/>
        <w:rPr>
          <w:noProof/>
          <w:sz w:val="22"/>
          <w:szCs w:val="22"/>
          <w:lang w:val="en-US"/>
          <w:rPrChange w:id="1619" w:author="Jack Allen" w:date="2015-12-13T22:51:00Z">
            <w:rPr>
              <w:rFonts w:ascii="Cambria" w:hAnsi="Cambria"/>
              <w:noProof/>
              <w:sz w:val="16"/>
              <w:lang w:val="en-US"/>
            </w:rPr>
          </w:rPrChange>
        </w:rPr>
      </w:pPr>
      <w:r w:rsidRPr="007B6D4B">
        <w:rPr>
          <w:noProof/>
          <w:sz w:val="22"/>
          <w:szCs w:val="22"/>
          <w:lang w:val="en-US"/>
          <w:rPrChange w:id="1620" w:author="Jack Allen" w:date="2015-12-13T22:51:00Z">
            <w:rPr>
              <w:rFonts w:ascii="Cambria" w:hAnsi="Cambria"/>
              <w:noProof/>
              <w:sz w:val="16"/>
              <w:lang w:val="en-US"/>
            </w:rPr>
          </w:rPrChange>
        </w:rPr>
        <w:t>8.</w:t>
      </w:r>
      <w:r w:rsidRPr="007B6D4B">
        <w:rPr>
          <w:noProof/>
          <w:sz w:val="22"/>
          <w:szCs w:val="22"/>
          <w:lang w:val="en-US"/>
          <w:rPrChange w:id="1621" w:author="Jack Allen" w:date="2015-12-13T22:51:00Z">
            <w:rPr>
              <w:rFonts w:ascii="Cambria" w:hAnsi="Cambria"/>
              <w:noProof/>
              <w:sz w:val="16"/>
              <w:lang w:val="en-US"/>
            </w:rPr>
          </w:rPrChange>
        </w:rPr>
        <w:tab/>
        <w:t xml:space="preserve">(ESR), E. S. of R. Magnetic Resonance Fingerprinting - a promising new approach to obtain standardized imaging biomarkers from MRI. </w:t>
      </w:r>
      <w:r w:rsidRPr="007B6D4B">
        <w:rPr>
          <w:i/>
          <w:iCs/>
          <w:noProof/>
          <w:sz w:val="22"/>
          <w:szCs w:val="22"/>
          <w:lang w:val="en-US"/>
          <w:rPrChange w:id="1622" w:author="Jack Allen" w:date="2015-12-13T22:51:00Z">
            <w:rPr>
              <w:rFonts w:ascii="Cambria" w:hAnsi="Cambria"/>
              <w:i/>
              <w:iCs/>
              <w:noProof/>
              <w:sz w:val="16"/>
              <w:lang w:val="en-US"/>
            </w:rPr>
          </w:rPrChange>
        </w:rPr>
        <w:t>Insights Imaging</w:t>
      </w:r>
      <w:r w:rsidRPr="007B6D4B">
        <w:rPr>
          <w:noProof/>
          <w:sz w:val="22"/>
          <w:szCs w:val="22"/>
          <w:lang w:val="en-US"/>
          <w:rPrChange w:id="1623" w:author="Jack Allen" w:date="2015-12-13T22:51:00Z">
            <w:rPr>
              <w:rFonts w:ascii="Cambria" w:hAnsi="Cambria"/>
              <w:noProof/>
              <w:sz w:val="16"/>
              <w:lang w:val="en-US"/>
            </w:rPr>
          </w:rPrChange>
        </w:rPr>
        <w:t xml:space="preserve"> </w:t>
      </w:r>
      <w:r w:rsidRPr="007B6D4B">
        <w:rPr>
          <w:b/>
          <w:bCs/>
          <w:noProof/>
          <w:sz w:val="22"/>
          <w:szCs w:val="22"/>
          <w:lang w:val="en-US"/>
          <w:rPrChange w:id="1624" w:author="Jack Allen" w:date="2015-12-13T22:51:00Z">
            <w:rPr>
              <w:rFonts w:ascii="Cambria" w:hAnsi="Cambria"/>
              <w:b/>
              <w:bCs/>
              <w:noProof/>
              <w:sz w:val="16"/>
              <w:lang w:val="en-US"/>
            </w:rPr>
          </w:rPrChange>
        </w:rPr>
        <w:t>6,</w:t>
      </w:r>
      <w:r w:rsidRPr="007B6D4B">
        <w:rPr>
          <w:noProof/>
          <w:sz w:val="22"/>
          <w:szCs w:val="22"/>
          <w:lang w:val="en-US"/>
          <w:rPrChange w:id="1625" w:author="Jack Allen" w:date="2015-12-13T22:51:00Z">
            <w:rPr>
              <w:rFonts w:ascii="Cambria" w:hAnsi="Cambria"/>
              <w:noProof/>
              <w:sz w:val="16"/>
              <w:lang w:val="en-US"/>
            </w:rPr>
          </w:rPrChange>
        </w:rPr>
        <w:t xml:space="preserve"> 163–165 (2015).</w:t>
      </w:r>
    </w:p>
    <w:p w14:paraId="227761EE" w14:textId="77777777" w:rsidR="00B52357" w:rsidRPr="007B6D4B" w:rsidRDefault="00B52357" w:rsidP="00B52357">
      <w:pPr>
        <w:widowControl w:val="0"/>
        <w:autoSpaceDE w:val="0"/>
        <w:autoSpaceDN w:val="0"/>
        <w:adjustRightInd w:val="0"/>
        <w:ind w:left="640" w:hanging="640"/>
        <w:rPr>
          <w:noProof/>
          <w:sz w:val="22"/>
          <w:szCs w:val="22"/>
          <w:lang w:val="en-US"/>
          <w:rPrChange w:id="1626" w:author="Jack Allen" w:date="2015-12-13T22:51:00Z">
            <w:rPr>
              <w:rFonts w:ascii="Cambria" w:hAnsi="Cambria"/>
              <w:noProof/>
              <w:sz w:val="16"/>
              <w:lang w:val="en-US"/>
            </w:rPr>
          </w:rPrChange>
        </w:rPr>
      </w:pPr>
      <w:r w:rsidRPr="007B6D4B">
        <w:rPr>
          <w:noProof/>
          <w:sz w:val="22"/>
          <w:szCs w:val="22"/>
          <w:lang w:val="en-US"/>
          <w:rPrChange w:id="1627" w:author="Jack Allen" w:date="2015-12-13T22:51:00Z">
            <w:rPr>
              <w:rFonts w:ascii="Cambria" w:hAnsi="Cambria"/>
              <w:noProof/>
              <w:sz w:val="16"/>
              <w:lang w:val="en-US"/>
            </w:rPr>
          </w:rPrChange>
        </w:rPr>
        <w:t>9.</w:t>
      </w:r>
      <w:r w:rsidRPr="007B6D4B">
        <w:rPr>
          <w:noProof/>
          <w:sz w:val="22"/>
          <w:szCs w:val="22"/>
          <w:lang w:val="en-US"/>
          <w:rPrChange w:id="1628" w:author="Jack Allen" w:date="2015-12-13T22:51:00Z">
            <w:rPr>
              <w:rFonts w:ascii="Cambria" w:hAnsi="Cambria"/>
              <w:noProof/>
              <w:sz w:val="16"/>
              <w:lang w:val="en-US"/>
            </w:rPr>
          </w:rPrChange>
        </w:rPr>
        <w:tab/>
        <w:t xml:space="preserve">González, R. G. Current state of acute stroke imaging. </w:t>
      </w:r>
      <w:r w:rsidRPr="007B6D4B">
        <w:rPr>
          <w:i/>
          <w:iCs/>
          <w:noProof/>
          <w:sz w:val="22"/>
          <w:szCs w:val="22"/>
          <w:lang w:val="en-US"/>
          <w:rPrChange w:id="1629" w:author="Jack Allen" w:date="2015-12-13T22:51:00Z">
            <w:rPr>
              <w:rFonts w:ascii="Cambria" w:hAnsi="Cambria"/>
              <w:i/>
              <w:iCs/>
              <w:noProof/>
              <w:sz w:val="16"/>
              <w:lang w:val="en-US"/>
            </w:rPr>
          </w:rPrChange>
        </w:rPr>
        <w:t>Stroke.</w:t>
      </w:r>
      <w:r w:rsidRPr="007B6D4B">
        <w:rPr>
          <w:noProof/>
          <w:sz w:val="22"/>
          <w:szCs w:val="22"/>
          <w:lang w:val="en-US"/>
          <w:rPrChange w:id="1630" w:author="Jack Allen" w:date="2015-12-13T22:51:00Z">
            <w:rPr>
              <w:rFonts w:ascii="Cambria" w:hAnsi="Cambria"/>
              <w:noProof/>
              <w:sz w:val="16"/>
              <w:lang w:val="en-US"/>
            </w:rPr>
          </w:rPrChange>
        </w:rPr>
        <w:t xml:space="preserve"> </w:t>
      </w:r>
      <w:r w:rsidRPr="007B6D4B">
        <w:rPr>
          <w:b/>
          <w:bCs/>
          <w:noProof/>
          <w:sz w:val="22"/>
          <w:szCs w:val="22"/>
          <w:lang w:val="en-US"/>
          <w:rPrChange w:id="1631" w:author="Jack Allen" w:date="2015-12-13T22:51:00Z">
            <w:rPr>
              <w:rFonts w:ascii="Cambria" w:hAnsi="Cambria"/>
              <w:b/>
              <w:bCs/>
              <w:noProof/>
              <w:sz w:val="16"/>
              <w:lang w:val="en-US"/>
            </w:rPr>
          </w:rPrChange>
        </w:rPr>
        <w:t>44,</w:t>
      </w:r>
      <w:r w:rsidRPr="007B6D4B">
        <w:rPr>
          <w:noProof/>
          <w:sz w:val="22"/>
          <w:szCs w:val="22"/>
          <w:lang w:val="en-US"/>
          <w:rPrChange w:id="1632" w:author="Jack Allen" w:date="2015-12-13T22:51:00Z">
            <w:rPr>
              <w:rFonts w:ascii="Cambria" w:hAnsi="Cambria"/>
              <w:noProof/>
              <w:sz w:val="16"/>
              <w:lang w:val="en-US"/>
            </w:rPr>
          </w:rPrChange>
        </w:rPr>
        <w:t xml:space="preserve"> 3260–4 (2013).</w:t>
      </w:r>
    </w:p>
    <w:p w14:paraId="58F4ABDF" w14:textId="77777777" w:rsidR="00B52357" w:rsidRPr="007B6D4B" w:rsidRDefault="00B52357" w:rsidP="00B52357">
      <w:pPr>
        <w:widowControl w:val="0"/>
        <w:autoSpaceDE w:val="0"/>
        <w:autoSpaceDN w:val="0"/>
        <w:adjustRightInd w:val="0"/>
        <w:ind w:left="640" w:hanging="640"/>
        <w:rPr>
          <w:noProof/>
          <w:sz w:val="22"/>
          <w:szCs w:val="22"/>
          <w:lang w:val="en-US"/>
          <w:rPrChange w:id="1633" w:author="Jack Allen" w:date="2015-12-13T22:51:00Z">
            <w:rPr>
              <w:rFonts w:ascii="Cambria" w:hAnsi="Cambria"/>
              <w:noProof/>
              <w:sz w:val="16"/>
              <w:lang w:val="en-US"/>
            </w:rPr>
          </w:rPrChange>
        </w:rPr>
      </w:pPr>
      <w:r w:rsidRPr="007B6D4B">
        <w:rPr>
          <w:noProof/>
          <w:sz w:val="22"/>
          <w:szCs w:val="22"/>
          <w:lang w:val="en-US"/>
          <w:rPrChange w:id="1634" w:author="Jack Allen" w:date="2015-12-13T22:51:00Z">
            <w:rPr>
              <w:rFonts w:ascii="Cambria" w:hAnsi="Cambria"/>
              <w:noProof/>
              <w:sz w:val="16"/>
              <w:lang w:val="en-US"/>
            </w:rPr>
          </w:rPrChange>
        </w:rPr>
        <w:t>10.</w:t>
      </w:r>
      <w:r w:rsidRPr="007B6D4B">
        <w:rPr>
          <w:noProof/>
          <w:sz w:val="22"/>
          <w:szCs w:val="22"/>
          <w:lang w:val="en-US"/>
          <w:rPrChange w:id="1635" w:author="Jack Allen" w:date="2015-12-13T22:51:00Z">
            <w:rPr>
              <w:rFonts w:ascii="Cambria" w:hAnsi="Cambria"/>
              <w:noProof/>
              <w:sz w:val="16"/>
              <w:lang w:val="en-US"/>
            </w:rPr>
          </w:rPrChange>
        </w:rPr>
        <w:tab/>
        <w:t xml:space="preserve">Ma, D. </w:t>
      </w:r>
      <w:r w:rsidRPr="007B6D4B">
        <w:rPr>
          <w:i/>
          <w:iCs/>
          <w:noProof/>
          <w:sz w:val="22"/>
          <w:szCs w:val="22"/>
          <w:lang w:val="en-US"/>
          <w:rPrChange w:id="1636" w:author="Jack Allen" w:date="2015-12-13T22:51:00Z">
            <w:rPr>
              <w:rFonts w:ascii="Cambria" w:hAnsi="Cambria"/>
              <w:i/>
              <w:iCs/>
              <w:noProof/>
              <w:sz w:val="16"/>
              <w:lang w:val="en-US"/>
            </w:rPr>
          </w:rPrChange>
        </w:rPr>
        <w:t>et al.</w:t>
      </w:r>
      <w:r w:rsidRPr="007B6D4B">
        <w:rPr>
          <w:noProof/>
          <w:sz w:val="22"/>
          <w:szCs w:val="22"/>
          <w:lang w:val="en-US"/>
          <w:rPrChange w:id="1637" w:author="Jack Allen" w:date="2015-12-13T22:51:00Z">
            <w:rPr>
              <w:rFonts w:ascii="Cambria" w:hAnsi="Cambria"/>
              <w:noProof/>
              <w:sz w:val="16"/>
              <w:lang w:val="en-US"/>
            </w:rPr>
          </w:rPrChange>
        </w:rPr>
        <w:t xml:space="preserve"> Magnetic resonance fingerprinting. </w:t>
      </w:r>
      <w:r w:rsidRPr="007B6D4B">
        <w:rPr>
          <w:i/>
          <w:iCs/>
          <w:noProof/>
          <w:sz w:val="22"/>
          <w:szCs w:val="22"/>
          <w:lang w:val="en-US"/>
          <w:rPrChange w:id="1638" w:author="Jack Allen" w:date="2015-12-13T22:51:00Z">
            <w:rPr>
              <w:rFonts w:ascii="Cambria" w:hAnsi="Cambria"/>
              <w:i/>
              <w:iCs/>
              <w:noProof/>
              <w:sz w:val="16"/>
              <w:lang w:val="en-US"/>
            </w:rPr>
          </w:rPrChange>
        </w:rPr>
        <w:t>Nature</w:t>
      </w:r>
      <w:r w:rsidRPr="007B6D4B">
        <w:rPr>
          <w:noProof/>
          <w:sz w:val="22"/>
          <w:szCs w:val="22"/>
          <w:lang w:val="en-US"/>
          <w:rPrChange w:id="1639" w:author="Jack Allen" w:date="2015-12-13T22:51:00Z">
            <w:rPr>
              <w:rFonts w:ascii="Cambria" w:hAnsi="Cambria"/>
              <w:noProof/>
              <w:sz w:val="16"/>
              <w:lang w:val="en-US"/>
            </w:rPr>
          </w:rPrChange>
        </w:rPr>
        <w:t xml:space="preserve"> </w:t>
      </w:r>
      <w:r w:rsidRPr="007B6D4B">
        <w:rPr>
          <w:b/>
          <w:bCs/>
          <w:noProof/>
          <w:sz w:val="22"/>
          <w:szCs w:val="22"/>
          <w:lang w:val="en-US"/>
          <w:rPrChange w:id="1640" w:author="Jack Allen" w:date="2015-12-13T22:51:00Z">
            <w:rPr>
              <w:rFonts w:ascii="Cambria" w:hAnsi="Cambria"/>
              <w:b/>
              <w:bCs/>
              <w:noProof/>
              <w:sz w:val="16"/>
              <w:lang w:val="en-US"/>
            </w:rPr>
          </w:rPrChange>
        </w:rPr>
        <w:t>495,</w:t>
      </w:r>
      <w:r w:rsidRPr="007B6D4B">
        <w:rPr>
          <w:noProof/>
          <w:sz w:val="22"/>
          <w:szCs w:val="22"/>
          <w:lang w:val="en-US"/>
          <w:rPrChange w:id="1641" w:author="Jack Allen" w:date="2015-12-13T22:51:00Z">
            <w:rPr>
              <w:rFonts w:ascii="Cambria" w:hAnsi="Cambria"/>
              <w:noProof/>
              <w:sz w:val="16"/>
              <w:lang w:val="en-US"/>
            </w:rPr>
          </w:rPrChange>
        </w:rPr>
        <w:t xml:space="preserve"> 187–192 (2013).</w:t>
      </w:r>
    </w:p>
    <w:p w14:paraId="3D725DA2" w14:textId="77777777" w:rsidR="00B52357" w:rsidRPr="007B6D4B" w:rsidRDefault="00B52357" w:rsidP="00B52357">
      <w:pPr>
        <w:widowControl w:val="0"/>
        <w:autoSpaceDE w:val="0"/>
        <w:autoSpaceDN w:val="0"/>
        <w:adjustRightInd w:val="0"/>
        <w:ind w:left="640" w:hanging="640"/>
        <w:rPr>
          <w:noProof/>
          <w:sz w:val="22"/>
          <w:szCs w:val="22"/>
          <w:lang w:val="en-US"/>
          <w:rPrChange w:id="1642" w:author="Jack Allen" w:date="2015-12-13T22:51:00Z">
            <w:rPr>
              <w:rFonts w:ascii="Cambria" w:hAnsi="Cambria"/>
              <w:noProof/>
              <w:sz w:val="16"/>
              <w:lang w:val="en-US"/>
            </w:rPr>
          </w:rPrChange>
        </w:rPr>
      </w:pPr>
      <w:r w:rsidRPr="007B6D4B">
        <w:rPr>
          <w:noProof/>
          <w:sz w:val="22"/>
          <w:szCs w:val="22"/>
          <w:lang w:val="en-US"/>
          <w:rPrChange w:id="1643" w:author="Jack Allen" w:date="2015-12-13T22:51:00Z">
            <w:rPr>
              <w:rFonts w:ascii="Cambria" w:hAnsi="Cambria"/>
              <w:noProof/>
              <w:sz w:val="16"/>
              <w:lang w:val="en-US"/>
            </w:rPr>
          </w:rPrChange>
        </w:rPr>
        <w:t>11.</w:t>
      </w:r>
      <w:r w:rsidRPr="007B6D4B">
        <w:rPr>
          <w:noProof/>
          <w:sz w:val="22"/>
          <w:szCs w:val="22"/>
          <w:lang w:val="en-US"/>
          <w:rPrChange w:id="1644" w:author="Jack Allen" w:date="2015-12-13T22:51:00Z">
            <w:rPr>
              <w:rFonts w:ascii="Cambria" w:hAnsi="Cambria"/>
              <w:noProof/>
              <w:sz w:val="16"/>
              <w:lang w:val="en-US"/>
            </w:rPr>
          </w:rPrChange>
        </w:rPr>
        <w:tab/>
        <w:t xml:space="preserve">Buonincontri, G. &amp; Sawiak, S. Three-dimensional MR fingerprinting with simultaneous B1 estimation. </w:t>
      </w:r>
      <w:r w:rsidRPr="007B6D4B">
        <w:rPr>
          <w:i/>
          <w:iCs/>
          <w:noProof/>
          <w:sz w:val="22"/>
          <w:szCs w:val="22"/>
          <w:lang w:val="en-US"/>
          <w:rPrChange w:id="1645" w:author="Jack Allen" w:date="2015-12-13T22:51:00Z">
            <w:rPr>
              <w:rFonts w:ascii="Cambria" w:hAnsi="Cambria"/>
              <w:i/>
              <w:iCs/>
              <w:noProof/>
              <w:sz w:val="16"/>
              <w:lang w:val="en-US"/>
            </w:rPr>
          </w:rPrChange>
        </w:rPr>
        <w:t>MRM_submitted</w:t>
      </w:r>
      <w:r w:rsidRPr="007B6D4B">
        <w:rPr>
          <w:noProof/>
          <w:sz w:val="22"/>
          <w:szCs w:val="22"/>
          <w:lang w:val="en-US"/>
          <w:rPrChange w:id="1646" w:author="Jack Allen" w:date="2015-12-13T22:51:00Z">
            <w:rPr>
              <w:rFonts w:ascii="Cambria" w:hAnsi="Cambria"/>
              <w:noProof/>
              <w:sz w:val="16"/>
              <w:lang w:val="en-US"/>
            </w:rPr>
          </w:rPrChange>
        </w:rPr>
        <w:t xml:space="preserve"> </w:t>
      </w:r>
      <w:r w:rsidRPr="007B6D4B">
        <w:rPr>
          <w:b/>
          <w:bCs/>
          <w:noProof/>
          <w:sz w:val="22"/>
          <w:szCs w:val="22"/>
          <w:lang w:val="en-US"/>
          <w:rPrChange w:id="1647" w:author="Jack Allen" w:date="2015-12-13T22:51:00Z">
            <w:rPr>
              <w:rFonts w:ascii="Cambria" w:hAnsi="Cambria"/>
              <w:b/>
              <w:bCs/>
              <w:noProof/>
              <w:sz w:val="16"/>
              <w:lang w:val="en-US"/>
            </w:rPr>
          </w:rPrChange>
        </w:rPr>
        <w:t>00,</w:t>
      </w:r>
      <w:r w:rsidRPr="007B6D4B">
        <w:rPr>
          <w:noProof/>
          <w:sz w:val="22"/>
          <w:szCs w:val="22"/>
          <w:lang w:val="en-US"/>
          <w:rPrChange w:id="1648" w:author="Jack Allen" w:date="2015-12-13T22:51:00Z">
            <w:rPr>
              <w:rFonts w:ascii="Cambria" w:hAnsi="Cambria"/>
              <w:noProof/>
              <w:sz w:val="16"/>
              <w:lang w:val="en-US"/>
            </w:rPr>
          </w:rPrChange>
        </w:rPr>
        <w:t xml:space="preserve"> 1–9 (2015).</w:t>
      </w:r>
    </w:p>
    <w:p w14:paraId="677EDE99" w14:textId="77777777" w:rsidR="00B52357" w:rsidRPr="007B6D4B" w:rsidRDefault="00B52357" w:rsidP="00B52357">
      <w:pPr>
        <w:widowControl w:val="0"/>
        <w:autoSpaceDE w:val="0"/>
        <w:autoSpaceDN w:val="0"/>
        <w:adjustRightInd w:val="0"/>
        <w:ind w:left="640" w:hanging="640"/>
        <w:rPr>
          <w:noProof/>
          <w:sz w:val="22"/>
          <w:szCs w:val="22"/>
          <w:lang w:val="en-US"/>
          <w:rPrChange w:id="1649" w:author="Jack Allen" w:date="2015-12-13T22:51:00Z">
            <w:rPr>
              <w:rFonts w:ascii="Cambria" w:hAnsi="Cambria"/>
              <w:noProof/>
              <w:sz w:val="16"/>
              <w:lang w:val="en-US"/>
            </w:rPr>
          </w:rPrChange>
        </w:rPr>
      </w:pPr>
      <w:r w:rsidRPr="007B6D4B">
        <w:rPr>
          <w:noProof/>
          <w:sz w:val="22"/>
          <w:szCs w:val="22"/>
          <w:lang w:val="en-US"/>
          <w:rPrChange w:id="1650" w:author="Jack Allen" w:date="2015-12-13T22:51:00Z">
            <w:rPr>
              <w:rFonts w:ascii="Cambria" w:hAnsi="Cambria"/>
              <w:noProof/>
              <w:sz w:val="16"/>
              <w:lang w:val="en-US"/>
            </w:rPr>
          </w:rPrChange>
        </w:rPr>
        <w:t>12.</w:t>
      </w:r>
      <w:r w:rsidRPr="007B6D4B">
        <w:rPr>
          <w:noProof/>
          <w:sz w:val="22"/>
          <w:szCs w:val="22"/>
          <w:lang w:val="en-US"/>
          <w:rPrChange w:id="1651" w:author="Jack Allen" w:date="2015-12-13T22:51:00Z">
            <w:rPr>
              <w:rFonts w:ascii="Cambria" w:hAnsi="Cambria"/>
              <w:noProof/>
              <w:sz w:val="16"/>
              <w:lang w:val="en-US"/>
            </w:rPr>
          </w:rPrChange>
        </w:rPr>
        <w:tab/>
        <w:t xml:space="preserve">Ye, H. </w:t>
      </w:r>
      <w:r w:rsidRPr="007B6D4B">
        <w:rPr>
          <w:i/>
          <w:iCs/>
          <w:noProof/>
          <w:sz w:val="22"/>
          <w:szCs w:val="22"/>
          <w:lang w:val="en-US"/>
          <w:rPrChange w:id="1652" w:author="Jack Allen" w:date="2015-12-13T22:51:00Z">
            <w:rPr>
              <w:rFonts w:ascii="Cambria" w:hAnsi="Cambria"/>
              <w:i/>
              <w:iCs/>
              <w:noProof/>
              <w:sz w:val="16"/>
              <w:lang w:val="en-US"/>
            </w:rPr>
          </w:rPrChange>
        </w:rPr>
        <w:t>et al.</w:t>
      </w:r>
      <w:r w:rsidRPr="007B6D4B">
        <w:rPr>
          <w:noProof/>
          <w:sz w:val="22"/>
          <w:szCs w:val="22"/>
          <w:lang w:val="en-US"/>
          <w:rPrChange w:id="1653" w:author="Jack Allen" w:date="2015-12-13T22:51:00Z">
            <w:rPr>
              <w:rFonts w:ascii="Cambria" w:hAnsi="Cambria"/>
              <w:noProof/>
              <w:sz w:val="16"/>
              <w:lang w:val="en-US"/>
            </w:rPr>
          </w:rPrChange>
        </w:rPr>
        <w:t xml:space="preserve"> Accelerating magnetic resonance fingerprinting (MRF) using t-blipped simultaneous multislice (SMS) acquisition. </w:t>
      </w:r>
      <w:r w:rsidRPr="007B6D4B">
        <w:rPr>
          <w:i/>
          <w:iCs/>
          <w:noProof/>
          <w:sz w:val="22"/>
          <w:szCs w:val="22"/>
          <w:lang w:val="en-US"/>
          <w:rPrChange w:id="1654" w:author="Jack Allen" w:date="2015-12-13T22:51:00Z">
            <w:rPr>
              <w:rFonts w:ascii="Cambria" w:hAnsi="Cambria"/>
              <w:i/>
              <w:iCs/>
              <w:noProof/>
              <w:sz w:val="16"/>
              <w:lang w:val="en-US"/>
            </w:rPr>
          </w:rPrChange>
        </w:rPr>
        <w:t>Magn. Reson. Med.</w:t>
      </w:r>
      <w:r w:rsidRPr="007B6D4B">
        <w:rPr>
          <w:noProof/>
          <w:sz w:val="22"/>
          <w:szCs w:val="22"/>
          <w:lang w:val="en-US"/>
          <w:rPrChange w:id="1655" w:author="Jack Allen" w:date="2015-12-13T22:51:00Z">
            <w:rPr>
              <w:rFonts w:ascii="Cambria" w:hAnsi="Cambria"/>
              <w:noProof/>
              <w:sz w:val="16"/>
              <w:lang w:val="en-US"/>
            </w:rPr>
          </w:rPrChange>
        </w:rPr>
        <w:t xml:space="preserve"> </w:t>
      </w:r>
      <w:r w:rsidRPr="007B6D4B">
        <w:rPr>
          <w:b/>
          <w:bCs/>
          <w:noProof/>
          <w:sz w:val="22"/>
          <w:szCs w:val="22"/>
          <w:lang w:val="en-US"/>
          <w:rPrChange w:id="1656" w:author="Jack Allen" w:date="2015-12-13T22:51:00Z">
            <w:rPr>
              <w:rFonts w:ascii="Cambria" w:hAnsi="Cambria"/>
              <w:b/>
              <w:bCs/>
              <w:noProof/>
              <w:sz w:val="16"/>
              <w:lang w:val="en-US"/>
            </w:rPr>
          </w:rPrChange>
        </w:rPr>
        <w:t>000,</w:t>
      </w:r>
      <w:r w:rsidRPr="007B6D4B">
        <w:rPr>
          <w:noProof/>
          <w:sz w:val="22"/>
          <w:szCs w:val="22"/>
          <w:lang w:val="en-US"/>
          <w:rPrChange w:id="1657" w:author="Jack Allen" w:date="2015-12-13T22:51:00Z">
            <w:rPr>
              <w:rFonts w:ascii="Cambria" w:hAnsi="Cambria"/>
              <w:noProof/>
              <w:sz w:val="16"/>
              <w:lang w:val="en-US"/>
            </w:rPr>
          </w:rPrChange>
        </w:rPr>
        <w:t xml:space="preserve"> n/a–n/a (2015).</w:t>
      </w:r>
    </w:p>
    <w:p w14:paraId="092E901E" w14:textId="77777777" w:rsidR="00B52357" w:rsidRPr="007B6D4B" w:rsidRDefault="00B52357" w:rsidP="00B52357">
      <w:pPr>
        <w:widowControl w:val="0"/>
        <w:autoSpaceDE w:val="0"/>
        <w:autoSpaceDN w:val="0"/>
        <w:adjustRightInd w:val="0"/>
        <w:ind w:left="640" w:hanging="640"/>
        <w:rPr>
          <w:noProof/>
          <w:sz w:val="22"/>
          <w:szCs w:val="22"/>
          <w:lang w:val="en-US"/>
          <w:rPrChange w:id="1658" w:author="Jack Allen" w:date="2015-12-13T22:51:00Z">
            <w:rPr>
              <w:rFonts w:ascii="Cambria" w:hAnsi="Cambria"/>
              <w:noProof/>
              <w:sz w:val="16"/>
              <w:lang w:val="en-US"/>
            </w:rPr>
          </w:rPrChange>
        </w:rPr>
      </w:pPr>
      <w:r w:rsidRPr="007B6D4B">
        <w:rPr>
          <w:noProof/>
          <w:sz w:val="22"/>
          <w:szCs w:val="22"/>
          <w:lang w:val="en-US"/>
          <w:rPrChange w:id="1659" w:author="Jack Allen" w:date="2015-12-13T22:51:00Z">
            <w:rPr>
              <w:rFonts w:ascii="Cambria" w:hAnsi="Cambria"/>
              <w:noProof/>
              <w:sz w:val="16"/>
              <w:lang w:val="en-US"/>
            </w:rPr>
          </w:rPrChange>
        </w:rPr>
        <w:t>13.</w:t>
      </w:r>
      <w:r w:rsidRPr="007B6D4B">
        <w:rPr>
          <w:noProof/>
          <w:sz w:val="22"/>
          <w:szCs w:val="22"/>
          <w:lang w:val="en-US"/>
          <w:rPrChange w:id="1660" w:author="Jack Allen" w:date="2015-12-13T22:51:00Z">
            <w:rPr>
              <w:rFonts w:ascii="Cambria" w:hAnsi="Cambria"/>
              <w:noProof/>
              <w:sz w:val="16"/>
              <w:lang w:val="en-US"/>
            </w:rPr>
          </w:rPrChange>
        </w:rPr>
        <w:tab/>
        <w:t xml:space="preserve">Ma, D. </w:t>
      </w:r>
      <w:r w:rsidRPr="007B6D4B">
        <w:rPr>
          <w:i/>
          <w:iCs/>
          <w:noProof/>
          <w:sz w:val="22"/>
          <w:szCs w:val="22"/>
          <w:lang w:val="en-US"/>
          <w:rPrChange w:id="1661" w:author="Jack Allen" w:date="2015-12-13T22:51:00Z">
            <w:rPr>
              <w:rFonts w:ascii="Cambria" w:hAnsi="Cambria"/>
              <w:i/>
              <w:iCs/>
              <w:noProof/>
              <w:sz w:val="16"/>
              <w:lang w:val="en-US"/>
            </w:rPr>
          </w:rPrChange>
        </w:rPr>
        <w:t>et al.</w:t>
      </w:r>
      <w:r w:rsidRPr="007B6D4B">
        <w:rPr>
          <w:noProof/>
          <w:sz w:val="22"/>
          <w:szCs w:val="22"/>
          <w:lang w:val="en-US"/>
          <w:rPrChange w:id="1662" w:author="Jack Allen" w:date="2015-12-13T22:51:00Z">
            <w:rPr>
              <w:rFonts w:ascii="Cambria" w:hAnsi="Cambria"/>
              <w:noProof/>
              <w:sz w:val="16"/>
              <w:lang w:val="en-US"/>
            </w:rPr>
          </w:rPrChange>
        </w:rPr>
        <w:t xml:space="preserve"> Music-based magnetic resonance fingerprinting to improve patient comfort during MRI examinations. </w:t>
      </w:r>
      <w:r w:rsidRPr="007B6D4B">
        <w:rPr>
          <w:i/>
          <w:iCs/>
          <w:noProof/>
          <w:sz w:val="22"/>
          <w:szCs w:val="22"/>
          <w:lang w:val="en-US"/>
          <w:rPrChange w:id="1663" w:author="Jack Allen" w:date="2015-12-13T22:51:00Z">
            <w:rPr>
              <w:rFonts w:ascii="Cambria" w:hAnsi="Cambria"/>
              <w:i/>
              <w:iCs/>
              <w:noProof/>
              <w:sz w:val="16"/>
              <w:lang w:val="en-US"/>
            </w:rPr>
          </w:rPrChange>
        </w:rPr>
        <w:t>Magn. Reson. Med.</w:t>
      </w:r>
      <w:r w:rsidRPr="007B6D4B">
        <w:rPr>
          <w:noProof/>
          <w:sz w:val="22"/>
          <w:szCs w:val="22"/>
          <w:lang w:val="en-US"/>
          <w:rPrChange w:id="1664" w:author="Jack Allen" w:date="2015-12-13T22:51:00Z">
            <w:rPr>
              <w:rFonts w:ascii="Cambria" w:hAnsi="Cambria"/>
              <w:noProof/>
              <w:sz w:val="16"/>
              <w:lang w:val="en-US"/>
            </w:rPr>
          </w:rPrChange>
        </w:rPr>
        <w:t xml:space="preserve"> </w:t>
      </w:r>
      <w:r w:rsidRPr="007B6D4B">
        <w:rPr>
          <w:b/>
          <w:bCs/>
          <w:noProof/>
          <w:sz w:val="22"/>
          <w:szCs w:val="22"/>
          <w:lang w:val="en-US"/>
          <w:rPrChange w:id="1665" w:author="Jack Allen" w:date="2015-12-13T22:51:00Z">
            <w:rPr>
              <w:rFonts w:ascii="Cambria" w:hAnsi="Cambria"/>
              <w:b/>
              <w:bCs/>
              <w:noProof/>
              <w:sz w:val="16"/>
              <w:lang w:val="en-US"/>
            </w:rPr>
          </w:rPrChange>
        </w:rPr>
        <w:t>00,</w:t>
      </w:r>
      <w:r w:rsidRPr="007B6D4B">
        <w:rPr>
          <w:noProof/>
          <w:sz w:val="22"/>
          <w:szCs w:val="22"/>
          <w:lang w:val="en-US"/>
          <w:rPrChange w:id="1666" w:author="Jack Allen" w:date="2015-12-13T22:51:00Z">
            <w:rPr>
              <w:rFonts w:ascii="Cambria" w:hAnsi="Cambria"/>
              <w:noProof/>
              <w:sz w:val="16"/>
              <w:lang w:val="en-US"/>
            </w:rPr>
          </w:rPrChange>
        </w:rPr>
        <w:t xml:space="preserve"> n/a–n/a (2015).</w:t>
      </w:r>
    </w:p>
    <w:p w14:paraId="5A5B7E07" w14:textId="77777777" w:rsidR="00B52357" w:rsidRPr="007B6D4B" w:rsidRDefault="00B52357" w:rsidP="00B52357">
      <w:pPr>
        <w:widowControl w:val="0"/>
        <w:autoSpaceDE w:val="0"/>
        <w:autoSpaceDN w:val="0"/>
        <w:adjustRightInd w:val="0"/>
        <w:ind w:left="640" w:hanging="640"/>
        <w:rPr>
          <w:noProof/>
          <w:sz w:val="22"/>
          <w:szCs w:val="22"/>
          <w:lang w:val="en-US"/>
          <w:rPrChange w:id="1667" w:author="Jack Allen" w:date="2015-12-13T22:51:00Z">
            <w:rPr>
              <w:rFonts w:ascii="Cambria" w:hAnsi="Cambria"/>
              <w:noProof/>
              <w:sz w:val="16"/>
              <w:lang w:val="en-US"/>
            </w:rPr>
          </w:rPrChange>
        </w:rPr>
      </w:pPr>
      <w:r w:rsidRPr="007B6D4B">
        <w:rPr>
          <w:noProof/>
          <w:sz w:val="22"/>
          <w:szCs w:val="22"/>
          <w:lang w:val="en-US"/>
          <w:rPrChange w:id="1668" w:author="Jack Allen" w:date="2015-12-13T22:51:00Z">
            <w:rPr>
              <w:rFonts w:ascii="Cambria" w:hAnsi="Cambria"/>
              <w:noProof/>
              <w:sz w:val="16"/>
              <w:lang w:val="en-US"/>
            </w:rPr>
          </w:rPrChange>
        </w:rPr>
        <w:t>14.</w:t>
      </w:r>
      <w:r w:rsidRPr="007B6D4B">
        <w:rPr>
          <w:noProof/>
          <w:sz w:val="22"/>
          <w:szCs w:val="22"/>
          <w:lang w:val="en-US"/>
          <w:rPrChange w:id="1669" w:author="Jack Allen" w:date="2015-12-13T22:51:00Z">
            <w:rPr>
              <w:rFonts w:ascii="Cambria" w:hAnsi="Cambria"/>
              <w:noProof/>
              <w:sz w:val="16"/>
              <w:lang w:val="en-US"/>
            </w:rPr>
          </w:rPrChange>
        </w:rPr>
        <w:tab/>
        <w:t xml:space="preserve">Jiang, Y., Ma, D., Seiberlich, N., Gulani, V. &amp; Griswold, M. a. MR fingerprinting using fast imaging with steady state precession (FISP) with spiral readout. </w:t>
      </w:r>
      <w:r w:rsidRPr="007B6D4B">
        <w:rPr>
          <w:i/>
          <w:iCs/>
          <w:noProof/>
          <w:sz w:val="22"/>
          <w:szCs w:val="22"/>
          <w:lang w:val="en-US"/>
          <w:rPrChange w:id="1670" w:author="Jack Allen" w:date="2015-12-13T22:51:00Z">
            <w:rPr>
              <w:rFonts w:ascii="Cambria" w:hAnsi="Cambria"/>
              <w:i/>
              <w:iCs/>
              <w:noProof/>
              <w:sz w:val="16"/>
              <w:lang w:val="en-US"/>
            </w:rPr>
          </w:rPrChange>
        </w:rPr>
        <w:t>Magn. Reson. Med.</w:t>
      </w:r>
      <w:r w:rsidRPr="007B6D4B">
        <w:rPr>
          <w:noProof/>
          <w:sz w:val="22"/>
          <w:szCs w:val="22"/>
          <w:lang w:val="en-US"/>
          <w:rPrChange w:id="1671" w:author="Jack Allen" w:date="2015-12-13T22:51:00Z">
            <w:rPr>
              <w:rFonts w:ascii="Cambria" w:hAnsi="Cambria"/>
              <w:noProof/>
              <w:sz w:val="16"/>
              <w:lang w:val="en-US"/>
            </w:rPr>
          </w:rPrChange>
        </w:rPr>
        <w:t xml:space="preserve"> </w:t>
      </w:r>
      <w:r w:rsidRPr="007B6D4B">
        <w:rPr>
          <w:b/>
          <w:bCs/>
          <w:noProof/>
          <w:sz w:val="22"/>
          <w:szCs w:val="22"/>
          <w:lang w:val="en-US"/>
          <w:rPrChange w:id="1672" w:author="Jack Allen" w:date="2015-12-13T22:51:00Z">
            <w:rPr>
              <w:rFonts w:ascii="Cambria" w:hAnsi="Cambria"/>
              <w:b/>
              <w:bCs/>
              <w:noProof/>
              <w:sz w:val="16"/>
              <w:lang w:val="en-US"/>
            </w:rPr>
          </w:rPrChange>
        </w:rPr>
        <w:t>00,</w:t>
      </w:r>
      <w:r w:rsidRPr="007B6D4B">
        <w:rPr>
          <w:noProof/>
          <w:sz w:val="22"/>
          <w:szCs w:val="22"/>
          <w:lang w:val="en-US"/>
          <w:rPrChange w:id="1673" w:author="Jack Allen" w:date="2015-12-13T22:51:00Z">
            <w:rPr>
              <w:rFonts w:ascii="Cambria" w:hAnsi="Cambria"/>
              <w:noProof/>
              <w:sz w:val="16"/>
              <w:lang w:val="en-US"/>
            </w:rPr>
          </w:rPrChange>
        </w:rPr>
        <w:t xml:space="preserve"> n/a–n/a (2014).</w:t>
      </w:r>
    </w:p>
    <w:p w14:paraId="02FEB60D" w14:textId="77777777" w:rsidR="00B52357" w:rsidRPr="007B6D4B" w:rsidRDefault="00B52357" w:rsidP="00B52357">
      <w:pPr>
        <w:widowControl w:val="0"/>
        <w:autoSpaceDE w:val="0"/>
        <w:autoSpaceDN w:val="0"/>
        <w:adjustRightInd w:val="0"/>
        <w:ind w:left="640" w:hanging="640"/>
        <w:rPr>
          <w:noProof/>
          <w:sz w:val="22"/>
          <w:szCs w:val="22"/>
          <w:lang w:val="en-US"/>
          <w:rPrChange w:id="1674" w:author="Jack Allen" w:date="2015-12-13T22:51:00Z">
            <w:rPr>
              <w:rFonts w:ascii="Cambria" w:hAnsi="Cambria"/>
              <w:noProof/>
              <w:sz w:val="16"/>
              <w:lang w:val="en-US"/>
            </w:rPr>
          </w:rPrChange>
        </w:rPr>
      </w:pPr>
      <w:r w:rsidRPr="007B6D4B">
        <w:rPr>
          <w:noProof/>
          <w:sz w:val="22"/>
          <w:szCs w:val="22"/>
          <w:lang w:val="en-US"/>
          <w:rPrChange w:id="1675" w:author="Jack Allen" w:date="2015-12-13T22:51:00Z">
            <w:rPr>
              <w:rFonts w:ascii="Cambria" w:hAnsi="Cambria"/>
              <w:noProof/>
              <w:sz w:val="16"/>
              <w:lang w:val="en-US"/>
            </w:rPr>
          </w:rPrChange>
        </w:rPr>
        <w:t>15.</w:t>
      </w:r>
      <w:r w:rsidRPr="007B6D4B">
        <w:rPr>
          <w:noProof/>
          <w:sz w:val="22"/>
          <w:szCs w:val="22"/>
          <w:lang w:val="en-US"/>
          <w:rPrChange w:id="1676" w:author="Jack Allen" w:date="2015-12-13T22:51:00Z">
            <w:rPr>
              <w:rFonts w:ascii="Cambria" w:hAnsi="Cambria"/>
              <w:noProof/>
              <w:sz w:val="16"/>
              <w:lang w:val="en-US"/>
            </w:rPr>
          </w:rPrChange>
        </w:rPr>
        <w:tab/>
        <w:t xml:space="preserve">Heiss, W.-D. &amp; Kidwell, C. S. Imaging for prediction of functional outcome and assessment of recovery in ischemic stroke. </w:t>
      </w:r>
      <w:r w:rsidRPr="007B6D4B">
        <w:rPr>
          <w:i/>
          <w:iCs/>
          <w:noProof/>
          <w:sz w:val="22"/>
          <w:szCs w:val="22"/>
          <w:lang w:val="en-US"/>
          <w:rPrChange w:id="1677" w:author="Jack Allen" w:date="2015-12-13T22:51:00Z">
            <w:rPr>
              <w:rFonts w:ascii="Cambria" w:hAnsi="Cambria"/>
              <w:i/>
              <w:iCs/>
              <w:noProof/>
              <w:sz w:val="16"/>
              <w:lang w:val="en-US"/>
            </w:rPr>
          </w:rPrChange>
        </w:rPr>
        <w:t>Stroke.</w:t>
      </w:r>
      <w:r w:rsidRPr="007B6D4B">
        <w:rPr>
          <w:noProof/>
          <w:sz w:val="22"/>
          <w:szCs w:val="22"/>
          <w:lang w:val="en-US"/>
          <w:rPrChange w:id="1678" w:author="Jack Allen" w:date="2015-12-13T22:51:00Z">
            <w:rPr>
              <w:rFonts w:ascii="Cambria" w:hAnsi="Cambria"/>
              <w:noProof/>
              <w:sz w:val="16"/>
              <w:lang w:val="en-US"/>
            </w:rPr>
          </w:rPrChange>
        </w:rPr>
        <w:t xml:space="preserve"> </w:t>
      </w:r>
      <w:r w:rsidRPr="007B6D4B">
        <w:rPr>
          <w:b/>
          <w:bCs/>
          <w:noProof/>
          <w:sz w:val="22"/>
          <w:szCs w:val="22"/>
          <w:lang w:val="en-US"/>
          <w:rPrChange w:id="1679" w:author="Jack Allen" w:date="2015-12-13T22:51:00Z">
            <w:rPr>
              <w:rFonts w:ascii="Cambria" w:hAnsi="Cambria"/>
              <w:b/>
              <w:bCs/>
              <w:noProof/>
              <w:sz w:val="16"/>
              <w:lang w:val="en-US"/>
            </w:rPr>
          </w:rPrChange>
        </w:rPr>
        <w:t>45,</w:t>
      </w:r>
      <w:r w:rsidRPr="007B6D4B">
        <w:rPr>
          <w:noProof/>
          <w:sz w:val="22"/>
          <w:szCs w:val="22"/>
          <w:lang w:val="en-US"/>
          <w:rPrChange w:id="1680" w:author="Jack Allen" w:date="2015-12-13T22:51:00Z">
            <w:rPr>
              <w:rFonts w:ascii="Cambria" w:hAnsi="Cambria"/>
              <w:noProof/>
              <w:sz w:val="16"/>
              <w:lang w:val="en-US"/>
            </w:rPr>
          </w:rPrChange>
        </w:rPr>
        <w:t xml:space="preserve"> 1195–201 (2014).</w:t>
      </w:r>
    </w:p>
    <w:p w14:paraId="009ACC98" w14:textId="77777777" w:rsidR="00B52357" w:rsidRPr="007B6D4B" w:rsidRDefault="00B52357" w:rsidP="00B52357">
      <w:pPr>
        <w:widowControl w:val="0"/>
        <w:autoSpaceDE w:val="0"/>
        <w:autoSpaceDN w:val="0"/>
        <w:adjustRightInd w:val="0"/>
        <w:ind w:left="640" w:hanging="640"/>
        <w:rPr>
          <w:noProof/>
          <w:sz w:val="22"/>
          <w:szCs w:val="22"/>
          <w:lang w:val="en-US"/>
          <w:rPrChange w:id="1681" w:author="Jack Allen" w:date="2015-12-13T22:51:00Z">
            <w:rPr>
              <w:rFonts w:ascii="Cambria" w:hAnsi="Cambria"/>
              <w:noProof/>
              <w:sz w:val="16"/>
              <w:lang w:val="en-US"/>
            </w:rPr>
          </w:rPrChange>
        </w:rPr>
      </w:pPr>
      <w:r w:rsidRPr="007B6D4B">
        <w:rPr>
          <w:noProof/>
          <w:sz w:val="22"/>
          <w:szCs w:val="22"/>
          <w:lang w:val="en-US"/>
          <w:rPrChange w:id="1682" w:author="Jack Allen" w:date="2015-12-13T22:51:00Z">
            <w:rPr>
              <w:rFonts w:ascii="Cambria" w:hAnsi="Cambria"/>
              <w:noProof/>
              <w:sz w:val="16"/>
              <w:lang w:val="en-US"/>
            </w:rPr>
          </w:rPrChange>
        </w:rPr>
        <w:t>16.</w:t>
      </w:r>
      <w:r w:rsidRPr="007B6D4B">
        <w:rPr>
          <w:noProof/>
          <w:sz w:val="22"/>
          <w:szCs w:val="22"/>
          <w:lang w:val="en-US"/>
          <w:rPrChange w:id="1683" w:author="Jack Allen" w:date="2015-12-13T22:51:00Z">
            <w:rPr>
              <w:rFonts w:ascii="Cambria" w:hAnsi="Cambria"/>
              <w:noProof/>
              <w:sz w:val="16"/>
              <w:lang w:val="en-US"/>
            </w:rPr>
          </w:rPrChange>
        </w:rPr>
        <w:tab/>
        <w:t xml:space="preserve">Harston, G. W. J. </w:t>
      </w:r>
      <w:r w:rsidRPr="007B6D4B">
        <w:rPr>
          <w:i/>
          <w:iCs/>
          <w:noProof/>
          <w:sz w:val="22"/>
          <w:szCs w:val="22"/>
          <w:lang w:val="en-US"/>
          <w:rPrChange w:id="1684" w:author="Jack Allen" w:date="2015-12-13T22:51:00Z">
            <w:rPr>
              <w:rFonts w:ascii="Cambria" w:hAnsi="Cambria"/>
              <w:i/>
              <w:iCs/>
              <w:noProof/>
              <w:sz w:val="16"/>
              <w:lang w:val="en-US"/>
            </w:rPr>
          </w:rPrChange>
        </w:rPr>
        <w:t>et al.</w:t>
      </w:r>
      <w:r w:rsidRPr="007B6D4B">
        <w:rPr>
          <w:noProof/>
          <w:sz w:val="22"/>
          <w:szCs w:val="22"/>
          <w:lang w:val="en-US"/>
          <w:rPrChange w:id="1685" w:author="Jack Allen" w:date="2015-12-13T22:51:00Z">
            <w:rPr>
              <w:rFonts w:ascii="Cambria" w:hAnsi="Cambria"/>
              <w:noProof/>
              <w:sz w:val="16"/>
              <w:lang w:val="en-US"/>
            </w:rPr>
          </w:rPrChange>
        </w:rPr>
        <w:t xml:space="preserve"> Identifying the ischaemic penumbra using pH-weighted magnetic resonance imaging. </w:t>
      </w:r>
      <w:r w:rsidRPr="007B6D4B">
        <w:rPr>
          <w:i/>
          <w:iCs/>
          <w:noProof/>
          <w:sz w:val="22"/>
          <w:szCs w:val="22"/>
          <w:lang w:val="en-US"/>
          <w:rPrChange w:id="1686" w:author="Jack Allen" w:date="2015-12-13T22:51:00Z">
            <w:rPr>
              <w:rFonts w:ascii="Cambria" w:hAnsi="Cambria"/>
              <w:i/>
              <w:iCs/>
              <w:noProof/>
              <w:sz w:val="16"/>
              <w:lang w:val="en-US"/>
            </w:rPr>
          </w:rPrChange>
        </w:rPr>
        <w:t>Brain</w:t>
      </w:r>
      <w:r w:rsidRPr="007B6D4B">
        <w:rPr>
          <w:noProof/>
          <w:sz w:val="22"/>
          <w:szCs w:val="22"/>
          <w:lang w:val="en-US"/>
          <w:rPrChange w:id="1687" w:author="Jack Allen" w:date="2015-12-13T22:51:00Z">
            <w:rPr>
              <w:rFonts w:ascii="Cambria" w:hAnsi="Cambria"/>
              <w:noProof/>
              <w:sz w:val="16"/>
              <w:lang w:val="en-US"/>
            </w:rPr>
          </w:rPrChange>
        </w:rPr>
        <w:t xml:space="preserve"> </w:t>
      </w:r>
      <w:r w:rsidRPr="007B6D4B">
        <w:rPr>
          <w:b/>
          <w:bCs/>
          <w:noProof/>
          <w:sz w:val="22"/>
          <w:szCs w:val="22"/>
          <w:lang w:val="en-US"/>
          <w:rPrChange w:id="1688" w:author="Jack Allen" w:date="2015-12-13T22:51:00Z">
            <w:rPr>
              <w:rFonts w:ascii="Cambria" w:hAnsi="Cambria"/>
              <w:b/>
              <w:bCs/>
              <w:noProof/>
              <w:sz w:val="16"/>
              <w:lang w:val="en-US"/>
            </w:rPr>
          </w:rPrChange>
        </w:rPr>
        <w:t>138,</w:t>
      </w:r>
      <w:r w:rsidRPr="007B6D4B">
        <w:rPr>
          <w:noProof/>
          <w:sz w:val="22"/>
          <w:szCs w:val="22"/>
          <w:lang w:val="en-US"/>
          <w:rPrChange w:id="1689" w:author="Jack Allen" w:date="2015-12-13T22:51:00Z">
            <w:rPr>
              <w:rFonts w:ascii="Cambria" w:hAnsi="Cambria"/>
              <w:noProof/>
              <w:sz w:val="16"/>
              <w:lang w:val="en-US"/>
            </w:rPr>
          </w:rPrChange>
        </w:rPr>
        <w:t xml:space="preserve"> 36–42 (2015).</w:t>
      </w:r>
    </w:p>
    <w:p w14:paraId="4DA79BB7" w14:textId="77777777" w:rsidR="00B52357" w:rsidRPr="007B6D4B" w:rsidRDefault="00B52357" w:rsidP="00B52357">
      <w:pPr>
        <w:widowControl w:val="0"/>
        <w:autoSpaceDE w:val="0"/>
        <w:autoSpaceDN w:val="0"/>
        <w:adjustRightInd w:val="0"/>
        <w:ind w:left="640" w:hanging="640"/>
        <w:rPr>
          <w:noProof/>
          <w:sz w:val="22"/>
          <w:szCs w:val="22"/>
          <w:lang w:val="en-US"/>
          <w:rPrChange w:id="1690" w:author="Jack Allen" w:date="2015-12-13T22:51:00Z">
            <w:rPr>
              <w:rFonts w:ascii="Cambria" w:hAnsi="Cambria"/>
              <w:noProof/>
              <w:sz w:val="16"/>
              <w:lang w:val="en-US"/>
            </w:rPr>
          </w:rPrChange>
        </w:rPr>
      </w:pPr>
      <w:r w:rsidRPr="007B6D4B">
        <w:rPr>
          <w:noProof/>
          <w:sz w:val="22"/>
          <w:szCs w:val="22"/>
          <w:lang w:val="en-US"/>
          <w:rPrChange w:id="1691" w:author="Jack Allen" w:date="2015-12-13T22:51:00Z">
            <w:rPr>
              <w:rFonts w:ascii="Cambria" w:hAnsi="Cambria"/>
              <w:noProof/>
              <w:sz w:val="16"/>
              <w:lang w:val="en-US"/>
            </w:rPr>
          </w:rPrChange>
        </w:rPr>
        <w:t>17.</w:t>
      </w:r>
      <w:r w:rsidRPr="007B6D4B">
        <w:rPr>
          <w:noProof/>
          <w:sz w:val="22"/>
          <w:szCs w:val="22"/>
          <w:lang w:val="en-US"/>
          <w:rPrChange w:id="1692" w:author="Jack Allen" w:date="2015-12-13T22:51:00Z">
            <w:rPr>
              <w:rFonts w:ascii="Cambria" w:hAnsi="Cambria"/>
              <w:noProof/>
              <w:sz w:val="16"/>
              <w:lang w:val="en-US"/>
            </w:rPr>
          </w:rPrChange>
        </w:rPr>
        <w:tab/>
        <w:t xml:space="preserve">Lövblad, K.-O. </w:t>
      </w:r>
      <w:r w:rsidRPr="007B6D4B">
        <w:rPr>
          <w:i/>
          <w:iCs/>
          <w:noProof/>
          <w:sz w:val="22"/>
          <w:szCs w:val="22"/>
          <w:lang w:val="en-US"/>
          <w:rPrChange w:id="1693" w:author="Jack Allen" w:date="2015-12-13T22:51:00Z">
            <w:rPr>
              <w:rFonts w:ascii="Cambria" w:hAnsi="Cambria"/>
              <w:i/>
              <w:iCs/>
              <w:noProof/>
              <w:sz w:val="16"/>
              <w:lang w:val="en-US"/>
            </w:rPr>
          </w:rPrChange>
        </w:rPr>
        <w:t>et al.</w:t>
      </w:r>
      <w:r w:rsidRPr="007B6D4B">
        <w:rPr>
          <w:noProof/>
          <w:sz w:val="22"/>
          <w:szCs w:val="22"/>
          <w:lang w:val="en-US"/>
          <w:rPrChange w:id="1694" w:author="Jack Allen" w:date="2015-12-13T22:51:00Z">
            <w:rPr>
              <w:rFonts w:ascii="Cambria" w:hAnsi="Cambria"/>
              <w:noProof/>
              <w:sz w:val="16"/>
              <w:lang w:val="en-US"/>
            </w:rPr>
          </w:rPrChange>
        </w:rPr>
        <w:t xml:space="preserve"> Imaging of acute stroke: CT and/or MRI. </w:t>
      </w:r>
      <w:r w:rsidRPr="007B6D4B">
        <w:rPr>
          <w:i/>
          <w:iCs/>
          <w:noProof/>
          <w:sz w:val="22"/>
          <w:szCs w:val="22"/>
          <w:lang w:val="en-US"/>
          <w:rPrChange w:id="1695" w:author="Jack Allen" w:date="2015-12-13T22:51:00Z">
            <w:rPr>
              <w:rFonts w:ascii="Cambria" w:hAnsi="Cambria"/>
              <w:i/>
              <w:iCs/>
              <w:noProof/>
              <w:sz w:val="16"/>
              <w:lang w:val="en-US"/>
            </w:rPr>
          </w:rPrChange>
        </w:rPr>
        <w:t>J. Neuroradiol.</w:t>
      </w:r>
      <w:r w:rsidRPr="007B6D4B">
        <w:rPr>
          <w:noProof/>
          <w:sz w:val="22"/>
          <w:szCs w:val="22"/>
          <w:lang w:val="en-US"/>
          <w:rPrChange w:id="1696" w:author="Jack Allen" w:date="2015-12-13T22:51:00Z">
            <w:rPr>
              <w:rFonts w:ascii="Cambria" w:hAnsi="Cambria"/>
              <w:noProof/>
              <w:sz w:val="16"/>
              <w:lang w:val="en-US"/>
            </w:rPr>
          </w:rPrChange>
        </w:rPr>
        <w:t xml:space="preserve"> </w:t>
      </w:r>
      <w:r w:rsidRPr="007B6D4B">
        <w:rPr>
          <w:b/>
          <w:bCs/>
          <w:noProof/>
          <w:sz w:val="22"/>
          <w:szCs w:val="22"/>
          <w:lang w:val="en-US"/>
          <w:rPrChange w:id="1697" w:author="Jack Allen" w:date="2015-12-13T22:51:00Z">
            <w:rPr>
              <w:rFonts w:ascii="Cambria" w:hAnsi="Cambria"/>
              <w:b/>
              <w:bCs/>
              <w:noProof/>
              <w:sz w:val="16"/>
              <w:lang w:val="en-US"/>
            </w:rPr>
          </w:rPrChange>
        </w:rPr>
        <w:t>42,</w:t>
      </w:r>
      <w:r w:rsidRPr="007B6D4B">
        <w:rPr>
          <w:noProof/>
          <w:sz w:val="22"/>
          <w:szCs w:val="22"/>
          <w:lang w:val="en-US"/>
          <w:rPrChange w:id="1698" w:author="Jack Allen" w:date="2015-12-13T22:51:00Z">
            <w:rPr>
              <w:rFonts w:ascii="Cambria" w:hAnsi="Cambria"/>
              <w:noProof/>
              <w:sz w:val="16"/>
              <w:lang w:val="en-US"/>
            </w:rPr>
          </w:rPrChange>
        </w:rPr>
        <w:t xml:space="preserve"> 55–64 (2015).</w:t>
      </w:r>
    </w:p>
    <w:p w14:paraId="320DAAAB" w14:textId="77777777" w:rsidR="00B52357" w:rsidRPr="007B6D4B" w:rsidRDefault="00B52357" w:rsidP="00B52357">
      <w:pPr>
        <w:widowControl w:val="0"/>
        <w:autoSpaceDE w:val="0"/>
        <w:autoSpaceDN w:val="0"/>
        <w:adjustRightInd w:val="0"/>
        <w:ind w:left="640" w:hanging="640"/>
        <w:rPr>
          <w:noProof/>
          <w:sz w:val="22"/>
          <w:szCs w:val="22"/>
          <w:lang w:val="en-US"/>
          <w:rPrChange w:id="1699" w:author="Jack Allen" w:date="2015-12-13T22:51:00Z">
            <w:rPr>
              <w:rFonts w:ascii="Cambria" w:hAnsi="Cambria"/>
              <w:noProof/>
              <w:sz w:val="16"/>
              <w:lang w:val="en-US"/>
            </w:rPr>
          </w:rPrChange>
        </w:rPr>
      </w:pPr>
      <w:r w:rsidRPr="007B6D4B">
        <w:rPr>
          <w:noProof/>
          <w:sz w:val="22"/>
          <w:szCs w:val="22"/>
          <w:lang w:val="en-US"/>
          <w:rPrChange w:id="1700" w:author="Jack Allen" w:date="2015-12-13T22:51:00Z">
            <w:rPr>
              <w:rFonts w:ascii="Cambria" w:hAnsi="Cambria"/>
              <w:noProof/>
              <w:sz w:val="16"/>
              <w:lang w:val="en-US"/>
            </w:rPr>
          </w:rPrChange>
        </w:rPr>
        <w:t>18.</w:t>
      </w:r>
      <w:r w:rsidRPr="007B6D4B">
        <w:rPr>
          <w:noProof/>
          <w:sz w:val="22"/>
          <w:szCs w:val="22"/>
          <w:lang w:val="en-US"/>
          <w:rPrChange w:id="1701" w:author="Jack Allen" w:date="2015-12-13T22:51:00Z">
            <w:rPr>
              <w:rFonts w:ascii="Cambria" w:hAnsi="Cambria"/>
              <w:noProof/>
              <w:sz w:val="16"/>
              <w:lang w:val="en-US"/>
            </w:rPr>
          </w:rPrChange>
        </w:rPr>
        <w:tab/>
        <w:t xml:space="preserve">Gerriets, T. </w:t>
      </w:r>
      <w:r w:rsidRPr="007B6D4B">
        <w:rPr>
          <w:i/>
          <w:iCs/>
          <w:noProof/>
          <w:sz w:val="22"/>
          <w:szCs w:val="22"/>
          <w:lang w:val="en-US"/>
          <w:rPrChange w:id="1702" w:author="Jack Allen" w:date="2015-12-13T22:51:00Z">
            <w:rPr>
              <w:rFonts w:ascii="Cambria" w:hAnsi="Cambria"/>
              <w:i/>
              <w:iCs/>
              <w:noProof/>
              <w:sz w:val="16"/>
              <w:lang w:val="en-US"/>
            </w:rPr>
          </w:rPrChange>
        </w:rPr>
        <w:t>et al.</w:t>
      </w:r>
      <w:r w:rsidRPr="007B6D4B">
        <w:rPr>
          <w:noProof/>
          <w:sz w:val="22"/>
          <w:szCs w:val="22"/>
          <w:lang w:val="en-US"/>
          <w:rPrChange w:id="1703" w:author="Jack Allen" w:date="2015-12-13T22:51:00Z">
            <w:rPr>
              <w:rFonts w:ascii="Cambria" w:hAnsi="Cambria"/>
              <w:noProof/>
              <w:sz w:val="16"/>
              <w:lang w:val="en-US"/>
            </w:rPr>
          </w:rPrChange>
        </w:rPr>
        <w:t xml:space="preserve"> Edema formation in the hyperacute phase of ischemic stroke. Laboratory investigation. </w:t>
      </w:r>
      <w:r w:rsidRPr="007B6D4B">
        <w:rPr>
          <w:i/>
          <w:iCs/>
          <w:noProof/>
          <w:sz w:val="22"/>
          <w:szCs w:val="22"/>
          <w:lang w:val="en-US"/>
          <w:rPrChange w:id="1704" w:author="Jack Allen" w:date="2015-12-13T22:51:00Z">
            <w:rPr>
              <w:rFonts w:ascii="Cambria" w:hAnsi="Cambria"/>
              <w:i/>
              <w:iCs/>
              <w:noProof/>
              <w:sz w:val="16"/>
              <w:lang w:val="en-US"/>
            </w:rPr>
          </w:rPrChange>
        </w:rPr>
        <w:t>J. Neurosurg.</w:t>
      </w:r>
      <w:r w:rsidRPr="007B6D4B">
        <w:rPr>
          <w:noProof/>
          <w:sz w:val="22"/>
          <w:szCs w:val="22"/>
          <w:lang w:val="en-US"/>
          <w:rPrChange w:id="1705" w:author="Jack Allen" w:date="2015-12-13T22:51:00Z">
            <w:rPr>
              <w:rFonts w:ascii="Cambria" w:hAnsi="Cambria"/>
              <w:noProof/>
              <w:sz w:val="16"/>
              <w:lang w:val="en-US"/>
            </w:rPr>
          </w:rPrChange>
        </w:rPr>
        <w:t xml:space="preserve"> </w:t>
      </w:r>
      <w:r w:rsidRPr="007B6D4B">
        <w:rPr>
          <w:b/>
          <w:bCs/>
          <w:noProof/>
          <w:sz w:val="22"/>
          <w:szCs w:val="22"/>
          <w:lang w:val="en-US"/>
          <w:rPrChange w:id="1706" w:author="Jack Allen" w:date="2015-12-13T22:51:00Z">
            <w:rPr>
              <w:rFonts w:ascii="Cambria" w:hAnsi="Cambria"/>
              <w:b/>
              <w:bCs/>
              <w:noProof/>
              <w:sz w:val="16"/>
              <w:lang w:val="en-US"/>
            </w:rPr>
          </w:rPrChange>
        </w:rPr>
        <w:t>111,</w:t>
      </w:r>
      <w:r w:rsidRPr="007B6D4B">
        <w:rPr>
          <w:noProof/>
          <w:sz w:val="22"/>
          <w:szCs w:val="22"/>
          <w:lang w:val="en-US"/>
          <w:rPrChange w:id="1707" w:author="Jack Allen" w:date="2015-12-13T22:51:00Z">
            <w:rPr>
              <w:rFonts w:ascii="Cambria" w:hAnsi="Cambria"/>
              <w:noProof/>
              <w:sz w:val="16"/>
              <w:lang w:val="en-US"/>
            </w:rPr>
          </w:rPrChange>
        </w:rPr>
        <w:t xml:space="preserve"> 1036–1042 (2009).</w:t>
      </w:r>
    </w:p>
    <w:p w14:paraId="51593E22" w14:textId="77777777" w:rsidR="00B52357" w:rsidRPr="007B6D4B" w:rsidRDefault="00B52357" w:rsidP="00B52357">
      <w:pPr>
        <w:widowControl w:val="0"/>
        <w:autoSpaceDE w:val="0"/>
        <w:autoSpaceDN w:val="0"/>
        <w:adjustRightInd w:val="0"/>
        <w:ind w:left="640" w:hanging="640"/>
        <w:rPr>
          <w:noProof/>
          <w:sz w:val="22"/>
          <w:szCs w:val="22"/>
          <w:lang w:val="en-US"/>
          <w:rPrChange w:id="1708" w:author="Jack Allen" w:date="2015-12-13T22:51:00Z">
            <w:rPr>
              <w:rFonts w:ascii="Cambria" w:hAnsi="Cambria"/>
              <w:noProof/>
              <w:sz w:val="16"/>
              <w:lang w:val="en-US"/>
            </w:rPr>
          </w:rPrChange>
        </w:rPr>
      </w:pPr>
      <w:r w:rsidRPr="007B6D4B">
        <w:rPr>
          <w:noProof/>
          <w:sz w:val="22"/>
          <w:szCs w:val="22"/>
          <w:lang w:val="en-US"/>
          <w:rPrChange w:id="1709" w:author="Jack Allen" w:date="2015-12-13T22:51:00Z">
            <w:rPr>
              <w:rFonts w:ascii="Cambria" w:hAnsi="Cambria"/>
              <w:noProof/>
              <w:sz w:val="16"/>
              <w:lang w:val="en-US"/>
            </w:rPr>
          </w:rPrChange>
        </w:rPr>
        <w:t>19.</w:t>
      </w:r>
      <w:r w:rsidRPr="007B6D4B">
        <w:rPr>
          <w:noProof/>
          <w:sz w:val="22"/>
          <w:szCs w:val="22"/>
          <w:lang w:val="en-US"/>
          <w:rPrChange w:id="1710" w:author="Jack Allen" w:date="2015-12-13T22:51:00Z">
            <w:rPr>
              <w:rFonts w:ascii="Cambria" w:hAnsi="Cambria"/>
              <w:noProof/>
              <w:sz w:val="16"/>
              <w:lang w:val="en-US"/>
            </w:rPr>
          </w:rPrChange>
        </w:rPr>
        <w:tab/>
        <w:t xml:space="preserve">Weigel, M. Extended phase graphs: Dephasing, RF pulses, and echoes - pure and simple. </w:t>
      </w:r>
      <w:r w:rsidRPr="007B6D4B">
        <w:rPr>
          <w:i/>
          <w:iCs/>
          <w:noProof/>
          <w:sz w:val="22"/>
          <w:szCs w:val="22"/>
          <w:lang w:val="en-US"/>
          <w:rPrChange w:id="1711" w:author="Jack Allen" w:date="2015-12-13T22:51:00Z">
            <w:rPr>
              <w:rFonts w:ascii="Cambria" w:hAnsi="Cambria"/>
              <w:i/>
              <w:iCs/>
              <w:noProof/>
              <w:sz w:val="16"/>
              <w:lang w:val="en-US"/>
            </w:rPr>
          </w:rPrChange>
        </w:rPr>
        <w:t>J. Magn. Reson. Imaging</w:t>
      </w:r>
      <w:r w:rsidRPr="007B6D4B">
        <w:rPr>
          <w:noProof/>
          <w:sz w:val="22"/>
          <w:szCs w:val="22"/>
          <w:lang w:val="en-US"/>
          <w:rPrChange w:id="1712" w:author="Jack Allen" w:date="2015-12-13T22:51:00Z">
            <w:rPr>
              <w:rFonts w:ascii="Cambria" w:hAnsi="Cambria"/>
              <w:noProof/>
              <w:sz w:val="16"/>
              <w:lang w:val="en-US"/>
            </w:rPr>
          </w:rPrChange>
        </w:rPr>
        <w:t xml:space="preserve"> </w:t>
      </w:r>
      <w:r w:rsidRPr="007B6D4B">
        <w:rPr>
          <w:b/>
          <w:bCs/>
          <w:noProof/>
          <w:sz w:val="22"/>
          <w:szCs w:val="22"/>
          <w:lang w:val="en-US"/>
          <w:rPrChange w:id="1713" w:author="Jack Allen" w:date="2015-12-13T22:51:00Z">
            <w:rPr>
              <w:rFonts w:ascii="Cambria" w:hAnsi="Cambria"/>
              <w:b/>
              <w:bCs/>
              <w:noProof/>
              <w:sz w:val="16"/>
              <w:lang w:val="en-US"/>
            </w:rPr>
          </w:rPrChange>
        </w:rPr>
        <w:t>41,</w:t>
      </w:r>
      <w:r w:rsidRPr="007B6D4B">
        <w:rPr>
          <w:noProof/>
          <w:sz w:val="22"/>
          <w:szCs w:val="22"/>
          <w:lang w:val="en-US"/>
          <w:rPrChange w:id="1714" w:author="Jack Allen" w:date="2015-12-13T22:51:00Z">
            <w:rPr>
              <w:rFonts w:ascii="Cambria" w:hAnsi="Cambria"/>
              <w:noProof/>
              <w:sz w:val="16"/>
              <w:lang w:val="en-US"/>
            </w:rPr>
          </w:rPrChange>
        </w:rPr>
        <w:t xml:space="preserve"> 266–295 (2015).</w:t>
      </w:r>
    </w:p>
    <w:p w14:paraId="67B17A49" w14:textId="77777777" w:rsidR="00B52357" w:rsidRPr="007B6D4B" w:rsidRDefault="00B52357" w:rsidP="00B52357">
      <w:pPr>
        <w:widowControl w:val="0"/>
        <w:autoSpaceDE w:val="0"/>
        <w:autoSpaceDN w:val="0"/>
        <w:adjustRightInd w:val="0"/>
        <w:ind w:left="640" w:hanging="640"/>
        <w:rPr>
          <w:noProof/>
          <w:sz w:val="22"/>
          <w:szCs w:val="22"/>
          <w:lang w:val="en-US"/>
          <w:rPrChange w:id="1715" w:author="Jack Allen" w:date="2015-12-13T22:51:00Z">
            <w:rPr>
              <w:rFonts w:ascii="Cambria" w:hAnsi="Cambria"/>
              <w:noProof/>
              <w:sz w:val="16"/>
              <w:lang w:val="en-US"/>
            </w:rPr>
          </w:rPrChange>
        </w:rPr>
      </w:pPr>
      <w:r w:rsidRPr="007B6D4B">
        <w:rPr>
          <w:noProof/>
          <w:sz w:val="22"/>
          <w:szCs w:val="22"/>
          <w:lang w:val="en-US"/>
          <w:rPrChange w:id="1716" w:author="Jack Allen" w:date="2015-12-13T22:51:00Z">
            <w:rPr>
              <w:rFonts w:ascii="Cambria" w:hAnsi="Cambria"/>
              <w:noProof/>
              <w:sz w:val="16"/>
              <w:lang w:val="en-US"/>
            </w:rPr>
          </w:rPrChange>
        </w:rPr>
        <w:t>20.</w:t>
      </w:r>
      <w:r w:rsidRPr="007B6D4B">
        <w:rPr>
          <w:noProof/>
          <w:sz w:val="22"/>
          <w:szCs w:val="22"/>
          <w:lang w:val="en-US"/>
          <w:rPrChange w:id="1717" w:author="Jack Allen" w:date="2015-12-13T22:51:00Z">
            <w:rPr>
              <w:rFonts w:ascii="Cambria" w:hAnsi="Cambria"/>
              <w:noProof/>
              <w:sz w:val="16"/>
              <w:lang w:val="en-US"/>
            </w:rPr>
          </w:rPrChange>
        </w:rPr>
        <w:tab/>
        <w:t xml:space="preserve">Ma, D. </w:t>
      </w:r>
      <w:r w:rsidRPr="007B6D4B">
        <w:rPr>
          <w:i/>
          <w:iCs/>
          <w:noProof/>
          <w:sz w:val="22"/>
          <w:szCs w:val="22"/>
          <w:lang w:val="en-US"/>
          <w:rPrChange w:id="1718" w:author="Jack Allen" w:date="2015-12-13T22:51:00Z">
            <w:rPr>
              <w:rFonts w:ascii="Cambria" w:hAnsi="Cambria"/>
              <w:i/>
              <w:iCs/>
              <w:noProof/>
              <w:sz w:val="16"/>
              <w:lang w:val="en-US"/>
            </w:rPr>
          </w:rPrChange>
        </w:rPr>
        <w:t>et al.</w:t>
      </w:r>
      <w:r w:rsidRPr="007B6D4B">
        <w:rPr>
          <w:noProof/>
          <w:sz w:val="22"/>
          <w:szCs w:val="22"/>
          <w:lang w:val="en-US"/>
          <w:rPrChange w:id="1719" w:author="Jack Allen" w:date="2015-12-13T22:51:00Z">
            <w:rPr>
              <w:rFonts w:ascii="Cambria" w:hAnsi="Cambria"/>
              <w:noProof/>
              <w:sz w:val="16"/>
              <w:lang w:val="en-US"/>
            </w:rPr>
          </w:rPrChange>
        </w:rPr>
        <w:t xml:space="preserve"> Magnetic resonance fingerprinting. </w:t>
      </w:r>
      <w:r w:rsidRPr="007B6D4B">
        <w:rPr>
          <w:i/>
          <w:iCs/>
          <w:noProof/>
          <w:sz w:val="22"/>
          <w:szCs w:val="22"/>
          <w:lang w:val="en-US"/>
          <w:rPrChange w:id="1720" w:author="Jack Allen" w:date="2015-12-13T22:51:00Z">
            <w:rPr>
              <w:rFonts w:ascii="Cambria" w:hAnsi="Cambria"/>
              <w:i/>
              <w:iCs/>
              <w:noProof/>
              <w:sz w:val="16"/>
              <w:lang w:val="en-US"/>
            </w:rPr>
          </w:rPrChange>
        </w:rPr>
        <w:t>Nature</w:t>
      </w:r>
      <w:r w:rsidRPr="007B6D4B">
        <w:rPr>
          <w:noProof/>
          <w:sz w:val="22"/>
          <w:szCs w:val="22"/>
          <w:lang w:val="en-US"/>
          <w:rPrChange w:id="1721" w:author="Jack Allen" w:date="2015-12-13T22:51:00Z">
            <w:rPr>
              <w:rFonts w:ascii="Cambria" w:hAnsi="Cambria"/>
              <w:noProof/>
              <w:sz w:val="16"/>
              <w:lang w:val="en-US"/>
            </w:rPr>
          </w:rPrChange>
        </w:rPr>
        <w:t xml:space="preserve"> </w:t>
      </w:r>
      <w:r w:rsidRPr="007B6D4B">
        <w:rPr>
          <w:b/>
          <w:bCs/>
          <w:noProof/>
          <w:sz w:val="22"/>
          <w:szCs w:val="22"/>
          <w:lang w:val="en-US"/>
          <w:rPrChange w:id="1722" w:author="Jack Allen" w:date="2015-12-13T22:51:00Z">
            <w:rPr>
              <w:rFonts w:ascii="Cambria" w:hAnsi="Cambria"/>
              <w:b/>
              <w:bCs/>
              <w:noProof/>
              <w:sz w:val="16"/>
              <w:lang w:val="en-US"/>
            </w:rPr>
          </w:rPrChange>
        </w:rPr>
        <w:t>495,</w:t>
      </w:r>
      <w:r w:rsidRPr="007B6D4B">
        <w:rPr>
          <w:noProof/>
          <w:sz w:val="22"/>
          <w:szCs w:val="22"/>
          <w:lang w:val="en-US"/>
          <w:rPrChange w:id="1723" w:author="Jack Allen" w:date="2015-12-13T22:51:00Z">
            <w:rPr>
              <w:rFonts w:ascii="Cambria" w:hAnsi="Cambria"/>
              <w:noProof/>
              <w:sz w:val="16"/>
              <w:lang w:val="en-US"/>
            </w:rPr>
          </w:rPrChange>
        </w:rPr>
        <w:t xml:space="preserve"> 187–192 (2013).</w:t>
      </w:r>
    </w:p>
    <w:p w14:paraId="1EAD3DDB" w14:textId="77777777" w:rsidR="00B52357" w:rsidRPr="007B6D4B" w:rsidRDefault="00B52357" w:rsidP="00B52357">
      <w:pPr>
        <w:widowControl w:val="0"/>
        <w:autoSpaceDE w:val="0"/>
        <w:autoSpaceDN w:val="0"/>
        <w:adjustRightInd w:val="0"/>
        <w:ind w:left="640" w:hanging="640"/>
        <w:rPr>
          <w:noProof/>
          <w:sz w:val="22"/>
          <w:szCs w:val="22"/>
          <w:lang w:val="en-US"/>
          <w:rPrChange w:id="1724" w:author="Jack Allen" w:date="2015-12-13T22:51:00Z">
            <w:rPr>
              <w:rFonts w:ascii="Cambria" w:hAnsi="Cambria"/>
              <w:noProof/>
              <w:sz w:val="16"/>
              <w:lang w:val="en-US"/>
            </w:rPr>
          </w:rPrChange>
        </w:rPr>
      </w:pPr>
      <w:r w:rsidRPr="007B6D4B">
        <w:rPr>
          <w:noProof/>
          <w:sz w:val="22"/>
          <w:szCs w:val="22"/>
          <w:lang w:val="en-US"/>
          <w:rPrChange w:id="1725" w:author="Jack Allen" w:date="2015-12-13T22:51:00Z">
            <w:rPr>
              <w:rFonts w:ascii="Cambria" w:hAnsi="Cambria"/>
              <w:noProof/>
              <w:sz w:val="16"/>
              <w:lang w:val="en-US"/>
            </w:rPr>
          </w:rPrChange>
        </w:rPr>
        <w:t>21.</w:t>
      </w:r>
      <w:r w:rsidRPr="007B6D4B">
        <w:rPr>
          <w:noProof/>
          <w:sz w:val="22"/>
          <w:szCs w:val="22"/>
          <w:lang w:val="en-US"/>
          <w:rPrChange w:id="1726" w:author="Jack Allen" w:date="2015-12-13T22:51:00Z">
            <w:rPr>
              <w:rFonts w:ascii="Cambria" w:hAnsi="Cambria"/>
              <w:noProof/>
              <w:sz w:val="16"/>
              <w:lang w:val="en-US"/>
            </w:rPr>
          </w:rPrChange>
        </w:rPr>
        <w:tab/>
        <w:t xml:space="preserve">Ganter, C. </w:t>
      </w:r>
      <w:r w:rsidRPr="007B6D4B">
        <w:rPr>
          <w:i/>
          <w:iCs/>
          <w:noProof/>
          <w:sz w:val="22"/>
          <w:szCs w:val="22"/>
          <w:lang w:val="en-US"/>
          <w:rPrChange w:id="1727" w:author="Jack Allen" w:date="2015-12-13T22:51:00Z">
            <w:rPr>
              <w:rFonts w:ascii="Cambria" w:hAnsi="Cambria"/>
              <w:i/>
              <w:iCs/>
              <w:noProof/>
              <w:sz w:val="16"/>
              <w:lang w:val="en-US"/>
            </w:rPr>
          </w:rPrChange>
        </w:rPr>
        <w:t>et al.</w:t>
      </w:r>
      <w:r w:rsidRPr="007B6D4B">
        <w:rPr>
          <w:noProof/>
          <w:sz w:val="22"/>
          <w:szCs w:val="22"/>
          <w:lang w:val="en-US"/>
          <w:rPrChange w:id="1728" w:author="Jack Allen" w:date="2015-12-13T22:51:00Z">
            <w:rPr>
              <w:rFonts w:ascii="Cambria" w:hAnsi="Cambria"/>
              <w:noProof/>
              <w:sz w:val="16"/>
              <w:lang w:val="en-US"/>
            </w:rPr>
          </w:rPrChange>
        </w:rPr>
        <w:t xml:space="preserve"> B1+-mapping with the transient phase of unbalanced steady-state free precession. </w:t>
      </w:r>
      <w:r w:rsidRPr="007B6D4B">
        <w:rPr>
          <w:i/>
          <w:iCs/>
          <w:noProof/>
          <w:sz w:val="22"/>
          <w:szCs w:val="22"/>
          <w:lang w:val="en-US"/>
          <w:rPrChange w:id="1729" w:author="Jack Allen" w:date="2015-12-13T22:51:00Z">
            <w:rPr>
              <w:rFonts w:ascii="Cambria" w:hAnsi="Cambria"/>
              <w:i/>
              <w:iCs/>
              <w:noProof/>
              <w:sz w:val="16"/>
              <w:lang w:val="en-US"/>
            </w:rPr>
          </w:rPrChange>
        </w:rPr>
        <w:t>Magn. Reson. Med.</w:t>
      </w:r>
      <w:r w:rsidRPr="007B6D4B">
        <w:rPr>
          <w:noProof/>
          <w:sz w:val="22"/>
          <w:szCs w:val="22"/>
          <w:lang w:val="en-US"/>
          <w:rPrChange w:id="1730" w:author="Jack Allen" w:date="2015-12-13T22:51:00Z">
            <w:rPr>
              <w:rFonts w:ascii="Cambria" w:hAnsi="Cambria"/>
              <w:noProof/>
              <w:sz w:val="16"/>
              <w:lang w:val="en-US"/>
            </w:rPr>
          </w:rPrChange>
        </w:rPr>
        <w:t xml:space="preserve"> </w:t>
      </w:r>
      <w:r w:rsidRPr="007B6D4B">
        <w:rPr>
          <w:b/>
          <w:bCs/>
          <w:noProof/>
          <w:sz w:val="22"/>
          <w:szCs w:val="22"/>
          <w:lang w:val="en-US"/>
          <w:rPrChange w:id="1731" w:author="Jack Allen" w:date="2015-12-13T22:51:00Z">
            <w:rPr>
              <w:rFonts w:ascii="Cambria" w:hAnsi="Cambria"/>
              <w:b/>
              <w:bCs/>
              <w:noProof/>
              <w:sz w:val="16"/>
              <w:lang w:val="en-US"/>
            </w:rPr>
          </w:rPrChange>
        </w:rPr>
        <w:t>70,</w:t>
      </w:r>
      <w:r w:rsidRPr="007B6D4B">
        <w:rPr>
          <w:noProof/>
          <w:sz w:val="22"/>
          <w:szCs w:val="22"/>
          <w:lang w:val="en-US"/>
          <w:rPrChange w:id="1732" w:author="Jack Allen" w:date="2015-12-13T22:51:00Z">
            <w:rPr>
              <w:rFonts w:ascii="Cambria" w:hAnsi="Cambria"/>
              <w:noProof/>
              <w:sz w:val="16"/>
              <w:lang w:val="en-US"/>
            </w:rPr>
          </w:rPrChange>
        </w:rPr>
        <w:t xml:space="preserve"> 1515–23 (2013).</w:t>
      </w:r>
    </w:p>
    <w:p w14:paraId="772AAD48" w14:textId="77777777" w:rsidR="00B52357" w:rsidRPr="007B6D4B" w:rsidRDefault="00B52357" w:rsidP="00B52357">
      <w:pPr>
        <w:widowControl w:val="0"/>
        <w:autoSpaceDE w:val="0"/>
        <w:autoSpaceDN w:val="0"/>
        <w:adjustRightInd w:val="0"/>
        <w:ind w:left="640" w:hanging="640"/>
        <w:rPr>
          <w:noProof/>
          <w:sz w:val="22"/>
          <w:szCs w:val="22"/>
          <w:lang w:val="en-US"/>
          <w:rPrChange w:id="1733" w:author="Jack Allen" w:date="2015-12-13T22:51:00Z">
            <w:rPr>
              <w:rFonts w:ascii="Cambria" w:hAnsi="Cambria"/>
              <w:noProof/>
              <w:sz w:val="16"/>
              <w:lang w:val="en-US"/>
            </w:rPr>
          </w:rPrChange>
        </w:rPr>
      </w:pPr>
      <w:r w:rsidRPr="007B6D4B">
        <w:rPr>
          <w:noProof/>
          <w:sz w:val="22"/>
          <w:szCs w:val="22"/>
          <w:lang w:val="en-US"/>
          <w:rPrChange w:id="1734" w:author="Jack Allen" w:date="2015-12-13T22:51:00Z">
            <w:rPr>
              <w:rFonts w:ascii="Cambria" w:hAnsi="Cambria"/>
              <w:noProof/>
              <w:sz w:val="16"/>
              <w:lang w:val="en-US"/>
            </w:rPr>
          </w:rPrChange>
        </w:rPr>
        <w:t>22.</w:t>
      </w:r>
      <w:r w:rsidRPr="007B6D4B">
        <w:rPr>
          <w:noProof/>
          <w:sz w:val="22"/>
          <w:szCs w:val="22"/>
          <w:lang w:val="en-US"/>
          <w:rPrChange w:id="1735" w:author="Jack Allen" w:date="2015-12-13T22:51:00Z">
            <w:rPr>
              <w:rFonts w:ascii="Cambria" w:hAnsi="Cambria"/>
              <w:noProof/>
              <w:sz w:val="16"/>
              <w:lang w:val="en-US"/>
            </w:rPr>
          </w:rPrChange>
        </w:rPr>
        <w:tab/>
        <w:t xml:space="preserve">Abbas, Z., Gras, V., Möllenhoff, K., Oros-Peusquens, A.-M. &amp; Shah, N. J. Quantitative water content mapping at clinically relevant field strengths: A comparative study at 1.5T and 3T. </w:t>
      </w:r>
      <w:r w:rsidRPr="007B6D4B">
        <w:rPr>
          <w:i/>
          <w:iCs/>
          <w:noProof/>
          <w:sz w:val="22"/>
          <w:szCs w:val="22"/>
          <w:lang w:val="en-US"/>
          <w:rPrChange w:id="1736" w:author="Jack Allen" w:date="2015-12-13T22:51:00Z">
            <w:rPr>
              <w:rFonts w:ascii="Cambria" w:hAnsi="Cambria"/>
              <w:i/>
              <w:iCs/>
              <w:noProof/>
              <w:sz w:val="16"/>
              <w:lang w:val="en-US"/>
            </w:rPr>
          </w:rPrChange>
        </w:rPr>
        <w:t>Neuroimage</w:t>
      </w:r>
      <w:r w:rsidRPr="007B6D4B">
        <w:rPr>
          <w:noProof/>
          <w:sz w:val="22"/>
          <w:szCs w:val="22"/>
          <w:lang w:val="en-US"/>
          <w:rPrChange w:id="1737" w:author="Jack Allen" w:date="2015-12-13T22:51:00Z">
            <w:rPr>
              <w:rFonts w:ascii="Cambria" w:hAnsi="Cambria"/>
              <w:noProof/>
              <w:sz w:val="16"/>
              <w:lang w:val="en-US"/>
            </w:rPr>
          </w:rPrChange>
        </w:rPr>
        <w:t xml:space="preserve"> </w:t>
      </w:r>
      <w:r w:rsidRPr="007B6D4B">
        <w:rPr>
          <w:b/>
          <w:bCs/>
          <w:noProof/>
          <w:sz w:val="22"/>
          <w:szCs w:val="22"/>
          <w:lang w:val="en-US"/>
          <w:rPrChange w:id="1738" w:author="Jack Allen" w:date="2015-12-13T22:51:00Z">
            <w:rPr>
              <w:rFonts w:ascii="Cambria" w:hAnsi="Cambria"/>
              <w:b/>
              <w:bCs/>
              <w:noProof/>
              <w:sz w:val="16"/>
              <w:lang w:val="en-US"/>
            </w:rPr>
          </w:rPrChange>
        </w:rPr>
        <w:t>106,</w:t>
      </w:r>
      <w:r w:rsidRPr="007B6D4B">
        <w:rPr>
          <w:noProof/>
          <w:sz w:val="22"/>
          <w:szCs w:val="22"/>
          <w:lang w:val="en-US"/>
          <w:rPrChange w:id="1739" w:author="Jack Allen" w:date="2015-12-13T22:51:00Z">
            <w:rPr>
              <w:rFonts w:ascii="Cambria" w:hAnsi="Cambria"/>
              <w:noProof/>
              <w:sz w:val="16"/>
              <w:lang w:val="en-US"/>
            </w:rPr>
          </w:rPrChange>
        </w:rPr>
        <w:t xml:space="preserve"> 404–13 (2015).</w:t>
      </w:r>
    </w:p>
    <w:p w14:paraId="3B46A23C" w14:textId="3286270C" w:rsidR="00B52357" w:rsidRPr="007B6D4B" w:rsidRDefault="00B52357">
      <w:pPr>
        <w:widowControl w:val="0"/>
        <w:autoSpaceDE w:val="0"/>
        <w:autoSpaceDN w:val="0"/>
        <w:adjustRightInd w:val="0"/>
        <w:ind w:left="640" w:hanging="640"/>
        <w:rPr>
          <w:noProof/>
          <w:sz w:val="22"/>
          <w:szCs w:val="22"/>
          <w:rPrChange w:id="1740" w:author="Jack Allen" w:date="2015-12-13T22:51:00Z">
            <w:rPr>
              <w:rFonts w:ascii="Cambria" w:hAnsi="Cambria"/>
              <w:noProof/>
              <w:sz w:val="16"/>
              <w:lang w:val="en-US"/>
            </w:rPr>
          </w:rPrChange>
        </w:rPr>
      </w:pPr>
      <w:r w:rsidRPr="007B6D4B">
        <w:rPr>
          <w:noProof/>
          <w:sz w:val="22"/>
          <w:szCs w:val="22"/>
          <w:lang w:val="en-US"/>
          <w:rPrChange w:id="1741" w:author="Jack Allen" w:date="2015-12-13T22:51:00Z">
            <w:rPr>
              <w:rFonts w:ascii="Cambria" w:hAnsi="Cambria"/>
              <w:noProof/>
              <w:sz w:val="16"/>
              <w:lang w:val="en-US"/>
            </w:rPr>
          </w:rPrChange>
        </w:rPr>
        <w:t>23.</w:t>
      </w:r>
      <w:r w:rsidRPr="007B6D4B">
        <w:rPr>
          <w:noProof/>
          <w:sz w:val="22"/>
          <w:szCs w:val="22"/>
          <w:lang w:val="en-US"/>
          <w:rPrChange w:id="1742" w:author="Jack Allen" w:date="2015-12-13T22:51:00Z">
            <w:rPr>
              <w:rFonts w:ascii="Cambria" w:hAnsi="Cambria"/>
              <w:noProof/>
              <w:sz w:val="16"/>
              <w:lang w:val="en-US"/>
            </w:rPr>
          </w:rPrChange>
        </w:rPr>
        <w:tab/>
        <w:t xml:space="preserve">Abbas, Z. </w:t>
      </w:r>
      <w:r w:rsidRPr="007B6D4B">
        <w:rPr>
          <w:i/>
          <w:iCs/>
          <w:noProof/>
          <w:sz w:val="22"/>
          <w:szCs w:val="22"/>
          <w:lang w:val="en-US"/>
          <w:rPrChange w:id="1743" w:author="Jack Allen" w:date="2015-12-13T22:51:00Z">
            <w:rPr>
              <w:rFonts w:ascii="Cambria" w:hAnsi="Cambria"/>
              <w:i/>
              <w:iCs/>
              <w:noProof/>
              <w:sz w:val="16"/>
              <w:lang w:val="en-US"/>
            </w:rPr>
          </w:rPrChange>
        </w:rPr>
        <w:t>et al.</w:t>
      </w:r>
      <w:r w:rsidRPr="007B6D4B">
        <w:rPr>
          <w:noProof/>
          <w:sz w:val="22"/>
          <w:szCs w:val="22"/>
          <w:lang w:val="en-US"/>
          <w:rPrChange w:id="1744" w:author="Jack Allen" w:date="2015-12-13T22:51:00Z">
            <w:rPr>
              <w:rFonts w:ascii="Cambria" w:hAnsi="Cambria"/>
              <w:noProof/>
              <w:sz w:val="16"/>
              <w:lang w:val="en-US"/>
            </w:rPr>
          </w:rPrChange>
        </w:rPr>
        <w:t xml:space="preserve"> Analysis of proton-density bias corrections based on T1 measurement for robust quantification of water content in the brain at 3 Tesla. </w:t>
      </w:r>
      <w:r w:rsidRPr="007B6D4B">
        <w:rPr>
          <w:i/>
          <w:iCs/>
          <w:noProof/>
          <w:sz w:val="22"/>
          <w:szCs w:val="22"/>
          <w:lang w:val="en-US"/>
          <w:rPrChange w:id="1745" w:author="Jack Allen" w:date="2015-12-13T22:51:00Z">
            <w:rPr>
              <w:rFonts w:ascii="Cambria" w:hAnsi="Cambria"/>
              <w:i/>
              <w:iCs/>
              <w:noProof/>
              <w:sz w:val="16"/>
              <w:lang w:val="en-US"/>
            </w:rPr>
          </w:rPrChange>
        </w:rPr>
        <w:t>Magn. Reson. Med.</w:t>
      </w:r>
      <w:r w:rsidRPr="007B6D4B">
        <w:rPr>
          <w:noProof/>
          <w:sz w:val="22"/>
          <w:szCs w:val="22"/>
          <w:lang w:val="en-US"/>
          <w:rPrChange w:id="1746" w:author="Jack Allen" w:date="2015-12-13T22:51:00Z">
            <w:rPr>
              <w:rFonts w:ascii="Cambria" w:hAnsi="Cambria"/>
              <w:noProof/>
              <w:sz w:val="16"/>
              <w:lang w:val="en-US"/>
            </w:rPr>
          </w:rPrChange>
        </w:rPr>
        <w:t xml:space="preserve"> </w:t>
      </w:r>
      <w:r w:rsidRPr="007B6D4B">
        <w:rPr>
          <w:b/>
          <w:bCs/>
          <w:noProof/>
          <w:sz w:val="22"/>
          <w:szCs w:val="22"/>
          <w:lang w:val="en-US"/>
          <w:rPrChange w:id="1747" w:author="Jack Allen" w:date="2015-12-13T22:51:00Z">
            <w:rPr>
              <w:rFonts w:ascii="Cambria" w:hAnsi="Cambria"/>
              <w:b/>
              <w:bCs/>
              <w:noProof/>
              <w:sz w:val="16"/>
              <w:lang w:val="en-US"/>
            </w:rPr>
          </w:rPrChange>
        </w:rPr>
        <w:t>72,</w:t>
      </w:r>
      <w:r w:rsidRPr="007B6D4B">
        <w:rPr>
          <w:noProof/>
          <w:sz w:val="22"/>
          <w:szCs w:val="22"/>
          <w:lang w:val="en-US"/>
          <w:rPrChange w:id="1748" w:author="Jack Allen" w:date="2015-12-13T22:51:00Z">
            <w:rPr>
              <w:rFonts w:ascii="Cambria" w:hAnsi="Cambria"/>
              <w:noProof/>
              <w:sz w:val="16"/>
              <w:lang w:val="en-US"/>
            </w:rPr>
          </w:rPrChange>
        </w:rPr>
        <w:t xml:space="preserve"> 1735–45 (2014).</w:t>
      </w:r>
    </w:p>
    <w:p w14:paraId="1FCAB409" w14:textId="77777777" w:rsidR="00B52357" w:rsidRPr="007B6D4B" w:rsidRDefault="00B52357" w:rsidP="00B52357">
      <w:pPr>
        <w:widowControl w:val="0"/>
        <w:autoSpaceDE w:val="0"/>
        <w:autoSpaceDN w:val="0"/>
        <w:adjustRightInd w:val="0"/>
        <w:ind w:left="640" w:hanging="640"/>
        <w:rPr>
          <w:noProof/>
          <w:sz w:val="22"/>
          <w:szCs w:val="22"/>
          <w:lang w:val="en-US"/>
          <w:rPrChange w:id="1749" w:author="Jack Allen" w:date="2015-12-13T22:51:00Z">
            <w:rPr>
              <w:rFonts w:ascii="Cambria" w:hAnsi="Cambria"/>
              <w:noProof/>
              <w:sz w:val="16"/>
              <w:lang w:val="en-US"/>
            </w:rPr>
          </w:rPrChange>
        </w:rPr>
      </w:pPr>
      <w:r w:rsidRPr="007B6D4B">
        <w:rPr>
          <w:noProof/>
          <w:sz w:val="22"/>
          <w:szCs w:val="22"/>
          <w:lang w:val="en-US"/>
          <w:rPrChange w:id="1750" w:author="Jack Allen" w:date="2015-12-13T22:51:00Z">
            <w:rPr>
              <w:rFonts w:ascii="Cambria" w:hAnsi="Cambria"/>
              <w:noProof/>
              <w:sz w:val="16"/>
              <w:lang w:val="en-US"/>
            </w:rPr>
          </w:rPrChange>
        </w:rPr>
        <w:t>24.</w:t>
      </w:r>
      <w:r w:rsidRPr="007B6D4B">
        <w:rPr>
          <w:noProof/>
          <w:sz w:val="22"/>
          <w:szCs w:val="22"/>
          <w:lang w:val="en-US"/>
          <w:rPrChange w:id="1751" w:author="Jack Allen" w:date="2015-12-13T22:51:00Z">
            <w:rPr>
              <w:rFonts w:ascii="Cambria" w:hAnsi="Cambria"/>
              <w:noProof/>
              <w:sz w:val="16"/>
              <w:lang w:val="en-US"/>
            </w:rPr>
          </w:rPrChange>
        </w:rPr>
        <w:tab/>
        <w:t xml:space="preserve">Vovk, U., Pernuš, F. &amp; Likar, B. A review of methods for correction of intensity inhomogeneity in MRI. </w:t>
      </w:r>
      <w:r w:rsidRPr="007B6D4B">
        <w:rPr>
          <w:i/>
          <w:iCs/>
          <w:noProof/>
          <w:sz w:val="22"/>
          <w:szCs w:val="22"/>
          <w:lang w:val="en-US"/>
          <w:rPrChange w:id="1752" w:author="Jack Allen" w:date="2015-12-13T22:51:00Z">
            <w:rPr>
              <w:rFonts w:ascii="Cambria" w:hAnsi="Cambria"/>
              <w:i/>
              <w:iCs/>
              <w:noProof/>
              <w:sz w:val="16"/>
              <w:lang w:val="en-US"/>
            </w:rPr>
          </w:rPrChange>
        </w:rPr>
        <w:t>IEEE Trans. Med. Imaging</w:t>
      </w:r>
      <w:r w:rsidRPr="007B6D4B">
        <w:rPr>
          <w:noProof/>
          <w:sz w:val="22"/>
          <w:szCs w:val="22"/>
          <w:lang w:val="en-US"/>
          <w:rPrChange w:id="1753" w:author="Jack Allen" w:date="2015-12-13T22:51:00Z">
            <w:rPr>
              <w:rFonts w:ascii="Cambria" w:hAnsi="Cambria"/>
              <w:noProof/>
              <w:sz w:val="16"/>
              <w:lang w:val="en-US"/>
            </w:rPr>
          </w:rPrChange>
        </w:rPr>
        <w:t xml:space="preserve"> </w:t>
      </w:r>
      <w:r w:rsidRPr="007B6D4B">
        <w:rPr>
          <w:b/>
          <w:bCs/>
          <w:noProof/>
          <w:sz w:val="22"/>
          <w:szCs w:val="22"/>
          <w:lang w:val="en-US"/>
          <w:rPrChange w:id="1754" w:author="Jack Allen" w:date="2015-12-13T22:51:00Z">
            <w:rPr>
              <w:rFonts w:ascii="Cambria" w:hAnsi="Cambria"/>
              <w:b/>
              <w:bCs/>
              <w:noProof/>
              <w:sz w:val="16"/>
              <w:lang w:val="en-US"/>
            </w:rPr>
          </w:rPrChange>
        </w:rPr>
        <w:t>26,</w:t>
      </w:r>
      <w:r w:rsidRPr="007B6D4B">
        <w:rPr>
          <w:noProof/>
          <w:sz w:val="22"/>
          <w:szCs w:val="22"/>
          <w:lang w:val="en-US"/>
          <w:rPrChange w:id="1755" w:author="Jack Allen" w:date="2015-12-13T22:51:00Z">
            <w:rPr>
              <w:rFonts w:ascii="Cambria" w:hAnsi="Cambria"/>
              <w:noProof/>
              <w:sz w:val="16"/>
              <w:lang w:val="en-US"/>
            </w:rPr>
          </w:rPrChange>
        </w:rPr>
        <w:t xml:space="preserve"> 405–421 (2007).</w:t>
      </w:r>
    </w:p>
    <w:p w14:paraId="3E6987C0" w14:textId="41FE16D3" w:rsidR="00B52357" w:rsidRPr="007B6D4B" w:rsidDel="004566AB" w:rsidRDefault="00B52357" w:rsidP="00B52357">
      <w:pPr>
        <w:widowControl w:val="0"/>
        <w:autoSpaceDE w:val="0"/>
        <w:autoSpaceDN w:val="0"/>
        <w:adjustRightInd w:val="0"/>
        <w:ind w:left="640" w:hanging="640"/>
        <w:rPr>
          <w:del w:id="1756" w:author="Jack Allen" w:date="2015-12-13T22:23:00Z"/>
          <w:noProof/>
          <w:sz w:val="22"/>
          <w:szCs w:val="22"/>
          <w:rPrChange w:id="1757" w:author="Jack Allen" w:date="2015-12-13T22:51:00Z">
            <w:rPr>
              <w:del w:id="1758" w:author="Jack Allen" w:date="2015-12-13T22:23:00Z"/>
              <w:rFonts w:ascii="Cambria" w:hAnsi="Cambria"/>
              <w:noProof/>
              <w:sz w:val="16"/>
            </w:rPr>
          </w:rPrChange>
        </w:rPr>
      </w:pPr>
      <w:r w:rsidRPr="007B6D4B">
        <w:rPr>
          <w:noProof/>
          <w:sz w:val="22"/>
          <w:szCs w:val="22"/>
          <w:lang w:val="en-US"/>
          <w:rPrChange w:id="1759" w:author="Jack Allen" w:date="2015-12-13T22:51:00Z">
            <w:rPr>
              <w:rFonts w:ascii="Cambria" w:hAnsi="Cambria"/>
              <w:noProof/>
              <w:sz w:val="16"/>
              <w:lang w:val="en-US"/>
            </w:rPr>
          </w:rPrChange>
        </w:rPr>
        <w:t>25.</w:t>
      </w:r>
      <w:r w:rsidRPr="007B6D4B">
        <w:rPr>
          <w:noProof/>
          <w:sz w:val="22"/>
          <w:szCs w:val="22"/>
          <w:lang w:val="en-US"/>
          <w:rPrChange w:id="1760" w:author="Jack Allen" w:date="2015-12-13T22:51:00Z">
            <w:rPr>
              <w:rFonts w:ascii="Cambria" w:hAnsi="Cambria"/>
              <w:noProof/>
              <w:sz w:val="16"/>
              <w:lang w:val="en-US"/>
            </w:rPr>
          </w:rPrChange>
        </w:rPr>
        <w:tab/>
        <w:t xml:space="preserve">Clare, S. &amp; Jezzard, P. Rapid T(1) mapping using multislice echo planar imaging. </w:t>
      </w:r>
      <w:r w:rsidRPr="007B6D4B">
        <w:rPr>
          <w:i/>
          <w:iCs/>
          <w:noProof/>
          <w:sz w:val="22"/>
          <w:szCs w:val="22"/>
          <w:lang w:val="en-US"/>
          <w:rPrChange w:id="1761" w:author="Jack Allen" w:date="2015-12-13T22:51:00Z">
            <w:rPr>
              <w:rFonts w:ascii="Cambria" w:hAnsi="Cambria"/>
              <w:i/>
              <w:iCs/>
              <w:noProof/>
              <w:sz w:val="16"/>
              <w:lang w:val="en-US"/>
            </w:rPr>
          </w:rPrChange>
        </w:rPr>
        <w:t>Magn. Reson. Med.</w:t>
      </w:r>
      <w:r w:rsidRPr="007B6D4B">
        <w:rPr>
          <w:noProof/>
          <w:sz w:val="22"/>
          <w:szCs w:val="22"/>
          <w:lang w:val="en-US"/>
          <w:rPrChange w:id="1762" w:author="Jack Allen" w:date="2015-12-13T22:51:00Z">
            <w:rPr>
              <w:rFonts w:ascii="Cambria" w:hAnsi="Cambria"/>
              <w:noProof/>
              <w:sz w:val="16"/>
              <w:lang w:val="en-US"/>
            </w:rPr>
          </w:rPrChange>
        </w:rPr>
        <w:t xml:space="preserve"> </w:t>
      </w:r>
      <w:r w:rsidRPr="007B6D4B">
        <w:rPr>
          <w:b/>
          <w:bCs/>
          <w:noProof/>
          <w:sz w:val="22"/>
          <w:szCs w:val="22"/>
          <w:lang w:val="en-US"/>
          <w:rPrChange w:id="1763" w:author="Jack Allen" w:date="2015-12-13T22:51:00Z">
            <w:rPr>
              <w:rFonts w:ascii="Cambria" w:hAnsi="Cambria"/>
              <w:b/>
              <w:bCs/>
              <w:noProof/>
              <w:sz w:val="16"/>
              <w:lang w:val="en-US"/>
            </w:rPr>
          </w:rPrChange>
        </w:rPr>
        <w:t>45,</w:t>
      </w:r>
      <w:r w:rsidRPr="007B6D4B">
        <w:rPr>
          <w:noProof/>
          <w:sz w:val="22"/>
          <w:szCs w:val="22"/>
          <w:lang w:val="en-US"/>
          <w:rPrChange w:id="1764" w:author="Jack Allen" w:date="2015-12-13T22:51:00Z">
            <w:rPr>
              <w:rFonts w:ascii="Cambria" w:hAnsi="Cambria"/>
              <w:noProof/>
              <w:sz w:val="16"/>
              <w:lang w:val="en-US"/>
            </w:rPr>
          </w:rPrChange>
        </w:rPr>
        <w:t xml:space="preserve"> 630–634 (2001).</w:t>
      </w:r>
      <w:ins w:id="1765" w:author="Jack Allen" w:date="2015-12-13T22:23:00Z">
        <w:r w:rsidR="004566AB" w:rsidRPr="007B6D4B" w:rsidDel="004566AB">
          <w:rPr>
            <w:noProof/>
            <w:sz w:val="22"/>
            <w:szCs w:val="22"/>
            <w:rPrChange w:id="1766" w:author="Jack Allen" w:date="2015-12-13T22:51:00Z">
              <w:rPr>
                <w:rFonts w:ascii="Cambria" w:hAnsi="Cambria"/>
                <w:noProof/>
                <w:sz w:val="22"/>
                <w:szCs w:val="22"/>
              </w:rPr>
            </w:rPrChange>
          </w:rPr>
          <w:t xml:space="preserve"> </w:t>
        </w:r>
      </w:ins>
    </w:p>
    <w:p w14:paraId="27F819D4" w14:textId="75536AFB" w:rsidR="00496B6E" w:rsidRPr="007B6D4B" w:rsidDel="002F7FF0" w:rsidRDefault="002F7FF0">
      <w:pPr>
        <w:widowControl w:val="0"/>
        <w:autoSpaceDE w:val="0"/>
        <w:autoSpaceDN w:val="0"/>
        <w:adjustRightInd w:val="0"/>
        <w:ind w:left="640" w:hanging="640"/>
        <w:rPr>
          <w:del w:id="1767" w:author="Jack Allen" w:date="2015-12-06T21:53:00Z"/>
          <w:rFonts w:cs="Times New Roman"/>
          <w:sz w:val="22"/>
          <w:szCs w:val="22"/>
          <w:lang w:val="en-US"/>
          <w:rPrChange w:id="1768" w:author="Jack Allen" w:date="2015-12-13T22:51:00Z">
            <w:rPr>
              <w:del w:id="1769" w:author="Jack Allen" w:date="2015-12-06T21:53:00Z"/>
              <w:lang w:val="en-US"/>
            </w:rPr>
          </w:rPrChange>
        </w:rPr>
        <w:pPrChange w:id="1770" w:author="Jack Allen" w:date="2015-12-10T14:34:00Z">
          <w:pPr>
            <w:pStyle w:val="ListParagraph"/>
            <w:widowControl w:val="0"/>
            <w:numPr>
              <w:numId w:val="3"/>
            </w:numPr>
            <w:autoSpaceDE w:val="0"/>
            <w:autoSpaceDN w:val="0"/>
            <w:adjustRightInd w:val="0"/>
            <w:ind w:hanging="360"/>
          </w:pPr>
        </w:pPrChange>
      </w:pPr>
      <w:ins w:id="1771" w:author="Jack Allen" w:date="2015-12-06T21:53:00Z">
        <w:r w:rsidRPr="007B6D4B">
          <w:rPr>
            <w:rFonts w:cs="Times New Roman"/>
            <w:sz w:val="22"/>
            <w:szCs w:val="22"/>
            <w:lang w:val="en-US"/>
            <w:rPrChange w:id="1772" w:author="Jack Allen" w:date="2015-12-13T22:51:00Z">
              <w:rPr>
                <w:rFonts w:cs="Times New Roman"/>
                <w:sz w:val="22"/>
                <w:szCs w:val="22"/>
                <w:lang w:val="en-US"/>
              </w:rPr>
            </w:rPrChange>
          </w:rPr>
          <w:fldChar w:fldCharType="end"/>
        </w:r>
      </w:ins>
      <w:del w:id="1773" w:author="Jack Allen" w:date="2015-11-12T00:58:00Z">
        <w:r w:rsidR="00D359C2" w:rsidRPr="007B6D4B" w:rsidDel="00512B89">
          <w:rPr>
            <w:rFonts w:cs="Times New Roman"/>
            <w:sz w:val="22"/>
            <w:szCs w:val="22"/>
            <w:lang w:val="en-US"/>
            <w:rPrChange w:id="1774" w:author="Jack Allen" w:date="2015-12-13T22:51:00Z">
              <w:rPr>
                <w:lang w:val="en-US"/>
              </w:rPr>
            </w:rPrChange>
          </w:rPr>
          <w:delText xml:space="preserve">J. </w:delText>
        </w:r>
      </w:del>
      <w:del w:id="1775" w:author="Jack Allen" w:date="2015-12-06T21:53:00Z">
        <w:r w:rsidR="00D359C2" w:rsidRPr="007B6D4B" w:rsidDel="002F7FF0">
          <w:rPr>
            <w:rFonts w:cs="Times New Roman"/>
            <w:sz w:val="22"/>
            <w:szCs w:val="22"/>
            <w:lang w:val="en-US"/>
            <w:rPrChange w:id="1776" w:author="Jack Allen" w:date="2015-12-13T22:51:00Z">
              <w:rPr>
                <w:lang w:val="en-US"/>
              </w:rPr>
            </w:rPrChange>
          </w:rPr>
          <w:delText xml:space="preserve">Warntjes, </w:delText>
        </w:r>
      </w:del>
      <w:del w:id="1777" w:author="Jack Allen" w:date="2015-11-12T00:58:00Z">
        <w:r w:rsidR="00D359C2" w:rsidRPr="007B6D4B" w:rsidDel="00512B89">
          <w:rPr>
            <w:rFonts w:cs="Times New Roman"/>
            <w:sz w:val="22"/>
            <w:szCs w:val="22"/>
            <w:lang w:val="en-US"/>
            <w:rPrChange w:id="1778" w:author="Jack Allen" w:date="2015-12-13T22:51:00Z">
              <w:rPr>
                <w:lang w:val="en-US"/>
              </w:rPr>
            </w:rPrChange>
          </w:rPr>
          <w:delText>O. D. Leinhard, J. West, P. Lundberg,</w:delText>
        </w:r>
      </w:del>
      <w:del w:id="1779" w:author="Jack Allen" w:date="2015-12-06T21:53:00Z">
        <w:r w:rsidR="00D359C2" w:rsidRPr="007B6D4B" w:rsidDel="002F7FF0">
          <w:rPr>
            <w:rFonts w:cs="Times New Roman"/>
            <w:sz w:val="22"/>
            <w:szCs w:val="22"/>
            <w:lang w:val="en-US"/>
            <w:rPrChange w:id="1780" w:author="Jack Allen" w:date="2015-12-13T22:51:00Z">
              <w:rPr>
                <w:lang w:val="en-US"/>
              </w:rPr>
            </w:rPrChange>
          </w:rPr>
          <w:delText xml:space="preserve"> Rapid magnetic resonance quantification on the brain: Optimization for clinical usage, Magnetic Resonance in Medicine </w:delText>
        </w:r>
      </w:del>
      <w:del w:id="1781" w:author="Jack Allen" w:date="2015-11-12T00:58:00Z">
        <w:r w:rsidR="00D359C2" w:rsidRPr="007B6D4B" w:rsidDel="00512B89">
          <w:rPr>
            <w:rFonts w:cs="Times New Roman"/>
            <w:sz w:val="22"/>
            <w:szCs w:val="22"/>
            <w:lang w:val="en-US"/>
            <w:rPrChange w:id="1782" w:author="Jack Allen" w:date="2015-12-13T22:51:00Z">
              <w:rPr>
                <w:lang w:val="en-US"/>
              </w:rPr>
            </w:rPrChange>
          </w:rPr>
          <w:delText xml:space="preserve">60 (2) </w:delText>
        </w:r>
      </w:del>
      <w:del w:id="1783" w:author="Jack Allen" w:date="2015-12-06T21:53:00Z">
        <w:r w:rsidR="00D359C2" w:rsidRPr="007B6D4B" w:rsidDel="002F7FF0">
          <w:rPr>
            <w:rFonts w:cs="Times New Roman"/>
            <w:sz w:val="22"/>
            <w:szCs w:val="22"/>
            <w:lang w:val="en-US"/>
            <w:rPrChange w:id="1784" w:author="Jack Allen" w:date="2015-12-13T22:51:00Z">
              <w:rPr>
                <w:lang w:val="en-US"/>
              </w:rPr>
            </w:rPrChange>
          </w:rPr>
          <w:delText xml:space="preserve">(2008) </w:delText>
        </w:r>
      </w:del>
      <w:del w:id="1785" w:author="Jack Allen" w:date="2015-11-12T00:58:00Z">
        <w:r w:rsidR="00D359C2" w:rsidRPr="007B6D4B" w:rsidDel="00512B89">
          <w:rPr>
            <w:rFonts w:cs="Times New Roman"/>
            <w:sz w:val="22"/>
            <w:szCs w:val="22"/>
            <w:lang w:val="en-US"/>
            <w:rPrChange w:id="1786" w:author="Jack Allen" w:date="2015-12-13T22:51:00Z">
              <w:rPr>
                <w:lang w:val="en-US"/>
              </w:rPr>
            </w:rPrChange>
          </w:rPr>
          <w:delText>320–329.</w:delText>
        </w:r>
      </w:del>
    </w:p>
    <w:p w14:paraId="45E7C444" w14:textId="6ED42148" w:rsidR="00384AA3" w:rsidRPr="006009CA" w:rsidDel="00F370A1" w:rsidRDefault="0008707D">
      <w:pPr>
        <w:widowControl w:val="0"/>
        <w:autoSpaceDE w:val="0"/>
        <w:autoSpaceDN w:val="0"/>
        <w:adjustRightInd w:val="0"/>
        <w:ind w:left="640" w:hanging="640"/>
        <w:rPr>
          <w:del w:id="1787" w:author="Jack Allen" w:date="2015-11-12T02:51:00Z"/>
          <w:lang w:val="en-US"/>
        </w:rPr>
        <w:pPrChange w:id="1788" w:author="Jack Allen" w:date="2015-12-10T14:34:00Z">
          <w:pPr>
            <w:pStyle w:val="ListParagraph"/>
            <w:widowControl w:val="0"/>
            <w:numPr>
              <w:numId w:val="3"/>
            </w:numPr>
            <w:autoSpaceDE w:val="0"/>
            <w:autoSpaceDN w:val="0"/>
            <w:adjustRightInd w:val="0"/>
            <w:ind w:hanging="360"/>
          </w:pPr>
        </w:pPrChange>
      </w:pPr>
      <w:del w:id="1789" w:author="Jack Allen" w:date="2015-11-12T01:00:00Z">
        <w:r w:rsidRPr="007B6D4B" w:rsidDel="00512B89">
          <w:rPr>
            <w:lang w:val="en-US"/>
          </w:rPr>
          <w:delText>D. Ma, V. Gulani, N. Seiberlich, K. Liu, J. L. Sunshine, J. L. Duerk, M. A. Griswold,</w:delText>
        </w:r>
      </w:del>
      <w:del w:id="1790" w:author="Jack Allen" w:date="2015-12-06T21:53:00Z">
        <w:r w:rsidRPr="007B6D4B" w:rsidDel="002F7FF0">
          <w:rPr>
            <w:lang w:val="en-US"/>
          </w:rPr>
          <w:delText xml:space="preserve"> Magnetic resonance fingerprinting, Nature</w:delText>
        </w:r>
      </w:del>
      <w:del w:id="1791" w:author="Jack Allen" w:date="2015-11-12T01:00:00Z">
        <w:r w:rsidRPr="007B6D4B" w:rsidDel="00512B89">
          <w:rPr>
            <w:lang w:val="en-US"/>
          </w:rPr>
          <w:delText xml:space="preserve"> 495 (7440)</w:delText>
        </w:r>
      </w:del>
      <w:del w:id="1792" w:author="Jack Allen" w:date="2015-12-06T21:53:00Z">
        <w:r w:rsidRPr="007B6D4B" w:rsidDel="002F7FF0">
          <w:rPr>
            <w:lang w:val="en-US"/>
          </w:rPr>
          <w:delText xml:space="preserve"> (2013)</w:delText>
        </w:r>
      </w:del>
      <w:del w:id="1793" w:author="Jack Allen" w:date="2015-11-12T01:00:00Z">
        <w:r w:rsidRPr="007B6D4B" w:rsidDel="00512B89">
          <w:rPr>
            <w:lang w:val="en-US"/>
          </w:rPr>
          <w:delText xml:space="preserve"> 187–192.</w:delText>
        </w:r>
      </w:del>
    </w:p>
    <w:p w14:paraId="36BEDEEA" w14:textId="77777777" w:rsidR="00506C68" w:rsidRPr="006009CA" w:rsidDel="00D8422D" w:rsidRDefault="00506C68">
      <w:pPr>
        <w:widowControl w:val="0"/>
        <w:autoSpaceDE w:val="0"/>
        <w:autoSpaceDN w:val="0"/>
        <w:adjustRightInd w:val="0"/>
        <w:ind w:left="640" w:hanging="640"/>
        <w:rPr>
          <w:del w:id="1794" w:author="Jack Allen" w:date="2015-11-12T01:50:00Z"/>
          <w:lang w:val="en-US"/>
        </w:rPr>
        <w:pPrChange w:id="1795" w:author="Jack Allen" w:date="2015-12-10T14:34:00Z">
          <w:pPr>
            <w:widowControl w:val="0"/>
            <w:autoSpaceDE w:val="0"/>
            <w:autoSpaceDN w:val="0"/>
            <w:adjustRightInd w:val="0"/>
          </w:pPr>
        </w:pPrChange>
      </w:pPr>
    </w:p>
    <w:p w14:paraId="70EAE7D0" w14:textId="77777777" w:rsidR="00506C68" w:rsidRPr="006009CA" w:rsidDel="00F370A1" w:rsidRDefault="00506C68">
      <w:pPr>
        <w:widowControl w:val="0"/>
        <w:autoSpaceDE w:val="0"/>
        <w:autoSpaceDN w:val="0"/>
        <w:adjustRightInd w:val="0"/>
        <w:ind w:left="640" w:hanging="640"/>
        <w:rPr>
          <w:del w:id="1796" w:author="Jack Allen" w:date="2015-11-12T02:51:00Z"/>
          <w:lang w:val="en-US"/>
          <w:rPrChange w:id="1797" w:author="Jack Allen" w:date="2015-12-13T22:24:00Z">
            <w:rPr>
              <w:del w:id="1798" w:author="Jack Allen" w:date="2015-11-12T02:51:00Z"/>
              <w:rFonts w:cs="Times New Roman"/>
              <w:sz w:val="22"/>
              <w:szCs w:val="22"/>
              <w:lang w:val="en-US"/>
            </w:rPr>
          </w:rPrChange>
        </w:rPr>
        <w:pPrChange w:id="1799" w:author="Jack Allen" w:date="2015-12-10T14:34:00Z">
          <w:pPr>
            <w:widowControl w:val="0"/>
            <w:autoSpaceDE w:val="0"/>
            <w:autoSpaceDN w:val="0"/>
            <w:adjustRightInd w:val="0"/>
          </w:pPr>
        </w:pPrChange>
      </w:pPr>
    </w:p>
    <w:p w14:paraId="7ECC0DC5" w14:textId="77777777" w:rsidR="00506C68" w:rsidRPr="006009CA" w:rsidDel="00D8422D" w:rsidRDefault="00506C68">
      <w:pPr>
        <w:widowControl w:val="0"/>
        <w:autoSpaceDE w:val="0"/>
        <w:autoSpaceDN w:val="0"/>
        <w:adjustRightInd w:val="0"/>
        <w:ind w:left="640" w:hanging="640"/>
        <w:rPr>
          <w:del w:id="1800" w:author="Jack Allen" w:date="2015-11-12T01:50:00Z"/>
          <w:lang w:val="en-US"/>
          <w:rPrChange w:id="1801" w:author="Jack Allen" w:date="2015-12-13T22:24:00Z">
            <w:rPr>
              <w:del w:id="1802" w:author="Jack Allen" w:date="2015-11-12T01:50:00Z"/>
              <w:rFonts w:cs="Times New Roman"/>
              <w:sz w:val="22"/>
              <w:szCs w:val="22"/>
              <w:lang w:val="en-US"/>
            </w:rPr>
          </w:rPrChange>
        </w:rPr>
        <w:pPrChange w:id="1803" w:author="Jack Allen" w:date="2015-12-10T14:34:00Z">
          <w:pPr>
            <w:widowControl w:val="0"/>
            <w:autoSpaceDE w:val="0"/>
            <w:autoSpaceDN w:val="0"/>
            <w:adjustRightInd w:val="0"/>
          </w:pPr>
        </w:pPrChange>
      </w:pPr>
    </w:p>
    <w:p w14:paraId="75393E77" w14:textId="77777777" w:rsidR="00506C68" w:rsidRPr="006009CA" w:rsidDel="00D8422D" w:rsidRDefault="00506C68">
      <w:pPr>
        <w:widowControl w:val="0"/>
        <w:autoSpaceDE w:val="0"/>
        <w:autoSpaceDN w:val="0"/>
        <w:adjustRightInd w:val="0"/>
        <w:ind w:left="640" w:hanging="640"/>
        <w:rPr>
          <w:del w:id="1804" w:author="Jack Allen" w:date="2015-11-12T01:48:00Z"/>
          <w:lang w:val="en-US"/>
          <w:rPrChange w:id="1805" w:author="Jack Allen" w:date="2015-12-13T22:24:00Z">
            <w:rPr>
              <w:del w:id="1806" w:author="Jack Allen" w:date="2015-11-12T01:48:00Z"/>
              <w:rFonts w:cs="Times New Roman"/>
              <w:sz w:val="22"/>
              <w:szCs w:val="22"/>
              <w:lang w:val="en-US"/>
            </w:rPr>
          </w:rPrChange>
        </w:rPr>
        <w:pPrChange w:id="1807" w:author="Jack Allen" w:date="2015-12-10T14:34:00Z">
          <w:pPr>
            <w:widowControl w:val="0"/>
            <w:autoSpaceDE w:val="0"/>
            <w:autoSpaceDN w:val="0"/>
            <w:adjustRightInd w:val="0"/>
          </w:pPr>
        </w:pPrChange>
      </w:pPr>
    </w:p>
    <w:p w14:paraId="301E5DD5" w14:textId="77777777" w:rsidR="00506C68" w:rsidRPr="006009CA" w:rsidDel="00D8422D" w:rsidRDefault="00506C68">
      <w:pPr>
        <w:widowControl w:val="0"/>
        <w:autoSpaceDE w:val="0"/>
        <w:autoSpaceDN w:val="0"/>
        <w:adjustRightInd w:val="0"/>
        <w:ind w:left="640" w:hanging="640"/>
        <w:rPr>
          <w:del w:id="1808" w:author="Jack Allen" w:date="2015-11-12T01:48:00Z"/>
          <w:lang w:val="en-US"/>
          <w:rPrChange w:id="1809" w:author="Jack Allen" w:date="2015-12-13T22:24:00Z">
            <w:rPr>
              <w:del w:id="1810" w:author="Jack Allen" w:date="2015-11-12T01:48:00Z"/>
              <w:rFonts w:cs="Times New Roman"/>
              <w:sz w:val="22"/>
              <w:szCs w:val="22"/>
              <w:lang w:val="en-US"/>
            </w:rPr>
          </w:rPrChange>
        </w:rPr>
        <w:pPrChange w:id="1811" w:author="Jack Allen" w:date="2015-12-10T14:34:00Z">
          <w:pPr>
            <w:widowControl w:val="0"/>
            <w:autoSpaceDE w:val="0"/>
            <w:autoSpaceDN w:val="0"/>
            <w:adjustRightInd w:val="0"/>
          </w:pPr>
        </w:pPrChange>
      </w:pPr>
    </w:p>
    <w:p w14:paraId="0BB125B2" w14:textId="77777777" w:rsidR="005216FE" w:rsidRPr="006009CA" w:rsidDel="00D8422D" w:rsidRDefault="005216FE">
      <w:pPr>
        <w:widowControl w:val="0"/>
        <w:autoSpaceDE w:val="0"/>
        <w:autoSpaceDN w:val="0"/>
        <w:adjustRightInd w:val="0"/>
        <w:ind w:left="640" w:hanging="640"/>
        <w:rPr>
          <w:del w:id="1812" w:author="Jack Allen" w:date="2015-11-12T01:48:00Z"/>
          <w:b/>
          <w:rPrChange w:id="1813" w:author="Jack Allen" w:date="2015-12-13T22:24:00Z">
            <w:rPr>
              <w:del w:id="1814" w:author="Jack Allen" w:date="2015-11-12T01:48:00Z"/>
              <w:b/>
              <w:sz w:val="22"/>
              <w:szCs w:val="22"/>
            </w:rPr>
          </w:rPrChange>
        </w:rPr>
        <w:pPrChange w:id="1815" w:author="Jack Allen" w:date="2015-12-10T14:34:00Z">
          <w:pPr/>
        </w:pPrChange>
      </w:pPr>
    </w:p>
    <w:p w14:paraId="25FFE692" w14:textId="77777777" w:rsidR="000E29E1" w:rsidRPr="006009CA" w:rsidDel="00D8422D" w:rsidRDefault="000E29E1">
      <w:pPr>
        <w:widowControl w:val="0"/>
        <w:autoSpaceDE w:val="0"/>
        <w:autoSpaceDN w:val="0"/>
        <w:adjustRightInd w:val="0"/>
        <w:ind w:left="640" w:hanging="640"/>
        <w:rPr>
          <w:del w:id="1816" w:author="Jack Allen" w:date="2015-11-12T01:48:00Z"/>
          <w:rPrChange w:id="1817" w:author="Jack Allen" w:date="2015-12-13T22:24:00Z">
            <w:rPr>
              <w:del w:id="1818" w:author="Jack Allen" w:date="2015-11-12T01:48:00Z"/>
              <w:sz w:val="22"/>
              <w:szCs w:val="22"/>
            </w:rPr>
          </w:rPrChange>
        </w:rPr>
        <w:pPrChange w:id="1819" w:author="Jack Allen" w:date="2015-12-10T14:34:00Z">
          <w:pPr>
            <w:jc w:val="center"/>
          </w:pPr>
        </w:pPrChange>
      </w:pPr>
    </w:p>
    <w:p w14:paraId="653D3EC3" w14:textId="77777777" w:rsidR="000E29E1" w:rsidRPr="006009CA" w:rsidRDefault="000E29E1">
      <w:pPr>
        <w:widowControl w:val="0"/>
        <w:autoSpaceDE w:val="0"/>
        <w:autoSpaceDN w:val="0"/>
        <w:adjustRightInd w:val="0"/>
        <w:ind w:left="640" w:hanging="640"/>
        <w:rPr>
          <w:rPrChange w:id="1820" w:author="Jack Allen" w:date="2015-12-13T22:24:00Z">
            <w:rPr>
              <w:sz w:val="22"/>
              <w:szCs w:val="22"/>
            </w:rPr>
          </w:rPrChange>
        </w:rPr>
        <w:pPrChange w:id="1821" w:author="Jack Allen" w:date="2015-12-10T14:34:00Z">
          <w:pPr>
            <w:jc w:val="center"/>
          </w:pPr>
        </w:pPrChange>
      </w:pPr>
    </w:p>
    <w:sectPr w:rsidR="000E29E1" w:rsidRPr="006009CA" w:rsidSect="004C020E">
      <w:headerReference w:type="even" r:id="rId12"/>
      <w:headerReference w:type="default" r:id="rId13"/>
      <w:footerReference w:type="even" r:id="rId14"/>
      <w:footerReference w:type="default" r:id="rId15"/>
      <w:footerReference w:type="first" r:id="rId16"/>
      <w:pgSz w:w="11900" w:h="16840"/>
      <w:pgMar w:top="993" w:right="1127" w:bottom="1276" w:left="993" w:header="708" w:footer="708" w:gutter="0"/>
      <w:cols w:space="708"/>
      <w:titlePg/>
      <w:docGrid w:linePitch="360"/>
      <w:sectPrChange w:id="1827" w:author="Jack Allen" w:date="2015-12-13T22:43:00Z">
        <w:sectPr w:rsidR="000E29E1" w:rsidRPr="006009CA" w:rsidSect="004C020E">
          <w:pgMar w:top="1440" w:right="1800" w:bottom="1440" w:left="1800" w:header="708" w:footer="708"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4" w:author="Peter Jezzard" w:date="2015-11-05T13:00:00Z" w:initials="PJ">
    <w:p w14:paraId="73E4D7B7" w14:textId="4720181B" w:rsidR="004C020E" w:rsidRDefault="004C020E">
      <w:pPr>
        <w:pStyle w:val="CommentText"/>
      </w:pPr>
      <w:r>
        <w:rPr>
          <w:rStyle w:val="CommentReference"/>
        </w:rPr>
        <w:annotationRef/>
      </w:r>
      <w:r>
        <w:t>We should use this section to come up with work packages, identifying the aspects we want to work on. More concrete descriptions/scientific language needed.</w:t>
      </w:r>
    </w:p>
  </w:comment>
  <w:comment w:id="584" w:author="Peter Jezzard" w:date="2015-11-10T10:37:00Z" w:initials="PJ">
    <w:p w14:paraId="56D7AB3D" w14:textId="340D3244" w:rsidR="004C020E" w:rsidRDefault="004C020E">
      <w:ins w:id="596" w:author="Peter Jezzard" w:date="2015-11-10T10:37:00Z">
        <w:r>
          <w:rPr>
            <w:rStyle w:val="CommentReference"/>
          </w:rPr>
          <w:annotationRef/>
        </w:r>
      </w:ins>
      <w:r>
        <w:t>Might be worth showing a diagram here, to show what the p</w:t>
      </w:r>
    </w:p>
    <w:p w14:paraId="0BF506B0" w14:textId="77777777" w:rsidR="004C020E" w:rsidRDefault="004C020E">
      <w:r>
        <w:t>**************************************************************</w:t>
      </w:r>
    </w:p>
  </w:comment>
  <w:comment w:id="709" w:author="Peter Jezzard" w:date="2015-11-10T10:31:00Z" w:initials="PJ">
    <w:p w14:paraId="389C4884" w14:textId="5752BEBD" w:rsidR="004C020E" w:rsidRDefault="004C020E">
      <w:pPr>
        <w:pStyle w:val="CommentText"/>
      </w:pPr>
      <w:r>
        <w:rPr>
          <w:rStyle w:val="CommentReference"/>
        </w:rPr>
        <w:annotationRef/>
      </w:r>
      <w:r>
        <w:t>May not need this. We should be able to model the RF pulse profiles</w:t>
      </w:r>
      <w:r>
        <w:cr/>
      </w:r>
    </w:p>
  </w:comment>
  <w:comment w:id="845" w:author="Peter Jezzard" w:date="2015-11-10T10:33:00Z" w:initials="PJ">
    <w:p w14:paraId="4F0FB5BE" w14:textId="6C347E31" w:rsidR="004C020E" w:rsidRDefault="004C020E">
      <w:pPr>
        <w:pStyle w:val="CommentText"/>
      </w:pPr>
      <w:r>
        <w:rPr>
          <w:rStyle w:val="CommentReference"/>
        </w:rPr>
        <w:annotationRef/>
      </w:r>
      <w:r>
        <w:t>You seem to be muddling the T1, T2 etc. ‘fit’ parameters here with the TE, TR etc. sequence parameters</w:t>
      </w:r>
    </w:p>
  </w:comment>
  <w:comment w:id="1469" w:author="Peter Jezzard" w:date="2015-11-05T13:00:00Z" w:initials="PJ">
    <w:p w14:paraId="504401DF" w14:textId="53D9A6FC" w:rsidR="004C020E" w:rsidRDefault="004C020E">
      <w:pPr>
        <w:pStyle w:val="CommentText"/>
      </w:pPr>
      <w:r>
        <w:rPr>
          <w:rStyle w:val="CommentReference"/>
        </w:rPr>
        <w:annotationRef/>
      </w:r>
      <w:r>
        <w:t>This needs to align with the work packages. Maybe a Gantt chart.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68948" w14:textId="77777777" w:rsidR="004C020E" w:rsidRDefault="004C020E" w:rsidP="00E03960">
      <w:r>
        <w:separator/>
      </w:r>
    </w:p>
  </w:endnote>
  <w:endnote w:type="continuationSeparator" w:id="0">
    <w:p w14:paraId="0137B9B2" w14:textId="77777777" w:rsidR="004C020E" w:rsidRDefault="004C020E" w:rsidP="00E0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2186E" w14:textId="77777777" w:rsidR="004C020E" w:rsidRDefault="004C020E" w:rsidP="006009CA">
    <w:pPr>
      <w:pStyle w:val="Footer"/>
      <w:framePr w:wrap="around" w:vAnchor="text" w:hAnchor="margin" w:xAlign="center" w:y="1"/>
      <w:rPr>
        <w:ins w:id="1822" w:author="Jack Allen" w:date="2015-12-13T22:26:00Z"/>
        <w:rStyle w:val="PageNumber"/>
      </w:rPr>
    </w:pPr>
    <w:ins w:id="1823" w:author="Jack Allen" w:date="2015-12-13T22:26:00Z">
      <w:r>
        <w:rPr>
          <w:rStyle w:val="PageNumber"/>
        </w:rPr>
        <w:fldChar w:fldCharType="begin"/>
      </w:r>
      <w:r>
        <w:rPr>
          <w:rStyle w:val="PageNumber"/>
        </w:rPr>
        <w:instrText xml:space="preserve">PAGE  </w:instrText>
      </w:r>
      <w:r>
        <w:rPr>
          <w:rStyle w:val="PageNumber"/>
        </w:rPr>
        <w:fldChar w:fldCharType="end"/>
      </w:r>
    </w:ins>
  </w:p>
  <w:p w14:paraId="7F8D0412" w14:textId="77777777" w:rsidR="004C020E" w:rsidRDefault="004C02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696BC" w14:textId="77777777" w:rsidR="004C020E" w:rsidRDefault="004C020E" w:rsidP="006009CA">
    <w:pPr>
      <w:pStyle w:val="Footer"/>
      <w:framePr w:wrap="around" w:vAnchor="text" w:hAnchor="margin" w:xAlign="center" w:y="1"/>
      <w:rPr>
        <w:ins w:id="1824" w:author="Jack Allen" w:date="2015-12-13T22:26:00Z"/>
        <w:rStyle w:val="PageNumber"/>
      </w:rPr>
    </w:pPr>
    <w:ins w:id="1825" w:author="Jack Allen" w:date="2015-12-13T22:26:00Z">
      <w:r>
        <w:rPr>
          <w:rStyle w:val="PageNumber"/>
        </w:rPr>
        <w:fldChar w:fldCharType="begin"/>
      </w:r>
      <w:r>
        <w:rPr>
          <w:rStyle w:val="PageNumber"/>
        </w:rPr>
        <w:instrText xml:space="preserve">PAGE  </w:instrText>
      </w:r>
    </w:ins>
    <w:r>
      <w:rPr>
        <w:rStyle w:val="PageNumber"/>
      </w:rPr>
      <w:fldChar w:fldCharType="separate"/>
    </w:r>
    <w:r w:rsidR="00136041">
      <w:rPr>
        <w:rStyle w:val="PageNumber"/>
        <w:noProof/>
      </w:rPr>
      <w:t>6</w:t>
    </w:r>
    <w:ins w:id="1826" w:author="Jack Allen" w:date="2015-12-13T22:26:00Z">
      <w:r>
        <w:rPr>
          <w:rStyle w:val="PageNumber"/>
        </w:rPr>
        <w:fldChar w:fldCharType="end"/>
      </w:r>
    </w:ins>
  </w:p>
  <w:p w14:paraId="6C383CEF" w14:textId="77777777" w:rsidR="004C020E" w:rsidRDefault="004C020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BE2F4" w14:textId="77777777" w:rsidR="004C020E" w:rsidRDefault="004C020E" w:rsidP="00506C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6041">
      <w:rPr>
        <w:rStyle w:val="PageNumber"/>
        <w:noProof/>
      </w:rPr>
      <w:t>1</w:t>
    </w:r>
    <w:r>
      <w:rPr>
        <w:rStyle w:val="PageNumber"/>
      </w:rPr>
      <w:fldChar w:fldCharType="end"/>
    </w:r>
  </w:p>
  <w:p w14:paraId="28BD6DF0" w14:textId="77777777" w:rsidR="004C020E" w:rsidRDefault="004C020E" w:rsidP="00506C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8CC63" w14:textId="77777777" w:rsidR="004C020E" w:rsidRDefault="004C020E" w:rsidP="00E03960">
      <w:r>
        <w:separator/>
      </w:r>
    </w:p>
  </w:footnote>
  <w:footnote w:type="continuationSeparator" w:id="0">
    <w:p w14:paraId="394C00CB" w14:textId="77777777" w:rsidR="004C020E" w:rsidRDefault="004C020E" w:rsidP="00E039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B8832" w14:textId="77777777" w:rsidR="004C020E" w:rsidRDefault="004C020E" w:rsidP="00E0396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AAE79" w14:textId="77777777" w:rsidR="004C020E" w:rsidRDefault="004C020E" w:rsidP="00E03960">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922E815" w14:textId="77777777" w:rsidR="004C020E" w:rsidRDefault="00136041" w:rsidP="00E03960">
    <w:pPr>
      <w:pStyle w:val="Header"/>
      <w:ind w:right="360"/>
    </w:pPr>
    <w:sdt>
      <w:sdtPr>
        <w:id w:val="-1743097605"/>
        <w:placeholder>
          <w:docPart w:val="38937DBFCB488C4F867019479297E6D3"/>
        </w:placeholder>
        <w:temporary/>
        <w:showingPlcHdr/>
      </w:sdtPr>
      <w:sdtEndPr/>
      <w:sdtContent>
        <w:r w:rsidR="004C020E">
          <w:t>[Type text]</w:t>
        </w:r>
      </w:sdtContent>
    </w:sdt>
    <w:r w:rsidR="004C020E">
      <w:ptab w:relativeTo="margin" w:alignment="center" w:leader="none"/>
    </w:r>
    <w:sdt>
      <w:sdtPr>
        <w:id w:val="-1416932997"/>
        <w:placeholder>
          <w:docPart w:val="AA2684A92433524E9FCED174B80651E7"/>
        </w:placeholder>
        <w:temporary/>
        <w:showingPlcHdr/>
      </w:sdtPr>
      <w:sdtEndPr/>
      <w:sdtContent>
        <w:r w:rsidR="004C020E">
          <w:t>[Type text]</w:t>
        </w:r>
      </w:sdtContent>
    </w:sdt>
    <w:r w:rsidR="004C020E">
      <w:ptab w:relativeTo="margin" w:alignment="right" w:leader="none"/>
    </w:r>
    <w:sdt>
      <w:sdtPr>
        <w:id w:val="667595493"/>
        <w:placeholder>
          <w:docPart w:val="A20D7B17F7C2F94D9DB42ED595EB1882"/>
        </w:placeholder>
        <w:temporary/>
        <w:showingPlcHdr/>
      </w:sdtPr>
      <w:sdtEndPr/>
      <w:sdtContent>
        <w:r w:rsidR="004C020E">
          <w:t>[Type text]</w:t>
        </w:r>
      </w:sdtContent>
    </w:sdt>
  </w:p>
  <w:p w14:paraId="6D23D836" w14:textId="77777777" w:rsidR="004C020E" w:rsidRDefault="004C02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426EE" w14:textId="346193C4" w:rsidR="004C020E" w:rsidRDefault="004C020E" w:rsidP="00E03960">
    <w:pPr>
      <w:pStyle w:val="Header"/>
      <w:framePr w:wrap="around" w:vAnchor="text" w:hAnchor="margin" w:xAlign="right" w:y="1"/>
      <w:rPr>
        <w:rStyle w:val="PageNumber"/>
      </w:rPr>
    </w:pPr>
  </w:p>
  <w:p w14:paraId="5E8C6EB2" w14:textId="012250A5" w:rsidR="004C020E" w:rsidRDefault="004C020E" w:rsidP="00506C6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5106"/>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F42BAB"/>
    <w:multiLevelType w:val="hybridMultilevel"/>
    <w:tmpl w:val="0F2A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B1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4B5DD0"/>
    <w:multiLevelType w:val="hybridMultilevel"/>
    <w:tmpl w:val="8DA8C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264797"/>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C24021"/>
    <w:multiLevelType w:val="hybridMultilevel"/>
    <w:tmpl w:val="0A58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D6BEF"/>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4D73EC"/>
    <w:multiLevelType w:val="hybridMultilevel"/>
    <w:tmpl w:val="6246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C56F8"/>
    <w:multiLevelType w:val="multilevel"/>
    <w:tmpl w:val="98A46F10"/>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3A1334"/>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E62958"/>
    <w:multiLevelType w:val="hybridMultilevel"/>
    <w:tmpl w:val="9D762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9975C1"/>
    <w:multiLevelType w:val="hybridMultilevel"/>
    <w:tmpl w:val="8570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459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47320A"/>
    <w:multiLevelType w:val="hybridMultilevel"/>
    <w:tmpl w:val="AC081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619DA"/>
    <w:multiLevelType w:val="hybridMultilevel"/>
    <w:tmpl w:val="D7C8C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497669"/>
    <w:multiLevelType w:val="hybridMultilevel"/>
    <w:tmpl w:val="F0AE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04C5B"/>
    <w:multiLevelType w:val="hybridMultilevel"/>
    <w:tmpl w:val="F8A8F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54AD4"/>
    <w:multiLevelType w:val="hybridMultilevel"/>
    <w:tmpl w:val="B470B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B307FE"/>
    <w:multiLevelType w:val="hybridMultilevel"/>
    <w:tmpl w:val="80C46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A9734D"/>
    <w:multiLevelType w:val="hybridMultilevel"/>
    <w:tmpl w:val="33EC7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32262E"/>
    <w:multiLevelType w:val="hybridMultilevel"/>
    <w:tmpl w:val="FDB2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D430C5"/>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CF597F"/>
    <w:multiLevelType w:val="multilevel"/>
    <w:tmpl w:val="9BBE5A88"/>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rPr>
        <w:b/>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7A4C00AE"/>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FA2336"/>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F147114"/>
    <w:multiLevelType w:val="multilevel"/>
    <w:tmpl w:val="9BBE5A8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524401"/>
    <w:multiLevelType w:val="hybridMultilevel"/>
    <w:tmpl w:val="569E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7"/>
  </w:num>
  <w:num w:numId="4">
    <w:abstractNumId w:val="12"/>
  </w:num>
  <w:num w:numId="5">
    <w:abstractNumId w:val="8"/>
  </w:num>
  <w:num w:numId="6">
    <w:abstractNumId w:val="4"/>
  </w:num>
  <w:num w:numId="7">
    <w:abstractNumId w:val="6"/>
  </w:num>
  <w:num w:numId="8">
    <w:abstractNumId w:val="21"/>
  </w:num>
  <w:num w:numId="9">
    <w:abstractNumId w:val="24"/>
  </w:num>
  <w:num w:numId="10">
    <w:abstractNumId w:val="0"/>
  </w:num>
  <w:num w:numId="11">
    <w:abstractNumId w:val="19"/>
  </w:num>
  <w:num w:numId="12">
    <w:abstractNumId w:val="17"/>
  </w:num>
  <w:num w:numId="13">
    <w:abstractNumId w:val="15"/>
  </w:num>
  <w:num w:numId="14">
    <w:abstractNumId w:val="16"/>
  </w:num>
  <w:num w:numId="15">
    <w:abstractNumId w:val="11"/>
  </w:num>
  <w:num w:numId="16">
    <w:abstractNumId w:val="14"/>
  </w:num>
  <w:num w:numId="17">
    <w:abstractNumId w:val="1"/>
  </w:num>
  <w:num w:numId="18">
    <w:abstractNumId w:val="20"/>
  </w:num>
  <w:num w:numId="19">
    <w:abstractNumId w:val="5"/>
  </w:num>
  <w:num w:numId="20">
    <w:abstractNumId w:val="22"/>
  </w:num>
  <w:num w:numId="21">
    <w:abstractNumId w:val="9"/>
  </w:num>
  <w:num w:numId="22">
    <w:abstractNumId w:val="25"/>
  </w:num>
  <w:num w:numId="23">
    <w:abstractNumId w:val="26"/>
  </w:num>
  <w:num w:numId="24">
    <w:abstractNumId w:val="10"/>
  </w:num>
  <w:num w:numId="25">
    <w:abstractNumId w:val="3"/>
  </w:num>
  <w:num w:numId="26">
    <w:abstractNumId w:val="1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E1"/>
    <w:rsid w:val="00000B08"/>
    <w:rsid w:val="00014D5D"/>
    <w:rsid w:val="00015528"/>
    <w:rsid w:val="00015D09"/>
    <w:rsid w:val="00017B7F"/>
    <w:rsid w:val="00032588"/>
    <w:rsid w:val="0003320F"/>
    <w:rsid w:val="0004736F"/>
    <w:rsid w:val="00053B25"/>
    <w:rsid w:val="000553D4"/>
    <w:rsid w:val="000575BF"/>
    <w:rsid w:val="00060D79"/>
    <w:rsid w:val="00066E17"/>
    <w:rsid w:val="00075DF4"/>
    <w:rsid w:val="00083505"/>
    <w:rsid w:val="00085542"/>
    <w:rsid w:val="0008707D"/>
    <w:rsid w:val="000A01F9"/>
    <w:rsid w:val="000A1EAC"/>
    <w:rsid w:val="000A7A46"/>
    <w:rsid w:val="000B0542"/>
    <w:rsid w:val="000C07C8"/>
    <w:rsid w:val="000D1B6F"/>
    <w:rsid w:val="000D25FA"/>
    <w:rsid w:val="000D3EAC"/>
    <w:rsid w:val="000E29E1"/>
    <w:rsid w:val="000E59D0"/>
    <w:rsid w:val="000F07E6"/>
    <w:rsid w:val="00102A2C"/>
    <w:rsid w:val="00106C9E"/>
    <w:rsid w:val="001138D8"/>
    <w:rsid w:val="00116DAF"/>
    <w:rsid w:val="00117B9B"/>
    <w:rsid w:val="001238D4"/>
    <w:rsid w:val="0012617B"/>
    <w:rsid w:val="00134681"/>
    <w:rsid w:val="001353DA"/>
    <w:rsid w:val="00136041"/>
    <w:rsid w:val="001374B6"/>
    <w:rsid w:val="00140AAD"/>
    <w:rsid w:val="0014103E"/>
    <w:rsid w:val="0014234D"/>
    <w:rsid w:val="001437BE"/>
    <w:rsid w:val="00151739"/>
    <w:rsid w:val="00157ABD"/>
    <w:rsid w:val="00165405"/>
    <w:rsid w:val="00165779"/>
    <w:rsid w:val="001661F7"/>
    <w:rsid w:val="001712AC"/>
    <w:rsid w:val="0017265F"/>
    <w:rsid w:val="00172B8E"/>
    <w:rsid w:val="00177F01"/>
    <w:rsid w:val="0018060E"/>
    <w:rsid w:val="001848FE"/>
    <w:rsid w:val="0019000E"/>
    <w:rsid w:val="001921CD"/>
    <w:rsid w:val="001A187A"/>
    <w:rsid w:val="001A4601"/>
    <w:rsid w:val="001A7372"/>
    <w:rsid w:val="001B29C9"/>
    <w:rsid w:val="001B4392"/>
    <w:rsid w:val="001B4420"/>
    <w:rsid w:val="001B4D2F"/>
    <w:rsid w:val="001C125A"/>
    <w:rsid w:val="001D10C6"/>
    <w:rsid w:val="001D3A1C"/>
    <w:rsid w:val="001D4E23"/>
    <w:rsid w:val="001D6A3F"/>
    <w:rsid w:val="001D6B3C"/>
    <w:rsid w:val="001E0693"/>
    <w:rsid w:val="0020098C"/>
    <w:rsid w:val="00200FD4"/>
    <w:rsid w:val="00210999"/>
    <w:rsid w:val="00213526"/>
    <w:rsid w:val="00216795"/>
    <w:rsid w:val="00227108"/>
    <w:rsid w:val="002354E1"/>
    <w:rsid w:val="00236321"/>
    <w:rsid w:val="00251074"/>
    <w:rsid w:val="00253499"/>
    <w:rsid w:val="00253D83"/>
    <w:rsid w:val="00255268"/>
    <w:rsid w:val="002646EA"/>
    <w:rsid w:val="00265DD7"/>
    <w:rsid w:val="00276024"/>
    <w:rsid w:val="0027650B"/>
    <w:rsid w:val="00280E62"/>
    <w:rsid w:val="0028116C"/>
    <w:rsid w:val="00283C80"/>
    <w:rsid w:val="00297574"/>
    <w:rsid w:val="002A2191"/>
    <w:rsid w:val="002A2DEA"/>
    <w:rsid w:val="002A3E3B"/>
    <w:rsid w:val="002A457E"/>
    <w:rsid w:val="002A72EB"/>
    <w:rsid w:val="002A75BF"/>
    <w:rsid w:val="002B2924"/>
    <w:rsid w:val="002B360E"/>
    <w:rsid w:val="002B54FD"/>
    <w:rsid w:val="002C1000"/>
    <w:rsid w:val="002D5F20"/>
    <w:rsid w:val="002F086A"/>
    <w:rsid w:val="002F52AA"/>
    <w:rsid w:val="002F7FF0"/>
    <w:rsid w:val="00302FFC"/>
    <w:rsid w:val="00304DD7"/>
    <w:rsid w:val="00320345"/>
    <w:rsid w:val="00320FE0"/>
    <w:rsid w:val="00335CA5"/>
    <w:rsid w:val="00335DC2"/>
    <w:rsid w:val="00344917"/>
    <w:rsid w:val="00351FF8"/>
    <w:rsid w:val="00361F12"/>
    <w:rsid w:val="00366DC6"/>
    <w:rsid w:val="003672F4"/>
    <w:rsid w:val="00367DAF"/>
    <w:rsid w:val="00375058"/>
    <w:rsid w:val="00375868"/>
    <w:rsid w:val="00383BC8"/>
    <w:rsid w:val="00384AA3"/>
    <w:rsid w:val="003855F3"/>
    <w:rsid w:val="003856ED"/>
    <w:rsid w:val="003864DF"/>
    <w:rsid w:val="0039078F"/>
    <w:rsid w:val="00390ECE"/>
    <w:rsid w:val="003924A4"/>
    <w:rsid w:val="003944BC"/>
    <w:rsid w:val="00394593"/>
    <w:rsid w:val="003A6606"/>
    <w:rsid w:val="003B2297"/>
    <w:rsid w:val="003C7405"/>
    <w:rsid w:val="003C7746"/>
    <w:rsid w:val="003D034E"/>
    <w:rsid w:val="003D1458"/>
    <w:rsid w:val="003D357F"/>
    <w:rsid w:val="003D3F5B"/>
    <w:rsid w:val="003D4B01"/>
    <w:rsid w:val="003E0A29"/>
    <w:rsid w:val="003F27D4"/>
    <w:rsid w:val="003F3D09"/>
    <w:rsid w:val="00400B9D"/>
    <w:rsid w:val="004018F5"/>
    <w:rsid w:val="00405B02"/>
    <w:rsid w:val="00405B89"/>
    <w:rsid w:val="00415589"/>
    <w:rsid w:val="004169CA"/>
    <w:rsid w:val="0041725C"/>
    <w:rsid w:val="00417B0E"/>
    <w:rsid w:val="00427CAD"/>
    <w:rsid w:val="00437593"/>
    <w:rsid w:val="00442109"/>
    <w:rsid w:val="00447833"/>
    <w:rsid w:val="00450CF5"/>
    <w:rsid w:val="00450D29"/>
    <w:rsid w:val="004537FA"/>
    <w:rsid w:val="004566AB"/>
    <w:rsid w:val="0047073C"/>
    <w:rsid w:val="00473236"/>
    <w:rsid w:val="0048293F"/>
    <w:rsid w:val="00483833"/>
    <w:rsid w:val="00485125"/>
    <w:rsid w:val="00491F1E"/>
    <w:rsid w:val="00492C0C"/>
    <w:rsid w:val="00493E10"/>
    <w:rsid w:val="00495B06"/>
    <w:rsid w:val="004960F5"/>
    <w:rsid w:val="00496B6E"/>
    <w:rsid w:val="004B2AAF"/>
    <w:rsid w:val="004B5D34"/>
    <w:rsid w:val="004C020E"/>
    <w:rsid w:val="004C1E73"/>
    <w:rsid w:val="004C39EF"/>
    <w:rsid w:val="004C7BE9"/>
    <w:rsid w:val="004D679F"/>
    <w:rsid w:val="004E1AD2"/>
    <w:rsid w:val="004E3F87"/>
    <w:rsid w:val="004F12E7"/>
    <w:rsid w:val="004F1F2B"/>
    <w:rsid w:val="004F2B9A"/>
    <w:rsid w:val="004F6C7A"/>
    <w:rsid w:val="0050037C"/>
    <w:rsid w:val="0050124F"/>
    <w:rsid w:val="00506C68"/>
    <w:rsid w:val="005100A3"/>
    <w:rsid w:val="00512B89"/>
    <w:rsid w:val="00514DA0"/>
    <w:rsid w:val="00517091"/>
    <w:rsid w:val="005216FE"/>
    <w:rsid w:val="005301B1"/>
    <w:rsid w:val="00531DC4"/>
    <w:rsid w:val="00534566"/>
    <w:rsid w:val="00542332"/>
    <w:rsid w:val="005459E1"/>
    <w:rsid w:val="0054755D"/>
    <w:rsid w:val="00551858"/>
    <w:rsid w:val="005649A7"/>
    <w:rsid w:val="00565124"/>
    <w:rsid w:val="005813C1"/>
    <w:rsid w:val="00581ED7"/>
    <w:rsid w:val="00587C11"/>
    <w:rsid w:val="00596529"/>
    <w:rsid w:val="005A093C"/>
    <w:rsid w:val="005A0EBF"/>
    <w:rsid w:val="005A5923"/>
    <w:rsid w:val="005A7750"/>
    <w:rsid w:val="005B1379"/>
    <w:rsid w:val="005C3213"/>
    <w:rsid w:val="005D24A6"/>
    <w:rsid w:val="005D60B0"/>
    <w:rsid w:val="005E1351"/>
    <w:rsid w:val="005E5127"/>
    <w:rsid w:val="005E566D"/>
    <w:rsid w:val="005E7A72"/>
    <w:rsid w:val="005F15B3"/>
    <w:rsid w:val="005F15D6"/>
    <w:rsid w:val="005F4779"/>
    <w:rsid w:val="006009CA"/>
    <w:rsid w:val="00603E9D"/>
    <w:rsid w:val="006042ED"/>
    <w:rsid w:val="00613197"/>
    <w:rsid w:val="00620F5B"/>
    <w:rsid w:val="00624C31"/>
    <w:rsid w:val="00636FCE"/>
    <w:rsid w:val="00637143"/>
    <w:rsid w:val="00644B93"/>
    <w:rsid w:val="00650823"/>
    <w:rsid w:val="00650C64"/>
    <w:rsid w:val="00664FB8"/>
    <w:rsid w:val="00672166"/>
    <w:rsid w:val="00675679"/>
    <w:rsid w:val="0069246C"/>
    <w:rsid w:val="00694F02"/>
    <w:rsid w:val="006A26E7"/>
    <w:rsid w:val="006A5150"/>
    <w:rsid w:val="006B253C"/>
    <w:rsid w:val="006B77AC"/>
    <w:rsid w:val="006D04DF"/>
    <w:rsid w:val="006D665B"/>
    <w:rsid w:val="006E1F99"/>
    <w:rsid w:val="006E4D16"/>
    <w:rsid w:val="006E7286"/>
    <w:rsid w:val="00702876"/>
    <w:rsid w:val="00705051"/>
    <w:rsid w:val="00711B3D"/>
    <w:rsid w:val="00712219"/>
    <w:rsid w:val="00716437"/>
    <w:rsid w:val="00720B80"/>
    <w:rsid w:val="007245C0"/>
    <w:rsid w:val="0073078A"/>
    <w:rsid w:val="00733F1E"/>
    <w:rsid w:val="0073445F"/>
    <w:rsid w:val="00734ED2"/>
    <w:rsid w:val="0073652B"/>
    <w:rsid w:val="007421BD"/>
    <w:rsid w:val="0074365A"/>
    <w:rsid w:val="007507D1"/>
    <w:rsid w:val="00751409"/>
    <w:rsid w:val="007603A1"/>
    <w:rsid w:val="0076160F"/>
    <w:rsid w:val="00767B36"/>
    <w:rsid w:val="00774179"/>
    <w:rsid w:val="00775D32"/>
    <w:rsid w:val="00781CDF"/>
    <w:rsid w:val="00796C0E"/>
    <w:rsid w:val="007A4D0A"/>
    <w:rsid w:val="007B0116"/>
    <w:rsid w:val="007B3502"/>
    <w:rsid w:val="007B3961"/>
    <w:rsid w:val="007B5926"/>
    <w:rsid w:val="007B6D4B"/>
    <w:rsid w:val="007C3DF2"/>
    <w:rsid w:val="007D3E3F"/>
    <w:rsid w:val="007D4DA6"/>
    <w:rsid w:val="007D504D"/>
    <w:rsid w:val="007E639F"/>
    <w:rsid w:val="008004FA"/>
    <w:rsid w:val="00810361"/>
    <w:rsid w:val="00822E78"/>
    <w:rsid w:val="00831F70"/>
    <w:rsid w:val="008474DB"/>
    <w:rsid w:val="00850F68"/>
    <w:rsid w:val="0085386A"/>
    <w:rsid w:val="00853CB3"/>
    <w:rsid w:val="00857706"/>
    <w:rsid w:val="00863A36"/>
    <w:rsid w:val="0086749F"/>
    <w:rsid w:val="008721EC"/>
    <w:rsid w:val="00875CAF"/>
    <w:rsid w:val="00876F89"/>
    <w:rsid w:val="00877133"/>
    <w:rsid w:val="00877E75"/>
    <w:rsid w:val="00881CC7"/>
    <w:rsid w:val="00885A8B"/>
    <w:rsid w:val="008866AC"/>
    <w:rsid w:val="00892BEC"/>
    <w:rsid w:val="008B31FA"/>
    <w:rsid w:val="008B68D8"/>
    <w:rsid w:val="008C6B35"/>
    <w:rsid w:val="008E38F5"/>
    <w:rsid w:val="008E4066"/>
    <w:rsid w:val="008E5851"/>
    <w:rsid w:val="008F4A73"/>
    <w:rsid w:val="008F60EA"/>
    <w:rsid w:val="0090408A"/>
    <w:rsid w:val="00906F0D"/>
    <w:rsid w:val="0090739C"/>
    <w:rsid w:val="00907C7C"/>
    <w:rsid w:val="009138F3"/>
    <w:rsid w:val="00917DFC"/>
    <w:rsid w:val="00920804"/>
    <w:rsid w:val="0092191A"/>
    <w:rsid w:val="00925B41"/>
    <w:rsid w:val="00926B40"/>
    <w:rsid w:val="00926EC2"/>
    <w:rsid w:val="00932641"/>
    <w:rsid w:val="00932900"/>
    <w:rsid w:val="00934FAC"/>
    <w:rsid w:val="0094313F"/>
    <w:rsid w:val="00955FF5"/>
    <w:rsid w:val="00980A73"/>
    <w:rsid w:val="00985704"/>
    <w:rsid w:val="009958C7"/>
    <w:rsid w:val="0099694C"/>
    <w:rsid w:val="009A1D31"/>
    <w:rsid w:val="009A2338"/>
    <w:rsid w:val="009C4373"/>
    <w:rsid w:val="009C6D63"/>
    <w:rsid w:val="009D3045"/>
    <w:rsid w:val="009D7A85"/>
    <w:rsid w:val="009E1F2C"/>
    <w:rsid w:val="009E3F52"/>
    <w:rsid w:val="009E5963"/>
    <w:rsid w:val="009E7D13"/>
    <w:rsid w:val="009F7910"/>
    <w:rsid w:val="00A024FB"/>
    <w:rsid w:val="00A02859"/>
    <w:rsid w:val="00A043FE"/>
    <w:rsid w:val="00A05F7F"/>
    <w:rsid w:val="00A21AD3"/>
    <w:rsid w:val="00A26AE2"/>
    <w:rsid w:val="00A475CE"/>
    <w:rsid w:val="00A47939"/>
    <w:rsid w:val="00A55330"/>
    <w:rsid w:val="00A66C61"/>
    <w:rsid w:val="00A70D63"/>
    <w:rsid w:val="00A7119C"/>
    <w:rsid w:val="00A81C2B"/>
    <w:rsid w:val="00A823AE"/>
    <w:rsid w:val="00A909A9"/>
    <w:rsid w:val="00A93AB2"/>
    <w:rsid w:val="00A941A3"/>
    <w:rsid w:val="00A94A31"/>
    <w:rsid w:val="00AA1D0E"/>
    <w:rsid w:val="00AA4776"/>
    <w:rsid w:val="00AA477E"/>
    <w:rsid w:val="00AB6451"/>
    <w:rsid w:val="00AC2216"/>
    <w:rsid w:val="00AC2D81"/>
    <w:rsid w:val="00AC71B2"/>
    <w:rsid w:val="00AD45DF"/>
    <w:rsid w:val="00AE2F07"/>
    <w:rsid w:val="00AF0ED5"/>
    <w:rsid w:val="00AF52BB"/>
    <w:rsid w:val="00B000C9"/>
    <w:rsid w:val="00B00CF1"/>
    <w:rsid w:val="00B03C65"/>
    <w:rsid w:val="00B16778"/>
    <w:rsid w:val="00B1687F"/>
    <w:rsid w:val="00B17830"/>
    <w:rsid w:val="00B21524"/>
    <w:rsid w:val="00B256C7"/>
    <w:rsid w:val="00B27ED4"/>
    <w:rsid w:val="00B32A1B"/>
    <w:rsid w:val="00B32CF4"/>
    <w:rsid w:val="00B45080"/>
    <w:rsid w:val="00B453E6"/>
    <w:rsid w:val="00B475B1"/>
    <w:rsid w:val="00B52357"/>
    <w:rsid w:val="00B532D5"/>
    <w:rsid w:val="00B617DB"/>
    <w:rsid w:val="00B633A8"/>
    <w:rsid w:val="00B66DAA"/>
    <w:rsid w:val="00B7230F"/>
    <w:rsid w:val="00B76B75"/>
    <w:rsid w:val="00B80FAE"/>
    <w:rsid w:val="00B842FB"/>
    <w:rsid w:val="00B84F3F"/>
    <w:rsid w:val="00B914E4"/>
    <w:rsid w:val="00B92F2B"/>
    <w:rsid w:val="00B9603B"/>
    <w:rsid w:val="00BA0283"/>
    <w:rsid w:val="00BB2E54"/>
    <w:rsid w:val="00BB3A17"/>
    <w:rsid w:val="00BB5ABD"/>
    <w:rsid w:val="00BC56C7"/>
    <w:rsid w:val="00BC6B89"/>
    <w:rsid w:val="00BE22E8"/>
    <w:rsid w:val="00BE5949"/>
    <w:rsid w:val="00BF116C"/>
    <w:rsid w:val="00BF1550"/>
    <w:rsid w:val="00BF2E37"/>
    <w:rsid w:val="00BF70C3"/>
    <w:rsid w:val="00BF758A"/>
    <w:rsid w:val="00C0519F"/>
    <w:rsid w:val="00C227B9"/>
    <w:rsid w:val="00C267AB"/>
    <w:rsid w:val="00C26C14"/>
    <w:rsid w:val="00C34B4B"/>
    <w:rsid w:val="00C40B7B"/>
    <w:rsid w:val="00C413B2"/>
    <w:rsid w:val="00C41DD7"/>
    <w:rsid w:val="00C52D81"/>
    <w:rsid w:val="00C8444C"/>
    <w:rsid w:val="00C8578F"/>
    <w:rsid w:val="00C86740"/>
    <w:rsid w:val="00C87FF6"/>
    <w:rsid w:val="00C92F14"/>
    <w:rsid w:val="00CA3D70"/>
    <w:rsid w:val="00CB5A48"/>
    <w:rsid w:val="00CB5F39"/>
    <w:rsid w:val="00CB6DE8"/>
    <w:rsid w:val="00CC4442"/>
    <w:rsid w:val="00CC4CCF"/>
    <w:rsid w:val="00CD1FAE"/>
    <w:rsid w:val="00CD374E"/>
    <w:rsid w:val="00CE74BD"/>
    <w:rsid w:val="00CF45C4"/>
    <w:rsid w:val="00D01F4C"/>
    <w:rsid w:val="00D069F2"/>
    <w:rsid w:val="00D11938"/>
    <w:rsid w:val="00D134A6"/>
    <w:rsid w:val="00D16AD8"/>
    <w:rsid w:val="00D25E12"/>
    <w:rsid w:val="00D31B1B"/>
    <w:rsid w:val="00D359C2"/>
    <w:rsid w:val="00D427A6"/>
    <w:rsid w:val="00D50D57"/>
    <w:rsid w:val="00D53DE9"/>
    <w:rsid w:val="00D61D4A"/>
    <w:rsid w:val="00D70B1D"/>
    <w:rsid w:val="00D70C7D"/>
    <w:rsid w:val="00D84090"/>
    <w:rsid w:val="00D8422D"/>
    <w:rsid w:val="00D875E0"/>
    <w:rsid w:val="00D915AB"/>
    <w:rsid w:val="00D94187"/>
    <w:rsid w:val="00D95806"/>
    <w:rsid w:val="00D95925"/>
    <w:rsid w:val="00DA0E48"/>
    <w:rsid w:val="00DA49D9"/>
    <w:rsid w:val="00DB2EB1"/>
    <w:rsid w:val="00DB4AF7"/>
    <w:rsid w:val="00DC352D"/>
    <w:rsid w:val="00DC3D75"/>
    <w:rsid w:val="00DC403A"/>
    <w:rsid w:val="00DD23E9"/>
    <w:rsid w:val="00DE0704"/>
    <w:rsid w:val="00DE1301"/>
    <w:rsid w:val="00DE710B"/>
    <w:rsid w:val="00DF643D"/>
    <w:rsid w:val="00DF6A04"/>
    <w:rsid w:val="00DF6D22"/>
    <w:rsid w:val="00E03960"/>
    <w:rsid w:val="00E16D20"/>
    <w:rsid w:val="00E25EF7"/>
    <w:rsid w:val="00E314E6"/>
    <w:rsid w:val="00E319F2"/>
    <w:rsid w:val="00E32EA2"/>
    <w:rsid w:val="00E43D2B"/>
    <w:rsid w:val="00E468D1"/>
    <w:rsid w:val="00E52256"/>
    <w:rsid w:val="00E54549"/>
    <w:rsid w:val="00E5522D"/>
    <w:rsid w:val="00E55ACB"/>
    <w:rsid w:val="00E57F6B"/>
    <w:rsid w:val="00E7198C"/>
    <w:rsid w:val="00E73B98"/>
    <w:rsid w:val="00E84AFB"/>
    <w:rsid w:val="00E9308F"/>
    <w:rsid w:val="00E96CD8"/>
    <w:rsid w:val="00EA1A80"/>
    <w:rsid w:val="00EA295D"/>
    <w:rsid w:val="00EA5EB1"/>
    <w:rsid w:val="00EA7D52"/>
    <w:rsid w:val="00EB2023"/>
    <w:rsid w:val="00EB4557"/>
    <w:rsid w:val="00EC445A"/>
    <w:rsid w:val="00ED60E7"/>
    <w:rsid w:val="00EE09DC"/>
    <w:rsid w:val="00EF3763"/>
    <w:rsid w:val="00EF55B1"/>
    <w:rsid w:val="00F0102A"/>
    <w:rsid w:val="00F11665"/>
    <w:rsid w:val="00F12209"/>
    <w:rsid w:val="00F15113"/>
    <w:rsid w:val="00F15EAB"/>
    <w:rsid w:val="00F233A0"/>
    <w:rsid w:val="00F23E35"/>
    <w:rsid w:val="00F24673"/>
    <w:rsid w:val="00F247E1"/>
    <w:rsid w:val="00F24AA6"/>
    <w:rsid w:val="00F251FC"/>
    <w:rsid w:val="00F254ED"/>
    <w:rsid w:val="00F31402"/>
    <w:rsid w:val="00F370A1"/>
    <w:rsid w:val="00F41198"/>
    <w:rsid w:val="00F454DA"/>
    <w:rsid w:val="00F5061A"/>
    <w:rsid w:val="00F522F5"/>
    <w:rsid w:val="00F53739"/>
    <w:rsid w:val="00F54689"/>
    <w:rsid w:val="00F55AE5"/>
    <w:rsid w:val="00F562DE"/>
    <w:rsid w:val="00F56B2A"/>
    <w:rsid w:val="00F60343"/>
    <w:rsid w:val="00F6284C"/>
    <w:rsid w:val="00F66072"/>
    <w:rsid w:val="00F66503"/>
    <w:rsid w:val="00F737BF"/>
    <w:rsid w:val="00F73FB8"/>
    <w:rsid w:val="00F816F2"/>
    <w:rsid w:val="00FA1281"/>
    <w:rsid w:val="00FA2D6F"/>
    <w:rsid w:val="00FA65B7"/>
    <w:rsid w:val="00FB29D0"/>
    <w:rsid w:val="00FB5856"/>
    <w:rsid w:val="00FC0A5B"/>
    <w:rsid w:val="00FD2608"/>
    <w:rsid w:val="00FD33C2"/>
    <w:rsid w:val="00FD3509"/>
    <w:rsid w:val="00FE04B8"/>
    <w:rsid w:val="00FE1663"/>
    <w:rsid w:val="00FE3BDA"/>
    <w:rsid w:val="00FF0B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7E0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E1"/>
    <w:pPr>
      <w:ind w:left="720"/>
      <w:contextualSpacing/>
    </w:pPr>
  </w:style>
  <w:style w:type="character" w:styleId="Strong">
    <w:name w:val="Strong"/>
    <w:basedOn w:val="DefaultParagraphFont"/>
    <w:uiPriority w:val="22"/>
    <w:qFormat/>
    <w:rsid w:val="002A2191"/>
    <w:rPr>
      <w:b/>
      <w:bCs/>
    </w:rPr>
  </w:style>
  <w:style w:type="paragraph" w:styleId="Header">
    <w:name w:val="header"/>
    <w:basedOn w:val="Normal"/>
    <w:link w:val="HeaderChar"/>
    <w:uiPriority w:val="99"/>
    <w:unhideWhenUsed/>
    <w:rsid w:val="00E03960"/>
    <w:pPr>
      <w:tabs>
        <w:tab w:val="center" w:pos="4320"/>
        <w:tab w:val="right" w:pos="8640"/>
      </w:tabs>
    </w:pPr>
  </w:style>
  <w:style w:type="character" w:customStyle="1" w:styleId="HeaderChar">
    <w:name w:val="Header Char"/>
    <w:basedOn w:val="DefaultParagraphFont"/>
    <w:link w:val="Header"/>
    <w:uiPriority w:val="99"/>
    <w:rsid w:val="00E03960"/>
  </w:style>
  <w:style w:type="paragraph" w:styleId="Footer">
    <w:name w:val="footer"/>
    <w:basedOn w:val="Normal"/>
    <w:link w:val="FooterChar"/>
    <w:uiPriority w:val="99"/>
    <w:unhideWhenUsed/>
    <w:rsid w:val="00E03960"/>
    <w:pPr>
      <w:tabs>
        <w:tab w:val="center" w:pos="4320"/>
        <w:tab w:val="right" w:pos="8640"/>
      </w:tabs>
    </w:pPr>
  </w:style>
  <w:style w:type="character" w:customStyle="1" w:styleId="FooterChar">
    <w:name w:val="Footer Char"/>
    <w:basedOn w:val="DefaultParagraphFont"/>
    <w:link w:val="Footer"/>
    <w:uiPriority w:val="99"/>
    <w:rsid w:val="00E03960"/>
  </w:style>
  <w:style w:type="character" w:styleId="PageNumber">
    <w:name w:val="page number"/>
    <w:basedOn w:val="DefaultParagraphFont"/>
    <w:uiPriority w:val="99"/>
    <w:semiHidden/>
    <w:unhideWhenUsed/>
    <w:rsid w:val="00E03960"/>
  </w:style>
  <w:style w:type="paragraph" w:styleId="BalloonText">
    <w:name w:val="Balloon Text"/>
    <w:basedOn w:val="Normal"/>
    <w:link w:val="BalloonTextChar"/>
    <w:uiPriority w:val="99"/>
    <w:semiHidden/>
    <w:unhideWhenUsed/>
    <w:rsid w:val="00482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3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12219"/>
    <w:rPr>
      <w:sz w:val="18"/>
      <w:szCs w:val="18"/>
    </w:rPr>
  </w:style>
  <w:style w:type="paragraph" w:styleId="CommentText">
    <w:name w:val="annotation text"/>
    <w:basedOn w:val="Normal"/>
    <w:link w:val="CommentTextChar"/>
    <w:uiPriority w:val="99"/>
    <w:semiHidden/>
    <w:unhideWhenUsed/>
    <w:rsid w:val="00712219"/>
  </w:style>
  <w:style w:type="character" w:customStyle="1" w:styleId="CommentTextChar">
    <w:name w:val="Comment Text Char"/>
    <w:basedOn w:val="DefaultParagraphFont"/>
    <w:link w:val="CommentText"/>
    <w:uiPriority w:val="99"/>
    <w:semiHidden/>
    <w:rsid w:val="00712219"/>
  </w:style>
  <w:style w:type="paragraph" w:styleId="CommentSubject">
    <w:name w:val="annotation subject"/>
    <w:basedOn w:val="CommentText"/>
    <w:next w:val="CommentText"/>
    <w:link w:val="CommentSubjectChar"/>
    <w:uiPriority w:val="99"/>
    <w:semiHidden/>
    <w:unhideWhenUsed/>
    <w:rsid w:val="00712219"/>
    <w:rPr>
      <w:b/>
      <w:bCs/>
      <w:sz w:val="20"/>
      <w:szCs w:val="20"/>
    </w:rPr>
  </w:style>
  <w:style w:type="character" w:customStyle="1" w:styleId="CommentSubjectChar">
    <w:name w:val="Comment Subject Char"/>
    <w:basedOn w:val="CommentTextChar"/>
    <w:link w:val="CommentSubject"/>
    <w:uiPriority w:val="99"/>
    <w:semiHidden/>
    <w:rsid w:val="00712219"/>
    <w:rPr>
      <w:b/>
      <w:bCs/>
      <w:sz w:val="20"/>
      <w:szCs w:val="20"/>
    </w:rPr>
  </w:style>
  <w:style w:type="paragraph" w:styleId="Caption">
    <w:name w:val="caption"/>
    <w:basedOn w:val="Normal"/>
    <w:next w:val="Normal"/>
    <w:uiPriority w:val="35"/>
    <w:unhideWhenUsed/>
    <w:qFormat/>
    <w:rsid w:val="00B4508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E1"/>
    <w:pPr>
      <w:ind w:left="720"/>
      <w:contextualSpacing/>
    </w:pPr>
  </w:style>
  <w:style w:type="character" w:styleId="Strong">
    <w:name w:val="Strong"/>
    <w:basedOn w:val="DefaultParagraphFont"/>
    <w:uiPriority w:val="22"/>
    <w:qFormat/>
    <w:rsid w:val="002A2191"/>
    <w:rPr>
      <w:b/>
      <w:bCs/>
    </w:rPr>
  </w:style>
  <w:style w:type="paragraph" w:styleId="Header">
    <w:name w:val="header"/>
    <w:basedOn w:val="Normal"/>
    <w:link w:val="HeaderChar"/>
    <w:uiPriority w:val="99"/>
    <w:unhideWhenUsed/>
    <w:rsid w:val="00E03960"/>
    <w:pPr>
      <w:tabs>
        <w:tab w:val="center" w:pos="4320"/>
        <w:tab w:val="right" w:pos="8640"/>
      </w:tabs>
    </w:pPr>
  </w:style>
  <w:style w:type="character" w:customStyle="1" w:styleId="HeaderChar">
    <w:name w:val="Header Char"/>
    <w:basedOn w:val="DefaultParagraphFont"/>
    <w:link w:val="Header"/>
    <w:uiPriority w:val="99"/>
    <w:rsid w:val="00E03960"/>
  </w:style>
  <w:style w:type="paragraph" w:styleId="Footer">
    <w:name w:val="footer"/>
    <w:basedOn w:val="Normal"/>
    <w:link w:val="FooterChar"/>
    <w:uiPriority w:val="99"/>
    <w:unhideWhenUsed/>
    <w:rsid w:val="00E03960"/>
    <w:pPr>
      <w:tabs>
        <w:tab w:val="center" w:pos="4320"/>
        <w:tab w:val="right" w:pos="8640"/>
      </w:tabs>
    </w:pPr>
  </w:style>
  <w:style w:type="character" w:customStyle="1" w:styleId="FooterChar">
    <w:name w:val="Footer Char"/>
    <w:basedOn w:val="DefaultParagraphFont"/>
    <w:link w:val="Footer"/>
    <w:uiPriority w:val="99"/>
    <w:rsid w:val="00E03960"/>
  </w:style>
  <w:style w:type="character" w:styleId="PageNumber">
    <w:name w:val="page number"/>
    <w:basedOn w:val="DefaultParagraphFont"/>
    <w:uiPriority w:val="99"/>
    <w:semiHidden/>
    <w:unhideWhenUsed/>
    <w:rsid w:val="00E03960"/>
  </w:style>
  <w:style w:type="paragraph" w:styleId="BalloonText">
    <w:name w:val="Balloon Text"/>
    <w:basedOn w:val="Normal"/>
    <w:link w:val="BalloonTextChar"/>
    <w:uiPriority w:val="99"/>
    <w:semiHidden/>
    <w:unhideWhenUsed/>
    <w:rsid w:val="00482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93F"/>
    <w:rPr>
      <w:rFonts w:ascii="Lucida Grande" w:hAnsi="Lucida Grande" w:cs="Lucida Grande"/>
      <w:sz w:val="18"/>
      <w:szCs w:val="18"/>
    </w:rPr>
  </w:style>
  <w:style w:type="character" w:styleId="CommentReference">
    <w:name w:val="annotation reference"/>
    <w:basedOn w:val="DefaultParagraphFont"/>
    <w:uiPriority w:val="99"/>
    <w:semiHidden/>
    <w:unhideWhenUsed/>
    <w:rsid w:val="00712219"/>
    <w:rPr>
      <w:sz w:val="18"/>
      <w:szCs w:val="18"/>
    </w:rPr>
  </w:style>
  <w:style w:type="paragraph" w:styleId="CommentText">
    <w:name w:val="annotation text"/>
    <w:basedOn w:val="Normal"/>
    <w:link w:val="CommentTextChar"/>
    <w:uiPriority w:val="99"/>
    <w:semiHidden/>
    <w:unhideWhenUsed/>
    <w:rsid w:val="00712219"/>
  </w:style>
  <w:style w:type="character" w:customStyle="1" w:styleId="CommentTextChar">
    <w:name w:val="Comment Text Char"/>
    <w:basedOn w:val="DefaultParagraphFont"/>
    <w:link w:val="CommentText"/>
    <w:uiPriority w:val="99"/>
    <w:semiHidden/>
    <w:rsid w:val="00712219"/>
  </w:style>
  <w:style w:type="paragraph" w:styleId="CommentSubject">
    <w:name w:val="annotation subject"/>
    <w:basedOn w:val="CommentText"/>
    <w:next w:val="CommentText"/>
    <w:link w:val="CommentSubjectChar"/>
    <w:uiPriority w:val="99"/>
    <w:semiHidden/>
    <w:unhideWhenUsed/>
    <w:rsid w:val="00712219"/>
    <w:rPr>
      <w:b/>
      <w:bCs/>
      <w:sz w:val="20"/>
      <w:szCs w:val="20"/>
    </w:rPr>
  </w:style>
  <w:style w:type="character" w:customStyle="1" w:styleId="CommentSubjectChar">
    <w:name w:val="Comment Subject Char"/>
    <w:basedOn w:val="CommentTextChar"/>
    <w:link w:val="CommentSubject"/>
    <w:uiPriority w:val="99"/>
    <w:semiHidden/>
    <w:rsid w:val="00712219"/>
    <w:rPr>
      <w:b/>
      <w:bCs/>
      <w:sz w:val="20"/>
      <w:szCs w:val="20"/>
    </w:rPr>
  </w:style>
  <w:style w:type="paragraph" w:styleId="Caption">
    <w:name w:val="caption"/>
    <w:basedOn w:val="Normal"/>
    <w:next w:val="Normal"/>
    <w:uiPriority w:val="35"/>
    <w:unhideWhenUsed/>
    <w:qFormat/>
    <w:rsid w:val="00B4508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33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937DBFCB488C4F867019479297E6D3"/>
        <w:category>
          <w:name w:val="General"/>
          <w:gallery w:val="placeholder"/>
        </w:category>
        <w:types>
          <w:type w:val="bbPlcHdr"/>
        </w:types>
        <w:behaviors>
          <w:behavior w:val="content"/>
        </w:behaviors>
        <w:guid w:val="{49A42007-75D6-8E46-A26F-47904B303CD4}"/>
      </w:docPartPr>
      <w:docPartBody>
        <w:p w14:paraId="43081976" w14:textId="757ECB17" w:rsidR="00576A58" w:rsidRDefault="00576A58" w:rsidP="00576A58">
          <w:pPr>
            <w:pStyle w:val="38937DBFCB488C4F867019479297E6D3"/>
          </w:pPr>
          <w:r>
            <w:t>[Type text]</w:t>
          </w:r>
        </w:p>
      </w:docPartBody>
    </w:docPart>
    <w:docPart>
      <w:docPartPr>
        <w:name w:val="AA2684A92433524E9FCED174B80651E7"/>
        <w:category>
          <w:name w:val="General"/>
          <w:gallery w:val="placeholder"/>
        </w:category>
        <w:types>
          <w:type w:val="bbPlcHdr"/>
        </w:types>
        <w:behaviors>
          <w:behavior w:val="content"/>
        </w:behaviors>
        <w:guid w:val="{675FCCF2-E278-344F-B5C4-83CE4968594C}"/>
      </w:docPartPr>
      <w:docPartBody>
        <w:p w14:paraId="2EEE9231" w14:textId="2721DBAB" w:rsidR="00576A58" w:rsidRDefault="00576A58" w:rsidP="00576A58">
          <w:pPr>
            <w:pStyle w:val="AA2684A92433524E9FCED174B80651E7"/>
          </w:pPr>
          <w:r>
            <w:t>[Type text]</w:t>
          </w:r>
        </w:p>
      </w:docPartBody>
    </w:docPart>
    <w:docPart>
      <w:docPartPr>
        <w:name w:val="A20D7B17F7C2F94D9DB42ED595EB1882"/>
        <w:category>
          <w:name w:val="General"/>
          <w:gallery w:val="placeholder"/>
        </w:category>
        <w:types>
          <w:type w:val="bbPlcHdr"/>
        </w:types>
        <w:behaviors>
          <w:behavior w:val="content"/>
        </w:behaviors>
        <w:guid w:val="{4A5C26C2-4CF8-F14E-A313-A87D063E3AE5}"/>
      </w:docPartPr>
      <w:docPartBody>
        <w:p w14:paraId="21E7938A" w14:textId="48940ACB" w:rsidR="00576A58" w:rsidRDefault="00576A58" w:rsidP="00576A58">
          <w:pPr>
            <w:pStyle w:val="A20D7B17F7C2F94D9DB42ED595EB188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A58"/>
    <w:rsid w:val="00074F88"/>
    <w:rsid w:val="000C166C"/>
    <w:rsid w:val="00192516"/>
    <w:rsid w:val="001C5D89"/>
    <w:rsid w:val="00303210"/>
    <w:rsid w:val="00316E10"/>
    <w:rsid w:val="00322FC4"/>
    <w:rsid w:val="00397822"/>
    <w:rsid w:val="003E2C18"/>
    <w:rsid w:val="00576A58"/>
    <w:rsid w:val="00825A47"/>
    <w:rsid w:val="008B7B79"/>
    <w:rsid w:val="009B5011"/>
    <w:rsid w:val="009E3610"/>
    <w:rsid w:val="00A21E04"/>
    <w:rsid w:val="00A779C6"/>
    <w:rsid w:val="00B85B9E"/>
    <w:rsid w:val="00E51EB6"/>
    <w:rsid w:val="00F759F3"/>
    <w:rsid w:val="00FD50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37DBFCB488C4F867019479297E6D3">
    <w:name w:val="38937DBFCB488C4F867019479297E6D3"/>
    <w:rsid w:val="00576A58"/>
  </w:style>
  <w:style w:type="paragraph" w:customStyle="1" w:styleId="AA2684A92433524E9FCED174B80651E7">
    <w:name w:val="AA2684A92433524E9FCED174B80651E7"/>
    <w:rsid w:val="00576A58"/>
  </w:style>
  <w:style w:type="paragraph" w:customStyle="1" w:styleId="A20D7B17F7C2F94D9DB42ED595EB1882">
    <w:name w:val="A20D7B17F7C2F94D9DB42ED595EB1882"/>
    <w:rsid w:val="00576A58"/>
  </w:style>
  <w:style w:type="paragraph" w:customStyle="1" w:styleId="B29560A686241E45A4227C206B1AA093">
    <w:name w:val="B29560A686241E45A4227C206B1AA093"/>
    <w:rsid w:val="00576A58"/>
  </w:style>
  <w:style w:type="paragraph" w:customStyle="1" w:styleId="99B5F8A145EFA5478497B99D3FF7A939">
    <w:name w:val="99B5F8A145EFA5478497B99D3FF7A939"/>
    <w:rsid w:val="00576A58"/>
  </w:style>
  <w:style w:type="paragraph" w:customStyle="1" w:styleId="AD3CE9B2859CA94CA8189330DFCE065A">
    <w:name w:val="AD3CE9B2859CA94CA8189330DFCE065A"/>
    <w:rsid w:val="00576A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37DBFCB488C4F867019479297E6D3">
    <w:name w:val="38937DBFCB488C4F867019479297E6D3"/>
    <w:rsid w:val="00576A58"/>
  </w:style>
  <w:style w:type="paragraph" w:customStyle="1" w:styleId="AA2684A92433524E9FCED174B80651E7">
    <w:name w:val="AA2684A92433524E9FCED174B80651E7"/>
    <w:rsid w:val="00576A58"/>
  </w:style>
  <w:style w:type="paragraph" w:customStyle="1" w:styleId="A20D7B17F7C2F94D9DB42ED595EB1882">
    <w:name w:val="A20D7B17F7C2F94D9DB42ED595EB1882"/>
    <w:rsid w:val="00576A58"/>
  </w:style>
  <w:style w:type="paragraph" w:customStyle="1" w:styleId="B29560A686241E45A4227C206B1AA093">
    <w:name w:val="B29560A686241E45A4227C206B1AA093"/>
    <w:rsid w:val="00576A58"/>
  </w:style>
  <w:style w:type="paragraph" w:customStyle="1" w:styleId="99B5F8A145EFA5478497B99D3FF7A939">
    <w:name w:val="99B5F8A145EFA5478497B99D3FF7A939"/>
    <w:rsid w:val="00576A58"/>
  </w:style>
  <w:style w:type="paragraph" w:customStyle="1" w:styleId="AD3CE9B2859CA94CA8189330DFCE065A">
    <w:name w:val="AD3CE9B2859CA94CA8189330DFCE065A"/>
    <w:rsid w:val="00576A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4721C-8104-9A44-A1D5-4373E41B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17984</Words>
  <Characters>97297</Characters>
  <Application>Microsoft Macintosh Word</Application>
  <DocSecurity>0</DocSecurity>
  <Lines>1544</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Allen</dc:creator>
  <cp:keywords/>
  <dc:description/>
  <cp:lastModifiedBy>Jack Allen</cp:lastModifiedBy>
  <cp:revision>2</cp:revision>
  <dcterms:created xsi:type="dcterms:W3CDTF">2015-12-14T10:48:00Z</dcterms:created>
  <dcterms:modified xsi:type="dcterms:W3CDTF">2015-12-14T10:48:00Z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jack.allen@jesus.ox.ac.uk@www.mendeley.com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